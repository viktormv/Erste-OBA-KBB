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1A2EF4">
      <w:pPr>
        <w:spacing w:line="240" w:lineRule="auto"/>
        <w:jc w:val="center"/>
        <w:rPr>
          <w:b/>
          <w:bCs/>
          <w:sz w:val="48"/>
          <w:szCs w:val="48"/>
        </w:rPr>
      </w:pPr>
      <w:r w:rsidRPr="001A2EF4">
        <w:rPr>
          <w:b/>
          <w:bCs/>
          <w:sz w:val="48"/>
          <w:szCs w:val="48"/>
        </w:rPr>
        <w:t xml:space="preserve">OBA-KBB alapadat állományának </w:t>
      </w:r>
      <w:proofErr w:type="spellStart"/>
      <w:r w:rsidRPr="001A2EF4">
        <w:rPr>
          <w:b/>
          <w:bCs/>
          <w:sz w:val="48"/>
          <w:szCs w:val="48"/>
        </w:rPr>
        <w:t>Repga</w:t>
      </w:r>
      <w:proofErr w:type="spellEnd"/>
      <w:r w:rsidRPr="001A2EF4">
        <w:rPr>
          <w:b/>
          <w:bCs/>
          <w:sz w:val="48"/>
          <w:szCs w:val="48"/>
        </w:rPr>
        <w:t xml:space="preserve"> 3 rendszerbe</w:t>
      </w:r>
      <w:r>
        <w:rPr>
          <w:b/>
          <w:bCs/>
          <w:sz w:val="48"/>
          <w:szCs w:val="48"/>
        </w:rPr>
        <w:t>n</w:t>
      </w:r>
      <w:r w:rsidRPr="001A2EF4">
        <w:rPr>
          <w:b/>
          <w:bCs/>
          <w:sz w:val="48"/>
          <w:szCs w:val="48"/>
        </w:rPr>
        <w:t xml:space="preserve"> történő megvalósítása</w:t>
      </w:r>
    </w:p>
    <w:p w:rsidR="00DD2996" w:rsidRDefault="00DD2996">
      <w:pPr>
        <w:spacing w:line="240" w:lineRule="auto"/>
        <w:jc w:val="center"/>
        <w:rPr>
          <w:b/>
          <w:bCs/>
          <w:sz w:val="44"/>
          <w:szCs w:val="44"/>
        </w:rPr>
      </w:pPr>
    </w:p>
    <w:p w:rsidR="00DD2996" w:rsidRDefault="00E77B9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FUNKCIONÁLIS </w:t>
      </w:r>
      <w:r w:rsidR="00DD2996">
        <w:rPr>
          <w:b/>
          <w:bCs/>
          <w:sz w:val="40"/>
          <w:szCs w:val="40"/>
        </w:rPr>
        <w:t>SPECIFIKÁCIÓ</w:t>
      </w: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sz w:val="24"/>
          <w:szCs w:val="24"/>
        </w:rPr>
      </w:pPr>
    </w:p>
    <w:p w:rsidR="00DD2996" w:rsidRDefault="00DD2996">
      <w:pPr>
        <w:spacing w:line="240" w:lineRule="auto"/>
        <w:rPr>
          <w:b/>
          <w:bCs/>
          <w:sz w:val="24"/>
          <w:szCs w:val="24"/>
        </w:rPr>
      </w:pPr>
    </w:p>
    <w:p w:rsidR="00DD2996" w:rsidRDefault="00DD2996">
      <w:pPr>
        <w:pageBreakBefore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Dokumentumtörténet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257"/>
        <w:gridCol w:w="6135"/>
        <w:gridCol w:w="912"/>
        <w:gridCol w:w="1301"/>
      </w:tblGrid>
      <w:tr w:rsidR="00A86DA3" w:rsidTr="002E0DA4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Verzió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  <w:rPr>
                <w:b/>
                <w:bCs/>
                <w:color w:val="FFFFFF"/>
                <w:shd w:val="solid" w:color="999999" w:fill="999999"/>
              </w:rPr>
            </w:pPr>
            <w:r>
              <w:rPr>
                <w:b/>
                <w:bCs/>
                <w:color w:val="FFFFFF"/>
                <w:shd w:val="solid" w:color="999999" w:fill="999999"/>
              </w:rPr>
              <w:t>Dátum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Készítette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Státusz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Jóváhagyta</w:t>
            </w: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2E0DA4">
            <w:pPr>
              <w:ind w:right="-340"/>
              <w:jc w:val="center"/>
            </w:pPr>
            <w:r>
              <w:rPr>
                <w:shd w:val="solid" w:color="EFEFEF" w:fill="EFEFEF"/>
              </w:rPr>
              <w:t>1.0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DA7FBC">
            <w:pPr>
              <w:jc w:val="center"/>
              <w:rPr>
                <w:shd w:val="solid" w:color="EFEFEF" w:fill="EFEFEF"/>
              </w:rPr>
            </w:pPr>
            <w:r>
              <w:rPr>
                <w:shd w:val="solid" w:color="EFEFEF" w:fill="EFEFEF"/>
              </w:rPr>
              <w:t>2012.0</w:t>
            </w:r>
            <w:r w:rsidR="00DA7FBC">
              <w:rPr>
                <w:shd w:val="solid" w:color="EFEFEF" w:fill="EFEFEF"/>
              </w:rPr>
              <w:t>9</w:t>
            </w:r>
            <w:r>
              <w:rPr>
                <w:shd w:val="solid" w:color="EFEFEF" w:fill="EFEFEF"/>
              </w:rPr>
              <w:t>.0</w:t>
            </w:r>
            <w:r w:rsidR="00DA7FBC">
              <w:rPr>
                <w:shd w:val="solid" w:color="EFEFEF" w:fill="EFEFEF"/>
              </w:rPr>
              <w:t>1</w:t>
            </w:r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proofErr w:type="spellStart"/>
            <w:r>
              <w:rPr>
                <w:shd w:val="solid" w:color="EFEFEF" w:fill="EFEFEF"/>
              </w:rPr>
              <w:t>Nextent</w:t>
            </w:r>
            <w:proofErr w:type="spellEnd"/>
            <w:r>
              <w:rPr>
                <w:shd w:val="solid" w:color="EFEFEF" w:fill="EFEFEF"/>
              </w:rPr>
              <w:t xml:space="preserve"> Informatika </w:t>
            </w:r>
            <w:proofErr w:type="spellStart"/>
            <w:r>
              <w:rPr>
                <w:shd w:val="solid" w:color="EFEFEF" w:fill="EFEFEF"/>
              </w:rPr>
              <w:t>Zrt</w:t>
            </w:r>
            <w:proofErr w:type="spellEnd"/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1.1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2012.09.24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Nextent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 xml:space="preserve"> Informatika </w:t>
            </w: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Zrt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>. (kiegészítések a 2012.09.24-i megbeszélés szerint)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</w:tr>
      <w:tr w:rsidR="00B758A6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1.2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>
              <w:rPr>
                <w:color w:val="4F6228" w:themeColor="accent3" w:themeShade="80"/>
                <w:shd w:val="solid" w:color="EFEFEF" w:fill="EFEFEF"/>
              </w:rPr>
              <w:t>2013.02.06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B758A6">
              <w:rPr>
                <w:color w:val="4F6228" w:themeColor="accent3" w:themeShade="80"/>
                <w:shd w:val="solid" w:color="EFEFEF" w:fill="EFEFEF"/>
              </w:rPr>
              <w:t>OBA-KBB változások 2013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</w:pPr>
          </w:p>
        </w:tc>
      </w:tr>
      <w:tr w:rsidR="00FF113B" w:rsidTr="002C20D2">
        <w:trPr>
          <w:ins w:id="0" w:author="viktor" w:date="2013-12-10T12:30:00Z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2E0DA4">
            <w:pPr>
              <w:ind w:right="-340"/>
              <w:jc w:val="center"/>
              <w:rPr>
                <w:ins w:id="1" w:author="viktor" w:date="2013-12-10T12:30:00Z"/>
                <w:color w:val="4F6228" w:themeColor="accent3" w:themeShade="80"/>
                <w:shd w:val="solid" w:color="EFEFEF" w:fill="EFEFEF"/>
              </w:rPr>
            </w:pPr>
            <w:ins w:id="2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1.3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 w:rsidP="00DA7FBC">
            <w:pPr>
              <w:jc w:val="center"/>
              <w:rPr>
                <w:ins w:id="3" w:author="viktor" w:date="2013-12-10T12:30:00Z"/>
                <w:color w:val="4F6228" w:themeColor="accent3" w:themeShade="80"/>
                <w:shd w:val="solid" w:color="EFEFEF" w:fill="EFEFEF"/>
              </w:rPr>
            </w:pPr>
            <w:ins w:id="4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2013.12.10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Pr="00B758A6" w:rsidRDefault="00FF113B">
            <w:pPr>
              <w:jc w:val="center"/>
              <w:rPr>
                <w:ins w:id="5" w:author="viktor" w:date="2013-12-10T12:30:00Z"/>
                <w:color w:val="4F6228" w:themeColor="accent3" w:themeShade="80"/>
                <w:shd w:val="solid" w:color="EFEFEF" w:fill="EFEFEF"/>
              </w:rPr>
            </w:pPr>
            <w:proofErr w:type="spellStart"/>
            <w:ins w:id="6" w:author="viktor" w:date="2013-12-10T12:30:00Z">
              <w:r>
                <w:rPr>
                  <w:color w:val="4F6228" w:themeColor="accent3" w:themeShade="80"/>
                  <w:shd w:val="solid" w:color="EFEFEF" w:fill="EFEFEF"/>
                </w:rPr>
                <w:t>Nextent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 xml:space="preserve"> Informatika </w:t>
              </w:r>
              <w:proofErr w:type="spellStart"/>
              <w:r>
                <w:rPr>
                  <w:color w:val="4F6228" w:themeColor="accent3" w:themeShade="80"/>
                  <w:shd w:val="solid" w:color="EFEFEF" w:fill="EFEFEF"/>
                </w:rPr>
                <w:t>Zrt</w:t>
              </w:r>
              <w:proofErr w:type="spellEnd"/>
              <w:r>
                <w:rPr>
                  <w:color w:val="4F6228" w:themeColor="accent3" w:themeShade="80"/>
                  <w:shd w:val="solid" w:color="EFEFEF" w:fill="EFEFEF"/>
                </w:rPr>
                <w:t>.</w:t>
              </w:r>
            </w:ins>
            <w:ins w:id="7" w:author="viktor" w:date="2013-12-10T12:31:00Z">
              <w:r>
                <w:rPr>
                  <w:color w:val="4F6228" w:themeColor="accent3" w:themeShade="80"/>
                  <w:shd w:val="solid" w:color="EFEFEF" w:fill="EFEFEF"/>
                </w:rPr>
                <w:br/>
                <w:t>Napi futás, OBA előírások követése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8" w:author="viktor" w:date="2013-12-10T12:30:00Z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13B" w:rsidRDefault="00FF113B">
            <w:pPr>
              <w:jc w:val="center"/>
              <w:rPr>
                <w:ins w:id="9" w:author="viktor" w:date="2013-12-10T12:30:00Z"/>
              </w:rPr>
            </w:pPr>
          </w:p>
        </w:tc>
      </w:tr>
    </w:tbl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4E2259" w:rsidRDefault="004E225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D2996" w:rsidRDefault="00DD2996" w:rsidP="004E225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Tartalomjegyzék</w:t>
      </w:r>
    </w:p>
    <w:p w:rsidR="00DD2996" w:rsidRDefault="00DD2996">
      <w:pPr>
        <w:spacing w:line="240" w:lineRule="auto"/>
        <w:rPr>
          <w:b/>
          <w:bCs/>
        </w:rPr>
      </w:pPr>
    </w:p>
    <w:p w:rsidR="00B02482" w:rsidRDefault="00B02482">
      <w:pPr>
        <w:spacing w:line="240" w:lineRule="auto"/>
        <w:ind w:left="720"/>
        <w:rPr>
          <w:rStyle w:val="Hiperhivatkozs"/>
        </w:rPr>
      </w:pPr>
    </w:p>
    <w:p w:rsidR="00042D93" w:rsidRDefault="00BB190B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color w:val="1155CC"/>
          <w:u w:val="single"/>
        </w:rPr>
        <w:fldChar w:fldCharType="begin"/>
      </w:r>
      <w:r w:rsidR="00B02482">
        <w:rPr>
          <w:color w:val="1155CC"/>
          <w:u w:val="single"/>
        </w:rPr>
        <w:instrText xml:space="preserve"> TOC \o "1-2" \h \z \u </w:instrText>
      </w:r>
      <w:r>
        <w:rPr>
          <w:color w:val="1155CC"/>
          <w:u w:val="single"/>
        </w:rPr>
        <w:fldChar w:fldCharType="separate"/>
      </w:r>
      <w:hyperlink w:anchor="_Toc335418223" w:history="1">
        <w:r w:rsidR="00042D93" w:rsidRPr="002064F7">
          <w:rPr>
            <w:rStyle w:val="Hiperhivatkozs"/>
            <w:noProof/>
          </w:rPr>
          <w:t>1.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Projekt célja, tárgya, eredményei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4" w:history="1">
        <w:r w:rsidR="00042D93" w:rsidRPr="002064F7">
          <w:rPr>
            <w:rStyle w:val="Hiperhivatkozs"/>
            <w:noProof/>
          </w:rPr>
          <w:t>1.1. Projekt célja, tárgya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_Toc335418224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5" w:history="1">
        <w:r w:rsidR="00042D93" w:rsidRPr="002064F7">
          <w:rPr>
            <w:rStyle w:val="Hiperhivatkozs"/>
            <w:noProof/>
          </w:rPr>
          <w:t>1.2. Érintett területek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_Toc335418225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6" w:history="1">
        <w:r w:rsidR="00042D93" w:rsidRPr="002064F7">
          <w:rPr>
            <w:rStyle w:val="Hiperhivatkozs"/>
            <w:noProof/>
          </w:rPr>
          <w:t>1.3. Projekt eredménye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_Toc335418226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6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7" w:history="1">
        <w:r w:rsidR="00042D93" w:rsidRPr="002064F7">
          <w:rPr>
            <w:rStyle w:val="Hiperhivatkozs"/>
            <w:noProof/>
          </w:rPr>
          <w:t>2.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Specifikáció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_Toc335418227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8" w:history="1">
        <w:r w:rsidR="00042D93" w:rsidRPr="002064F7">
          <w:rPr>
            <w:rStyle w:val="Hiperhivatkozs"/>
            <w:noProof/>
          </w:rPr>
          <w:t>2.1. Töltőeljárások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_Toc335418228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9" w:history="1">
        <w:r w:rsidR="00042D93" w:rsidRPr="002064F7">
          <w:rPr>
            <w:rStyle w:val="Hiperhivatkozs"/>
            <w:noProof/>
          </w:rPr>
          <w:t>2.2. Felületen karbantartható szűröfeltételek (map-ek)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_Toc335418229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55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0" w:history="1">
        <w:r w:rsidR="00042D93" w:rsidRPr="002064F7">
          <w:rPr>
            <w:rStyle w:val="Hiperhivatkozs"/>
            <w:noProof/>
          </w:rPr>
          <w:t>2.3. REPGA fa futások módosítása(PWMSU)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_Toc335418230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58</w:t>
        </w:r>
        <w:r w:rsidR="00BB190B">
          <w:rPr>
            <w:noProof/>
            <w:webHidden/>
          </w:rPr>
          <w:fldChar w:fldCharType="end"/>
        </w:r>
      </w:hyperlink>
    </w:p>
    <w:p w:rsidR="00042D93" w:rsidRDefault="008F0F63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1" w:history="1">
        <w:r w:rsidR="00042D93" w:rsidRPr="002064F7">
          <w:rPr>
            <w:rStyle w:val="Hiperhivatkozs"/>
            <w:noProof/>
          </w:rPr>
          <w:t>2.4. OBA jelentések</w:t>
        </w:r>
        <w:r w:rsidR="00042D93">
          <w:rPr>
            <w:noProof/>
            <w:webHidden/>
          </w:rPr>
          <w:tab/>
        </w:r>
        <w:r w:rsidR="00BB190B"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_Toc335418231 \h </w:instrText>
        </w:r>
        <w:r w:rsidR="00BB190B">
          <w:rPr>
            <w:noProof/>
            <w:webHidden/>
          </w:rPr>
        </w:r>
        <w:r w:rsidR="00BB190B"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59</w:t>
        </w:r>
        <w:r w:rsidR="00BB190B">
          <w:rPr>
            <w:noProof/>
            <w:webHidden/>
          </w:rPr>
          <w:fldChar w:fldCharType="end"/>
        </w:r>
      </w:hyperlink>
    </w:p>
    <w:p w:rsidR="00DD2996" w:rsidRPr="00B02482" w:rsidRDefault="00BB190B" w:rsidP="00B02482">
      <w:pPr>
        <w:spacing w:line="240" w:lineRule="auto"/>
        <w:ind w:left="720"/>
        <w:rPr>
          <w:color w:val="1155CC"/>
          <w:u w:val="single"/>
        </w:rPr>
      </w:pPr>
      <w:r>
        <w:rPr>
          <w:color w:val="1155CC"/>
          <w:u w:val="single"/>
        </w:rPr>
        <w:fldChar w:fldCharType="end"/>
      </w:r>
      <w:bookmarkStart w:id="10" w:name="h.nz86btz6xtqu"/>
      <w:bookmarkEnd w:id="10"/>
    </w:p>
    <w:p w:rsidR="0087015A" w:rsidRDefault="0087015A" w:rsidP="00B04428">
      <w:pPr>
        <w:spacing w:line="240" w:lineRule="auto"/>
      </w:pPr>
      <w:bookmarkStart w:id="11" w:name="h.z89surb7mv74"/>
      <w:bookmarkStart w:id="12" w:name="h.tvmmu02kz5e5"/>
      <w:bookmarkEnd w:id="11"/>
      <w:bookmarkEnd w:id="12"/>
    </w:p>
    <w:p w:rsidR="004E2259" w:rsidRDefault="00DD2996" w:rsidP="004E2259">
      <w:pPr>
        <w:pStyle w:val="Cmsor1"/>
        <w:ind w:left="284"/>
      </w:pPr>
      <w:bookmarkStart w:id="13" w:name="_Toc335418223"/>
      <w:r>
        <w:lastRenderedPageBreak/>
        <w:t>Projekt célja, tárgya, eredményei</w:t>
      </w:r>
      <w:bookmarkStart w:id="14" w:name="h.edr0ho6si6bc"/>
      <w:bookmarkEnd w:id="13"/>
      <w:bookmarkEnd w:id="14"/>
    </w:p>
    <w:p w:rsidR="00DD2996" w:rsidRDefault="00A22DBF" w:rsidP="004E2259">
      <w:pPr>
        <w:pStyle w:val="Cmsor2"/>
      </w:pPr>
      <w:bookmarkStart w:id="15" w:name="_Toc335418224"/>
      <w:r>
        <w:t>1</w:t>
      </w:r>
      <w:r w:rsidR="00DD2996">
        <w:t>.1. Projekt célja, tárgya</w:t>
      </w:r>
      <w:bookmarkEnd w:id="15"/>
    </w:p>
    <w:p w:rsidR="000E1F4F" w:rsidRDefault="000E1F4F" w:rsidP="000E1F4F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Jelen dokumentum a </w:t>
      </w:r>
      <w:proofErr w:type="spellStart"/>
      <w:r>
        <w:t>Nextent</w:t>
      </w:r>
      <w:proofErr w:type="spellEnd"/>
      <w:r>
        <w:t xml:space="preserve"> Informatika </w:t>
      </w:r>
      <w:proofErr w:type="spellStart"/>
      <w:r>
        <w:t>Zrt</w:t>
      </w:r>
      <w:proofErr w:type="spellEnd"/>
      <w:r>
        <w:t xml:space="preserve">. (továbbiakban Nextent) által, az Erste Bank Hungary </w:t>
      </w:r>
      <w:proofErr w:type="spellStart"/>
      <w:r>
        <w:t>Zrt</w:t>
      </w:r>
      <w:proofErr w:type="spellEnd"/>
      <w:r>
        <w:t xml:space="preserve">. (továbbiakban Bank) részére készített, „OBA-KBB alapadat állományának </w:t>
      </w:r>
      <w:proofErr w:type="spellStart"/>
      <w:r>
        <w:t>Repga</w:t>
      </w:r>
      <w:proofErr w:type="spellEnd"/>
      <w:r>
        <w:t xml:space="preserve"> 3 rendszerben történő megvalósítása” témában elvégzendő feladatokat mutatja be.</w:t>
      </w:r>
    </w:p>
    <w:p w:rsidR="005E3136" w:rsidRDefault="005E3136" w:rsidP="00DA7FBC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Az OBA-KBB jelentés alapadat állományának előállítása jelenleg manuálisan futtatott SQL scriptekkel történik. A projekt célja az alapadat állomány előállításának a Bank jelentéskészítő rendszerének – </w:t>
      </w:r>
      <w:proofErr w:type="spellStart"/>
      <w:r>
        <w:t>Repga</w:t>
      </w:r>
      <w:proofErr w:type="spellEnd"/>
      <w:r>
        <w:t xml:space="preserve"> 3 – adattöltési mechanizmusába illesztése, különös tekintettel az alábbiakra:</w:t>
      </w:r>
    </w:p>
    <w:p w:rsidR="005E3136" w:rsidRDefault="005E3136" w:rsidP="00DA7FBC">
      <w:pPr>
        <w:spacing w:line="240" w:lineRule="auto"/>
      </w:pP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jelenleg forrásként használt </w:t>
      </w:r>
      <w:proofErr w:type="spellStart"/>
      <w:r w:rsidR="00DA7FBC">
        <w:t>Symbols-os</w:t>
      </w:r>
      <w:proofErr w:type="spellEnd"/>
      <w:r w:rsidR="00DA7FBC">
        <w:t xml:space="preserve"> táblák helyett a KMDW rendszer tábláinak használata.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>Az árfolyam konverzió egységesen a KMDW rendszer konverziós függvényeinek (CONV_AMT, CONV_AMT_MTH) használatával történjen.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scriptekben rögzített SL kód szűrőfeltételek kiváltandók </w:t>
      </w:r>
      <w:proofErr w:type="spellStart"/>
      <w:r w:rsidR="00DA7FBC">
        <w:t>Repga</w:t>
      </w:r>
      <w:proofErr w:type="spellEnd"/>
      <w:r w:rsidR="00DA7FBC">
        <w:t xml:space="preserve"> 3 felületen karbantartható szűrőfeltételek alkalmazásával. 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külső adatforrások adatainak betöltése SQL </w:t>
      </w:r>
      <w:proofErr w:type="spellStart"/>
      <w:r w:rsidR="00DA7FBC">
        <w:t>Loader</w:t>
      </w:r>
      <w:proofErr w:type="spellEnd"/>
      <w:r w:rsidR="00DA7FBC">
        <w:t xml:space="preserve"> helyett a </w:t>
      </w:r>
      <w:proofErr w:type="spellStart"/>
      <w:r w:rsidR="00DA7FBC">
        <w:t>Repga</w:t>
      </w:r>
      <w:proofErr w:type="spellEnd"/>
      <w:r w:rsidR="00DA7FBC">
        <w:t xml:space="preserve"> 3 rendszerben már kialakított Oracle </w:t>
      </w:r>
      <w:proofErr w:type="spellStart"/>
      <w:r w:rsidR="00DA7FBC">
        <w:t>external</w:t>
      </w:r>
      <w:proofErr w:type="spellEnd"/>
      <w:r w:rsidR="00DA7FBC">
        <w:t xml:space="preserve"> </w:t>
      </w:r>
      <w:proofErr w:type="spellStart"/>
      <w:r w:rsidR="00DA7FBC">
        <w:t>table</w:t>
      </w:r>
      <w:proofErr w:type="spellEnd"/>
      <w:r w:rsidR="00DA7FBC">
        <w:t xml:space="preserve"> alapú megoldással történjen.</w:t>
      </w:r>
    </w:p>
    <w:p w:rsidR="005E3136" w:rsidRDefault="005E3136" w:rsidP="00DA7FBC">
      <w:pPr>
        <w:spacing w:line="240" w:lineRule="auto"/>
      </w:pPr>
    </w:p>
    <w:p w:rsidR="005A27A4" w:rsidRDefault="00DA7FBC" w:rsidP="00DA7FBC">
      <w:pPr>
        <w:spacing w:line="240" w:lineRule="auto"/>
        <w:rPr>
          <w:ins w:id="16" w:author="viktor" w:date="2013-12-10T12:47:00Z"/>
        </w:rPr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5A27A4" w:rsidRDefault="005A27A4" w:rsidP="00DA7FBC">
      <w:pPr>
        <w:spacing w:line="240" w:lineRule="auto"/>
        <w:rPr>
          <w:ins w:id="17" w:author="viktor" w:date="2013-12-10T12:47:00Z"/>
        </w:rPr>
      </w:pPr>
    </w:p>
    <w:p w:rsidR="005A27A4" w:rsidRDefault="005A27A4" w:rsidP="00DA7FBC">
      <w:pPr>
        <w:spacing w:line="240" w:lineRule="auto"/>
        <w:rPr>
          <w:ins w:id="18" w:author="viktor" w:date="2013-12-10T12:48:00Z"/>
        </w:rPr>
      </w:pPr>
      <w:ins w:id="19" w:author="viktor" w:date="2013-12-10T12:47:00Z">
        <w:r>
          <w:t>A fenti célok már megvalósultak.</w:t>
        </w:r>
      </w:ins>
    </w:p>
    <w:p w:rsidR="00DA7FBC" w:rsidRDefault="005A27A4" w:rsidP="00DA7FBC">
      <w:pPr>
        <w:spacing w:line="240" w:lineRule="auto"/>
      </w:pPr>
      <w:ins w:id="20" w:author="viktor" w:date="2013-12-10T12:48:00Z">
        <w:r>
          <w:t>A dokumentum kiegészítésre kerül azokkal a módosításokkal, amelyek az OBA felé történő megfelelő jelentéshez, illetve a tetszőleges napra történő futtatáshoz szükségesek.</w:t>
        </w:r>
      </w:ins>
      <w:del w:id="21" w:author="viktor" w:date="2013-12-10T12:47:00Z">
        <w:r w:rsidR="00DA7FBC" w:rsidDel="005A27A4">
          <w:delText xml:space="preserve"> </w:delText>
        </w:r>
      </w:del>
    </w:p>
    <w:p w:rsidR="00E77B91" w:rsidRDefault="00E77B91" w:rsidP="000E1F4F">
      <w:pPr>
        <w:spacing w:line="240" w:lineRule="auto"/>
      </w:pPr>
    </w:p>
    <w:p w:rsidR="00DD2996" w:rsidRDefault="00A22DBF" w:rsidP="00B02482">
      <w:pPr>
        <w:pStyle w:val="Cmsor2"/>
      </w:pPr>
      <w:bookmarkStart w:id="22" w:name="h.h06xovzhywnr"/>
      <w:bookmarkStart w:id="23" w:name="_Toc335418225"/>
      <w:bookmarkEnd w:id="22"/>
      <w:r>
        <w:t>1</w:t>
      </w:r>
      <w:r w:rsidR="00DD2996">
        <w:t>.2. Érintett területek</w:t>
      </w:r>
      <w:bookmarkEnd w:id="23"/>
    </w:p>
    <w:p w:rsidR="00E77B91" w:rsidRDefault="00E77B91" w:rsidP="00E77B91">
      <w:pPr>
        <w:spacing w:line="240" w:lineRule="auto"/>
      </w:pPr>
    </w:p>
    <w:p w:rsidR="00E77B91" w:rsidRDefault="00E77B91" w:rsidP="00E77B91">
      <w:pPr>
        <w:spacing w:line="240" w:lineRule="auto"/>
      </w:pPr>
      <w:r>
        <w:t>Az előzetes egyeztetések alapján a megvalósítandó feladatokat három részre bontjuk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adatforrásainak elérhetővé tétele a </w:t>
      </w:r>
      <w:proofErr w:type="spellStart"/>
      <w:r>
        <w:t>Repga</w:t>
      </w:r>
      <w:proofErr w:type="spellEnd"/>
      <w:r>
        <w:t xml:space="preserve"> 3 rendszer számára.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felülvizsgálata, lehetőségek szerinti optimalizálása és a </w:t>
      </w:r>
      <w:proofErr w:type="spellStart"/>
      <w:r>
        <w:t>Repga</w:t>
      </w:r>
      <w:proofErr w:type="spellEnd"/>
      <w:r>
        <w:t xml:space="preserve"> 3 adattöltési mechanizmusába illesztése.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 w:rsidRPr="00116292">
        <w:t>OBA-KBB alapadat állományának</w:t>
      </w:r>
      <w:r>
        <w:t xml:space="preserve"> elérhetővé tétele a </w:t>
      </w:r>
      <w:proofErr w:type="spellStart"/>
      <w:r>
        <w:t>Repga</w:t>
      </w:r>
      <w:proofErr w:type="spellEnd"/>
      <w:r>
        <w:t xml:space="preserve"> 3 felhasználói felületen. </w:t>
      </w:r>
    </w:p>
    <w:p w:rsidR="00E77B91" w:rsidRDefault="00E77B91" w:rsidP="00E77B91">
      <w:pPr>
        <w:spacing w:line="240" w:lineRule="auto"/>
        <w:rPr>
          <w:ins w:id="24" w:author="viktor" w:date="2013-12-10T12:50:00Z"/>
        </w:rPr>
      </w:pPr>
    </w:p>
    <w:p w:rsidR="00CA21B2" w:rsidRDefault="00CA21B2" w:rsidP="00E77B91">
      <w:pPr>
        <w:spacing w:line="240" w:lineRule="auto"/>
        <w:rPr>
          <w:ins w:id="25" w:author="viktor" w:date="2013-12-10T12:50:00Z"/>
        </w:rPr>
      </w:pPr>
      <w:ins w:id="26" w:author="viktor" w:date="2013-12-10T12:50:00Z">
        <w:r>
          <w:t>Jelen módosítás során érintett területek: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27" w:author="viktor" w:date="2013-12-10T12:51:00Z"/>
        </w:rPr>
        <w:pPrChange w:id="28" w:author="viktor" w:date="2013-12-10T12:54:00Z">
          <w:pPr>
            <w:spacing w:line="240" w:lineRule="auto"/>
          </w:pPr>
        </w:pPrChange>
      </w:pPr>
      <w:ins w:id="29" w:author="viktor" w:date="2013-12-10T12:51:00Z">
        <w:r>
          <w:t xml:space="preserve">Bevezetésre került az </w:t>
        </w:r>
        <w:proofErr w:type="spellStart"/>
        <w:r>
          <w:t>Eho</w:t>
        </w:r>
        <w:proofErr w:type="spellEnd"/>
        <w:r>
          <w:t xml:space="preserve">, mértéke 6%. Az FM_TAX_RATE tábla már az </w:t>
        </w:r>
        <w:proofErr w:type="spellStart"/>
        <w:r>
          <w:t>Eho-val</w:t>
        </w:r>
        <w:proofErr w:type="spellEnd"/>
        <w:r>
          <w:t xml:space="preserve"> növelt kamatot tartalmazza. Az </w:t>
        </w:r>
        <w:proofErr w:type="spellStart"/>
        <w:r>
          <w:t>Eho-t</w:t>
        </w:r>
        <w:proofErr w:type="spellEnd"/>
        <w:r>
          <w:t xml:space="preserve"> csak a 2013.08.01. utáni megszolgált időarányos kamat után kell felszámolni. </w:t>
        </w:r>
        <w:proofErr w:type="spellStart"/>
        <w:r>
          <w:t>Symbols</w:t>
        </w:r>
        <w:proofErr w:type="spellEnd"/>
        <w:r>
          <w:t xml:space="preserve"> rendszerben levonódik a teljes 16% + 6% és jóváíródik az elhelyezés és aug.1. </w:t>
        </w:r>
        <w:proofErr w:type="gramStart"/>
        <w:r>
          <w:t>közötti</w:t>
        </w:r>
        <w:proofErr w:type="gramEnd"/>
        <w:r>
          <w:t xml:space="preserve"> időszakra eső </w:t>
        </w:r>
        <w:proofErr w:type="spellStart"/>
        <w:r>
          <w:t>Eho</w:t>
        </w:r>
        <w:proofErr w:type="spellEnd"/>
        <w:r>
          <w:t xml:space="preserve"> értéke.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0" w:author="viktor" w:date="2013-12-10T12:51:00Z"/>
        </w:rPr>
        <w:pPrChange w:id="31" w:author="viktor" w:date="2013-12-10T12:54:00Z">
          <w:pPr>
            <w:spacing w:line="240" w:lineRule="auto"/>
          </w:pPr>
        </w:pPrChange>
      </w:pPr>
      <w:ins w:id="32" w:author="viktor" w:date="2013-12-10T12:51:00Z">
        <w:r>
          <w:lastRenderedPageBreak/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3" w:author="viktor" w:date="2013-12-10T12:51:00Z"/>
        </w:rPr>
        <w:pPrChange w:id="34" w:author="viktor" w:date="2013-12-10T12:54:00Z">
          <w:pPr>
            <w:spacing w:line="240" w:lineRule="auto"/>
          </w:pPr>
        </w:pPrChange>
      </w:pPr>
      <w:ins w:id="35" w:author="viktor" w:date="2013-12-10T12:51:00Z">
        <w:r>
          <w:t>Örökölt betétrész esetén a Hagyatéki csoport által összeállított Excel alapján kell a betéteket megjeleníteni a fájlban, figyelve az 1 éves periódusra.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6" w:author="viktor" w:date="2013-12-10T12:51:00Z"/>
        </w:rPr>
        <w:pPrChange w:id="37" w:author="viktor" w:date="2013-12-10T12:54:00Z">
          <w:pPr>
            <w:spacing w:line="240" w:lineRule="auto"/>
          </w:pPr>
        </w:pPrChange>
      </w:pPr>
      <w:ins w:id="38" w:author="viktor" w:date="2013-12-10T12:51:00Z">
        <w:r>
          <w:t>Örökölt betétnél a betét rekord szerkezetében fel kell tüntetni a jogerős határozat számát és idejét.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39" w:author="viktor" w:date="2013-12-10T12:51:00Z"/>
        </w:rPr>
        <w:pPrChange w:id="40" w:author="viktor" w:date="2013-12-10T12:54:00Z">
          <w:pPr>
            <w:spacing w:line="240" w:lineRule="auto"/>
          </w:pPr>
        </w:pPrChange>
      </w:pPr>
      <w:ins w:id="41" w:author="viktor" w:date="2013-12-10T12:51:00Z">
        <w:r>
          <w:t>Az Ügyfél rekord szerkezetében a Típus meghatározása a korábbi Major_</w:t>
        </w:r>
        <w:proofErr w:type="spellStart"/>
        <w:r>
          <w:t>Category</w:t>
        </w:r>
        <w:proofErr w:type="spellEnd"/>
        <w:r>
          <w:t xml:space="preserve"> és Profit_</w:t>
        </w:r>
        <w:proofErr w:type="spellStart"/>
        <w:r>
          <w:t>Segment</w:t>
        </w:r>
        <w:proofErr w:type="spellEnd"/>
        <w:r>
          <w:t xml:space="preserve"> helyett a </w:t>
        </w:r>
        <w:proofErr w:type="spellStart"/>
        <w:r>
          <w:t>Reporting</w:t>
        </w:r>
        <w:proofErr w:type="spellEnd"/>
        <w:r>
          <w:t xml:space="preserve"> kód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2" w:author="viktor" w:date="2013-12-10T12:51:00Z"/>
        </w:rPr>
        <w:pPrChange w:id="43" w:author="viktor" w:date="2013-12-10T12:54:00Z">
          <w:pPr>
            <w:spacing w:line="240" w:lineRule="auto"/>
          </w:pPr>
        </w:pPrChange>
      </w:pPr>
      <w:ins w:id="44" w:author="viktor" w:date="2013-12-10T12:51:00Z">
        <w:r>
          <w:t xml:space="preserve">Az Ügyfél rekord szerkezetében a Születési név, Anyja neve, Születési idő, Születési hely, Személyazonosító szám, Útlevélszám mezők „C” típusú ügyfél esetén csak PC </w:t>
        </w:r>
        <w:proofErr w:type="spellStart"/>
        <w:r>
          <w:t>Reporting</w:t>
        </w:r>
        <w:proofErr w:type="spellEnd"/>
        <w:r>
          <w:t xml:space="preserve"> kódú ügyfélnél töltendők. 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5" w:author="viktor" w:date="2013-12-10T12:51:00Z"/>
        </w:rPr>
        <w:pPrChange w:id="46" w:author="viktor" w:date="2013-12-10T12:54:00Z">
          <w:pPr>
            <w:spacing w:line="240" w:lineRule="auto"/>
          </w:pPr>
        </w:pPrChange>
      </w:pPr>
      <w:ins w:id="47" w:author="viktor" w:date="2013-12-10T12:51:00Z">
        <w:r>
          <w:t>Az Ügyfél rekord szerkezetében a Nyilvántartási szám mező értéke legyen egyenlő GLOBAL_ID értékkel, ha GLOBAL_ID_TYPE IN (AOH</w:t>
        </w:r>
        <w:proofErr w:type="gramStart"/>
        <w:r>
          <w:t>,  NYI</w:t>
        </w:r>
        <w:proofErr w:type="gramEnd"/>
        <w:r>
          <w:t>)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48" w:author="viktor" w:date="2013-12-10T12:51:00Z"/>
        </w:rPr>
        <w:pPrChange w:id="49" w:author="viktor" w:date="2013-12-10T12:54:00Z">
          <w:pPr>
            <w:spacing w:line="240" w:lineRule="auto"/>
          </w:pPr>
        </w:pPrChange>
      </w:pPr>
      <w:ins w:id="50" w:author="viktor" w:date="2013-12-10T12:51:00Z">
        <w:r>
          <w:t xml:space="preserve">Az, hogy az ügyfél kamatadó és </w:t>
        </w:r>
        <w:proofErr w:type="spellStart"/>
        <w:r>
          <w:t>Eho</w:t>
        </w:r>
        <w:proofErr w:type="spellEnd"/>
        <w:r>
          <w:t xml:space="preserve"> számításra kötelezett-e a TAX_HANDLING_IND mező értéke mutatja. Ha ez „N”, akkor nem kell kamatadót számolni. Ha „Y”, akkor meg kell vizsgálni a TAX_HANDLING_IND2 mező értékét. Ha ez „N”, akkor az MI_RB_PROD_DEFAULT_MTH</w:t>
        </w:r>
        <w:proofErr w:type="gramStart"/>
        <w:r>
          <w:t>.TAXABLE</w:t>
        </w:r>
        <w:proofErr w:type="gramEnd"/>
        <w:r>
          <w:t xml:space="preserve">_IND „Y” vagy „N” értéke határozza meg az ügyfél kamatadó fizetési kötelezettségét. Ha a TAX_HANDLING_IND2 mező értéke „Y”, akkor meg kell nézni az ügyfél számlájához beállított RB_CR_INT táblában lévő „TAXABLE_IND” mező értékét. Jelenleg a </w:t>
        </w:r>
        <w:proofErr w:type="spellStart"/>
        <w:r>
          <w:t>Repgában</w:t>
        </w:r>
        <w:proofErr w:type="spellEnd"/>
        <w:r>
          <w:t xml:space="preserve"> csak a MI_RB_PROD_DEFAULT_MTH</w:t>
        </w:r>
        <w:proofErr w:type="gramStart"/>
        <w:r>
          <w:t>.TAXABLE</w:t>
        </w:r>
        <w:proofErr w:type="gramEnd"/>
        <w:r>
          <w:t>_IND mező értékének vizsgálata történik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1" w:author="viktor" w:date="2013-12-10T12:51:00Z"/>
        </w:rPr>
        <w:pPrChange w:id="52" w:author="viktor" w:date="2013-12-10T12:54:00Z">
          <w:pPr>
            <w:spacing w:line="240" w:lineRule="auto"/>
          </w:pPr>
        </w:pPrChange>
      </w:pPr>
      <w:ins w:id="53" w:author="viktor" w:date="2013-12-10T12:51:00Z">
        <w:r>
          <w:t>A jelentés nem csak hó végére, hanem bármely napra lehívható kell, hogy legyen.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4" w:author="viktor" w:date="2013-12-10T12:51:00Z"/>
        </w:rPr>
        <w:pPrChange w:id="55" w:author="viktor" w:date="2013-12-10T12:54:00Z">
          <w:pPr>
            <w:spacing w:line="240" w:lineRule="auto"/>
          </w:pPr>
        </w:pPrChange>
      </w:pPr>
      <w:ins w:id="56" w:author="viktor" w:date="2013-12-10T12:51:00Z">
        <w:r>
          <w:t xml:space="preserve">Sem a tőke, sem a kamat és a kamatadó negatív értéket nem vehet fel. A zárolt részre jutó kamattal való csökkentés </w:t>
        </w:r>
        <w:proofErr w:type="spellStart"/>
        <w:r>
          <w:t>max</w:t>
        </w:r>
        <w:proofErr w:type="spellEnd"/>
        <w:r>
          <w:t>. az eredeti kamat értékéig történhet meg.</w:t>
        </w:r>
      </w:ins>
    </w:p>
    <w:p w:rsidR="002123CC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57" w:author="viktor" w:date="2013-12-10T12:51:00Z"/>
        </w:rPr>
        <w:pPrChange w:id="58" w:author="viktor" w:date="2013-12-10T12:54:00Z">
          <w:pPr>
            <w:spacing w:line="240" w:lineRule="auto"/>
          </w:pPr>
        </w:pPrChange>
      </w:pPr>
      <w:ins w:id="59" w:author="viktor" w:date="2013-12-10T12:51:00Z">
        <w:r>
          <w:t xml:space="preserve">Közös betétek esetén nem csak a tőke és a kamat, de a kamatadó + </w:t>
        </w:r>
        <w:proofErr w:type="spellStart"/>
        <w:r>
          <w:t>eho</w:t>
        </w:r>
        <w:proofErr w:type="spellEnd"/>
        <w:r>
          <w:t xml:space="preserve"> is megosztandó az ügyfelek között.</w:t>
        </w:r>
      </w:ins>
    </w:p>
    <w:p w:rsidR="00CA21B2" w:rsidRDefault="002123CC">
      <w:pPr>
        <w:pStyle w:val="Listaszerbekezds"/>
        <w:numPr>
          <w:ilvl w:val="0"/>
          <w:numId w:val="27"/>
        </w:numPr>
        <w:spacing w:before="120" w:after="120" w:line="240" w:lineRule="auto"/>
        <w:ind w:left="714" w:hanging="357"/>
        <w:contextualSpacing w:val="0"/>
        <w:rPr>
          <w:ins w:id="60" w:author="viktor" w:date="2013-12-10T12:51:00Z"/>
        </w:rPr>
        <w:pPrChange w:id="61" w:author="viktor" w:date="2013-12-10T12:54:00Z">
          <w:pPr>
            <w:spacing w:line="240" w:lineRule="auto"/>
          </w:pPr>
        </w:pPrChange>
      </w:pPr>
      <w:ins w:id="62" w:author="viktor" w:date="2013-12-10T12:51:00Z">
        <w:r>
          <w:t>Lakásszövetkezetek és Társasházak esetén rendszerben van a lakás darabszáma, azzal fel kell szorozni a biztosítási értékhatárt.</w:t>
        </w:r>
      </w:ins>
    </w:p>
    <w:p w:rsidR="002123CC" w:rsidRDefault="002123CC" w:rsidP="00E77B91">
      <w:pPr>
        <w:spacing w:line="240" w:lineRule="auto"/>
      </w:pPr>
    </w:p>
    <w:p w:rsidR="00E77B91" w:rsidRDefault="00A22DBF" w:rsidP="001C0ADF">
      <w:pPr>
        <w:pStyle w:val="Cmsor5"/>
        <w:shd w:val="clear" w:color="auto" w:fill="FDE9D9" w:themeFill="accent6" w:themeFillTint="33"/>
      </w:pPr>
      <w:r>
        <w:t>1</w:t>
      </w:r>
      <w:r w:rsidR="00E77B91">
        <w:t xml:space="preserve">.2.1. </w:t>
      </w:r>
      <w:r w:rsidR="007B2A7A">
        <w:tab/>
      </w:r>
      <w:r w:rsidR="007B2A7A" w:rsidRPr="007B2A7A">
        <w:t xml:space="preserve">Adatforrások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rendszer számára</w:t>
      </w:r>
    </w:p>
    <w:p w:rsidR="00E77B91" w:rsidRDefault="00E77B91" w:rsidP="001C0ADF">
      <w:pPr>
        <w:shd w:val="clear" w:color="auto" w:fill="FDE9D9" w:themeFill="accent6" w:themeFillTint="33"/>
        <w:spacing w:line="240" w:lineRule="auto"/>
      </w:pPr>
    </w:p>
    <w:p w:rsidR="007B2A7A" w:rsidRDefault="007B2A7A" w:rsidP="001C0ADF">
      <w:pPr>
        <w:shd w:val="clear" w:color="auto" w:fill="FDE9D9" w:themeFill="accent6" w:themeFillTint="33"/>
      </w:pPr>
      <w:r>
        <w:t xml:space="preserve">A </w:t>
      </w:r>
      <w:proofErr w:type="gramStart"/>
      <w:r>
        <w:t>Bank kötelező</w:t>
      </w:r>
      <w:proofErr w:type="gramEnd"/>
      <w:r>
        <w:t xml:space="preserve"> jelentésszolgálata részére fejlesztett </w:t>
      </w:r>
      <w:proofErr w:type="spellStart"/>
      <w:r>
        <w:t>Repga</w:t>
      </w:r>
      <w:proofErr w:type="spellEnd"/>
      <w:r>
        <w:t xml:space="preserve"> 3 rendszer jórészt már rendelkezik az OBA-KBB </w:t>
      </w:r>
      <w:r w:rsidRPr="00116292">
        <w:t xml:space="preserve">alapadat állományának </w:t>
      </w:r>
      <w:r>
        <w:t>elkészítéséhez szükséges rendszerkapcsolatokkal.</w:t>
      </w:r>
    </w:p>
    <w:p w:rsidR="007B2A7A" w:rsidRDefault="007B2A7A" w:rsidP="001C0ADF">
      <w:pPr>
        <w:shd w:val="clear" w:color="auto" w:fill="FDE9D9" w:themeFill="accent6" w:themeFillTint="33"/>
      </w:pPr>
      <w:r>
        <w:t>A Bank részéről biztosítandó további adatforrások: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 xml:space="preserve"> tábla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client</w:t>
      </w:r>
      <w:proofErr w:type="spellEnd"/>
      <w:r>
        <w:t xml:space="preserve"> tábla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 és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_ind2 oszlop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client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 w:rsidRPr="00263565">
        <w:t>ebhu.aga</w:t>
      </w:r>
      <w:proofErr w:type="spellEnd"/>
      <w:r w:rsidRPr="00263565">
        <w:t>_account2</w:t>
      </w:r>
      <w:r>
        <w:t xml:space="preserve"> tábla adattartalmának </w:t>
      </w:r>
      <w:proofErr w:type="spellStart"/>
      <w:r>
        <w:t>KMDW-be</w:t>
      </w:r>
      <w:proofErr w:type="spellEnd"/>
      <w:r>
        <w:t xml:space="preserve"> történő áttöltése, vagy más módon történő elérésének biztosítása.  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jc w:val="both"/>
      </w:pPr>
      <w:r>
        <w:t>Külső adatforrások adatai:</w:t>
      </w:r>
    </w:p>
    <w:p w:rsidR="00DD2996" w:rsidRDefault="007B2A7A" w:rsidP="001C0ADF">
      <w:pPr>
        <w:shd w:val="clear" w:color="auto" w:fill="FDE9D9" w:themeFill="accent6" w:themeFillTint="33"/>
        <w:spacing w:line="240" w:lineRule="auto"/>
      </w:pPr>
      <w:r>
        <w:lastRenderedPageBreak/>
        <w:t xml:space="preserve">A </w:t>
      </w:r>
      <w:proofErr w:type="spellStart"/>
      <w:r>
        <w:t>Betétijegy</w:t>
      </w:r>
      <w:proofErr w:type="spellEnd"/>
      <w:r>
        <w:t xml:space="preserve">, Értékjegy és URBIS rendszerek által szolgáltatott </w:t>
      </w:r>
      <w:proofErr w:type="gramStart"/>
      <w:r>
        <w:t>+  állami</w:t>
      </w:r>
      <w:proofErr w:type="gramEnd"/>
      <w:r>
        <w:t xml:space="preserve"> cégek, vezető tisztviselők adatait tartalmazó szöveges adatfájlok. (havi gyakoriságú adatszolgáltatás)</w:t>
      </w:r>
    </w:p>
    <w:p w:rsidR="00DD2996" w:rsidRDefault="00DD2996">
      <w:pPr>
        <w:spacing w:line="240" w:lineRule="auto"/>
      </w:pPr>
    </w:p>
    <w:p w:rsidR="00E77B91" w:rsidRDefault="00A22DBF" w:rsidP="00E77B91">
      <w:pPr>
        <w:pStyle w:val="Cmsor5"/>
      </w:pPr>
      <w:r>
        <w:t>1</w:t>
      </w:r>
      <w:r w:rsidR="00E77B91">
        <w:t>.2.2</w:t>
      </w:r>
      <w:r w:rsidR="007B2A7A">
        <w:t>.</w:t>
      </w:r>
      <w:r w:rsidR="00E77B91">
        <w:t xml:space="preserve"> </w:t>
      </w:r>
      <w:r w:rsidR="007B2A7A" w:rsidRPr="007B2A7A">
        <w:tab/>
        <w:t xml:space="preserve">SQL scriptek </w:t>
      </w:r>
      <w:proofErr w:type="spellStart"/>
      <w:r w:rsidR="007B2A7A" w:rsidRPr="007B2A7A">
        <w:t>Repga</w:t>
      </w:r>
      <w:proofErr w:type="spellEnd"/>
      <w:r w:rsidR="007B2A7A" w:rsidRPr="007B2A7A">
        <w:t xml:space="preserve"> 3 adattöltési mechanizmusba illesztése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r>
        <w:t xml:space="preserve">A </w:t>
      </w:r>
      <w:proofErr w:type="spellStart"/>
      <w:r>
        <w:t>Repga</w:t>
      </w:r>
      <w:proofErr w:type="spellEnd"/>
      <w:r>
        <w:t xml:space="preserve"> 3 rendszer adattöltő eljárásai a Bank PWM futtató keretrendszerébe kötött fákban futnak. ("régi" PWM 40-es napi, 41-es havi és 42-es negyedéves fa)</w:t>
      </w:r>
    </w:p>
    <w:p w:rsidR="007B2A7A" w:rsidRDefault="007B2A7A" w:rsidP="007B2A7A">
      <w:pPr>
        <w:pStyle w:val="Nextentszveg"/>
      </w:pPr>
      <w:r>
        <w:t xml:space="preserve">Az OBA-KBB jelentés alapadat állományának előállítását végző SQL scripteket bele kell illeszteni a </w:t>
      </w:r>
      <w:proofErr w:type="spellStart"/>
      <w:r>
        <w:t>Repga</w:t>
      </w:r>
      <w:proofErr w:type="spellEnd"/>
      <w:r>
        <w:t xml:space="preserve"> 3 adattöltési mechanizmusába, különös tekintettel az alábbiakra: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 jelenleg alkalmazott SQL scriptek forrásrendszerként használják a </w:t>
      </w:r>
      <w:proofErr w:type="spellStart"/>
      <w:r>
        <w:t>Symbols</w:t>
      </w:r>
      <w:proofErr w:type="spellEnd"/>
      <w:r>
        <w:t xml:space="preserve"> adatbázisát. A megvalósítás során a </w:t>
      </w:r>
      <w:proofErr w:type="spellStart"/>
      <w:r>
        <w:t>Symbols</w:t>
      </w:r>
      <w:proofErr w:type="spellEnd"/>
      <w:r>
        <w:t xml:space="preserve"> rendszerbeli forrásadatok helyett a KMDW rendszer adatait kell a töltőeljárásoknak használniuk. Ehhez a Bank részéről biztosítani szükséges a jelenlegi töltőeljárások által használt </w:t>
      </w:r>
      <w:proofErr w:type="spellStart"/>
      <w:r>
        <w:t>Symbols</w:t>
      </w:r>
      <w:proofErr w:type="spellEnd"/>
      <w:r>
        <w:t xml:space="preserve"> rendszerbeli forrásadatok KMDW rendszerben való rendelkezésre állását.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>A jelenleg alkalmazott SQL scriptek által használt árfolyam konverziós lépések kiváltandók a KMDW rendszer konverziós függvényeinek (CONV_AMT, CONV_AMT_MTH) használatával.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Az SQL scriptekben található rögzített SL kódokat tartalmazó szűrőfeltételek kiváltandók </w:t>
      </w:r>
      <w:proofErr w:type="spellStart"/>
      <w:r>
        <w:t>Repga</w:t>
      </w:r>
      <w:proofErr w:type="spellEnd"/>
      <w:r>
        <w:t xml:space="preserve"> 3 felületen karbantartható szűrőfeltételek alkalmazásával. Ezáltal az üzleti logika megváltozása esetén (pl. új SL kódok megjelenésekor) lehetővé válik az </w:t>
      </w:r>
      <w:r w:rsidRPr="00116292">
        <w:t>OBA-KBB alapadat állomány</w:t>
      </w:r>
      <w:r>
        <w:t xml:space="preserve"> legyűjtéséhez használt szűrőfeltételek banki </w:t>
      </w:r>
      <w:proofErr w:type="spellStart"/>
      <w:r>
        <w:t>Repga</w:t>
      </w:r>
      <w:proofErr w:type="spellEnd"/>
      <w:r>
        <w:t xml:space="preserve"> 3 felhasználók által történő - ellenőrzött és naplózott - módosítása, anélkül hogy ez a töltőeljárások kódján végzett módosítást igényelne. </w:t>
      </w:r>
    </w:p>
    <w:p w:rsidR="007B2A7A" w:rsidRDefault="007B2A7A" w:rsidP="007B2A7A">
      <w:pPr>
        <w:pStyle w:val="Listaszerbekezds"/>
        <w:widowControl w:val="0"/>
        <w:numPr>
          <w:ilvl w:val="0"/>
          <w:numId w:val="17"/>
        </w:numPr>
        <w:spacing w:before="240" w:after="240" w:line="240" w:lineRule="auto"/>
        <w:jc w:val="both"/>
      </w:pPr>
      <w:r>
        <w:t>Külső adatforrások adatai:</w:t>
      </w:r>
    </w:p>
    <w:p w:rsidR="007B2A7A" w:rsidRDefault="007B2A7A" w:rsidP="007B2A7A">
      <w:pPr>
        <w:spacing w:after="240"/>
        <w:ind w:left="709"/>
      </w:pPr>
      <w:r>
        <w:t xml:space="preserve">A jelenlegi SQL scriptekben az adatfájlok Oracle ideiglenes táblákba betöltése és a szükséges adatformátum szerinti átalakítása SQL </w:t>
      </w:r>
      <w:proofErr w:type="spellStart"/>
      <w:r>
        <w:t>Loader</w:t>
      </w:r>
      <w:proofErr w:type="spellEnd"/>
      <w:r>
        <w:t xml:space="preserve"> alkalmazásával történik. </w:t>
      </w:r>
    </w:p>
    <w:p w:rsidR="000A5CC8" w:rsidRDefault="007B2A7A" w:rsidP="007B2A7A">
      <w:pPr>
        <w:spacing w:after="240"/>
        <w:ind w:left="709"/>
      </w:pPr>
      <w:r>
        <w:t xml:space="preserve">A </w:t>
      </w:r>
      <w:proofErr w:type="spellStart"/>
      <w:r>
        <w:t>Repga</w:t>
      </w:r>
      <w:proofErr w:type="spellEnd"/>
      <w:r>
        <w:t xml:space="preserve"> 3 rendszer az adatfájlok betöltésére Oracle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alapú megoldást használ. A feldolgozandó adatfájlokat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</w:t>
      </w:r>
      <w:r w:rsidR="000A5CC8">
        <w:t xml:space="preserve">z alábbi módon: 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>OBA_</w:t>
      </w:r>
      <w:proofErr w:type="spellStart"/>
      <w:r>
        <w:t>Client.csv</w:t>
      </w:r>
      <w:proofErr w:type="spellEnd"/>
      <w:r>
        <w:t xml:space="preserve"> file-t a</w:t>
      </w:r>
      <w:r w:rsidR="007B2A7A">
        <w:t xml:space="preserve"> </w:t>
      </w:r>
      <w:proofErr w:type="spellStart"/>
      <w:r w:rsidR="007B2A7A">
        <w:t>Repga</w:t>
      </w:r>
      <w:proofErr w:type="spellEnd"/>
      <w:r w:rsidR="007B2A7A">
        <w:t xml:space="preserve"> 3 CSV input könyvtárában</w:t>
      </w:r>
      <w:r>
        <w:t xml:space="preserve"> (</w:t>
      </w:r>
      <w:hyperlink r:id="rId9" w:history="1">
        <w:r w:rsidRPr="00EA3FD6">
          <w:rPr>
            <w:rStyle w:val="Hiperhivatkozs"/>
          </w:rPr>
          <w:t>\\hs001gtw1\FileTransfers\fromManualProc\toRepga</w:t>
        </w:r>
      </w:hyperlink>
      <w:r>
        <w:t>).</w:t>
      </w:r>
    </w:p>
    <w:p w:rsidR="006E0C5B" w:rsidRDefault="000A5CC8" w:rsidP="004A37D3">
      <w:pPr>
        <w:pStyle w:val="Listaszerbekezds"/>
        <w:numPr>
          <w:ilvl w:val="0"/>
          <w:numId w:val="24"/>
        </w:numPr>
        <w:spacing w:line="240" w:lineRule="auto"/>
      </w:pPr>
      <w:r>
        <w:t xml:space="preserve">URBIS input </w:t>
      </w:r>
      <w:proofErr w:type="spellStart"/>
      <w:r>
        <w:t>fileok</w:t>
      </w:r>
      <w:proofErr w:type="spellEnd"/>
      <w:r>
        <w:t xml:space="preserve">: </w:t>
      </w:r>
      <w:hyperlink r:id="rId10" w:history="1">
        <w:r w:rsidRPr="00EA3FD6">
          <w:rPr>
            <w:rStyle w:val="Hiperhivatkozs"/>
          </w:rPr>
          <w:t>\\hs001gtw1\FileTransfers\fromUrbis\toOBA</w:t>
        </w:r>
      </w:hyperlink>
    </w:p>
    <w:p w:rsidR="006E0C5B" w:rsidRDefault="000A5CC8" w:rsidP="004A37D3">
      <w:pPr>
        <w:spacing w:line="240" w:lineRule="auto"/>
        <w:ind w:left="1058" w:firstLine="371"/>
      </w:pPr>
      <w:r>
        <w:t xml:space="preserve">Elnevezés konvenció: </w:t>
      </w:r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URB_OBA_BETET_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18"/>
        </w:numPr>
        <w:spacing w:line="240" w:lineRule="auto"/>
      </w:pPr>
      <w:r>
        <w:t>URB_OBA_CLIENT_</w:t>
      </w:r>
      <w:proofErr w:type="spellStart"/>
      <w:r>
        <w:t>ééééhhnn</w:t>
      </w:r>
      <w:proofErr w:type="gramStart"/>
      <w:r w:rsidRPr="000A5CC8">
        <w:t>.CSV</w:t>
      </w:r>
      <w:proofErr w:type="spellEnd"/>
      <w:proofErr w:type="gramEnd"/>
    </w:p>
    <w:p w:rsidR="006E0C5B" w:rsidRDefault="000A5CC8" w:rsidP="004A37D3">
      <w:pPr>
        <w:pStyle w:val="Listaszerbekezds"/>
        <w:numPr>
          <w:ilvl w:val="0"/>
          <w:numId w:val="24"/>
        </w:numPr>
        <w:spacing w:after="240" w:line="240" w:lineRule="auto"/>
      </w:pPr>
      <w:r>
        <w:t xml:space="preserve">BETETI input file: </w:t>
      </w:r>
      <w:hyperlink r:id="rId11" w:history="1">
        <w:r w:rsidRPr="00EA3FD6">
          <w:rPr>
            <w:rStyle w:val="Hiperhivatkozs"/>
          </w:rPr>
          <w:t>\\hs001gtw1\FileTransfers\fromBeteti\toOBA\ééééhhnn\</w:t>
        </w:r>
      </w:hyperlink>
    </w:p>
    <w:p w:rsidR="006E0C5B" w:rsidRDefault="000A5CC8" w:rsidP="004A37D3">
      <w:pPr>
        <w:pStyle w:val="Listaszerbekezds"/>
        <w:numPr>
          <w:ilvl w:val="0"/>
          <w:numId w:val="26"/>
        </w:numPr>
        <w:spacing w:after="240" w:line="240" w:lineRule="auto"/>
      </w:pPr>
      <w:proofErr w:type="spellStart"/>
      <w:r>
        <w:t>Elnvezés</w:t>
      </w:r>
      <w:proofErr w:type="spellEnd"/>
      <w:r>
        <w:t xml:space="preserve"> konvenció (az időszakot az állományt tartalmazó mappa elnevezése adja meg): </w:t>
      </w:r>
      <w:r w:rsidRPr="000A5CC8">
        <w:t>BETETIOBA</w:t>
      </w:r>
      <w:proofErr w:type="gramStart"/>
      <w:r w:rsidRPr="000A5CC8">
        <w:t>.CSV</w:t>
      </w:r>
      <w:proofErr w:type="gramEnd"/>
    </w:p>
    <w:p w:rsidR="00E77B91" w:rsidRDefault="007B2A7A" w:rsidP="007B2A7A">
      <w:pPr>
        <w:spacing w:line="240" w:lineRule="auto"/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E77B91" w:rsidRDefault="00E77B91" w:rsidP="00E77B91">
      <w:pPr>
        <w:spacing w:line="240" w:lineRule="auto"/>
      </w:pPr>
    </w:p>
    <w:p w:rsidR="00E77B91" w:rsidRDefault="00A22DBF" w:rsidP="00C91590">
      <w:pPr>
        <w:pStyle w:val="Cmsor5"/>
      </w:pPr>
      <w:r>
        <w:t>1</w:t>
      </w:r>
      <w:r w:rsidR="00C91590">
        <w:t>.2</w:t>
      </w:r>
      <w:r w:rsidR="00E77B91">
        <w:t>.3</w:t>
      </w:r>
      <w:r w:rsidR="007B2A7A">
        <w:t>.</w:t>
      </w:r>
      <w:r w:rsidR="007B2A7A" w:rsidRPr="007B2A7A">
        <w:tab/>
        <w:t xml:space="preserve">OBA-KBB alapadat állományának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felhasználói felületen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pPr>
        <w:spacing w:line="240" w:lineRule="auto"/>
      </w:pPr>
      <w:r>
        <w:lastRenderedPageBreak/>
        <w:t xml:space="preserve">Az OBA-KBB alapadat állomány a </w:t>
      </w:r>
      <w:proofErr w:type="spellStart"/>
      <w:r>
        <w:t>Repga</w:t>
      </w:r>
      <w:proofErr w:type="spellEnd"/>
      <w:r>
        <w:t xml:space="preserve"> 3 rendszerben listás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 xml:space="preserve">)ként válik elérhetővé. A listás OBA-KBB </w:t>
      </w:r>
      <w:proofErr w:type="gramStart"/>
      <w:r>
        <w:t>jelentés(</w:t>
      </w:r>
      <w:proofErr w:type="spellStart"/>
      <w:proofErr w:type="gramEnd"/>
      <w:r>
        <w:t>ek</w:t>
      </w:r>
      <w:proofErr w:type="spellEnd"/>
      <w:r>
        <w:t>) a megfelelő jogosultsággal rendelkező felhasználók számára megtekinthető, exportálható.</w:t>
      </w:r>
    </w:p>
    <w:p w:rsidR="007B2A7A" w:rsidRDefault="007B2A7A" w:rsidP="007B2A7A">
      <w:pPr>
        <w:spacing w:line="240" w:lineRule="auto"/>
      </w:pPr>
      <w:r>
        <w:t xml:space="preserve">A </w:t>
      </w:r>
      <w:proofErr w:type="spellStart"/>
      <w:r>
        <w:t>Repga</w:t>
      </w:r>
      <w:proofErr w:type="spellEnd"/>
      <w:r>
        <w:t xml:space="preserve"> 3 felületen keresztül karbantarthatóak az alapadat állomány előállítása során futtatott töltőeljárásokban használt speciális szűrőfeltételek.  Annak érdekében, hogy a később bekövetkező változások a lehető legkevesebb többletráfordítást eredményezzenek, egy, a </w:t>
      </w:r>
      <w:proofErr w:type="spellStart"/>
      <w:r>
        <w:t>Repga</w:t>
      </w:r>
      <w:proofErr w:type="spellEnd"/>
      <w:r>
        <w:t xml:space="preserve"> 3 rendszer felületéről módosítható </w:t>
      </w:r>
      <w:proofErr w:type="spellStart"/>
      <w:r>
        <w:t>mapping</w:t>
      </w:r>
      <w:proofErr w:type="spellEnd"/>
      <w:r>
        <w:t xml:space="preserve"> alapú megoldással egyes kritikus értékkészletek a felhasználók által módosíthatók. </w:t>
      </w:r>
    </w:p>
    <w:p w:rsidR="00E77B91" w:rsidRDefault="007B2A7A" w:rsidP="007B2A7A">
      <w:pPr>
        <w:spacing w:line="240" w:lineRule="auto"/>
      </w:pPr>
      <w:r>
        <w:t xml:space="preserve">A </w:t>
      </w:r>
      <w:proofErr w:type="spellStart"/>
      <w:r>
        <w:t>mapping</w:t>
      </w:r>
      <w:proofErr w:type="spellEnd"/>
      <w:r>
        <w:t xml:space="preserve"> alapú értékkészlet kezelés vázlatos működése: a felhasználók a </w:t>
      </w:r>
      <w:proofErr w:type="spellStart"/>
      <w:r>
        <w:t>Repga</w:t>
      </w:r>
      <w:proofErr w:type="spellEnd"/>
      <w:r>
        <w:t xml:space="preserve"> 3 rendszer felületén a felvehetnek és karbantarthatnak </w:t>
      </w:r>
      <w:proofErr w:type="spellStart"/>
      <w:r>
        <w:t>mapping</w:t>
      </w:r>
      <w:proofErr w:type="spellEnd"/>
      <w:r>
        <w:t xml:space="preserve"> objektumokat, pl. különböző besorolások, értékkészlet nyilvántartások céljából. A </w:t>
      </w:r>
      <w:proofErr w:type="spellStart"/>
      <w:r>
        <w:t>mapping</w:t>
      </w:r>
      <w:proofErr w:type="spellEnd"/>
      <w:r>
        <w:t xml:space="preserve"> objektumok és az azokban rögzített értékkészletek kerülnek beépítésre az adatpiac töltőeljárásaiba. A </w:t>
      </w:r>
      <w:proofErr w:type="spellStart"/>
      <w:r>
        <w:t>mapping</w:t>
      </w:r>
      <w:proofErr w:type="spellEnd"/>
      <w:r>
        <w:t xml:space="preserve"> objektum módosítása után a töltőeljárások újrafuttatása szükséges</w:t>
      </w:r>
      <w:proofErr w:type="gramStart"/>
      <w:r>
        <w:t>.</w:t>
      </w:r>
      <w:r w:rsidR="00E77B91">
        <w:t>.</w:t>
      </w:r>
      <w:proofErr w:type="gramEnd"/>
    </w:p>
    <w:p w:rsidR="00C91590" w:rsidRDefault="00C91590" w:rsidP="00E77B91">
      <w:pPr>
        <w:spacing w:line="240" w:lineRule="auto"/>
      </w:pPr>
    </w:p>
    <w:p w:rsidR="0087015A" w:rsidRDefault="0087015A" w:rsidP="00E77B91">
      <w:pPr>
        <w:spacing w:line="240" w:lineRule="auto"/>
      </w:pPr>
    </w:p>
    <w:p w:rsidR="00DD2996" w:rsidRDefault="00A22DBF" w:rsidP="00B02482">
      <w:pPr>
        <w:pStyle w:val="Cmsor2"/>
      </w:pPr>
      <w:bookmarkStart w:id="63" w:name="h.ai44pr9wcb0l"/>
      <w:bookmarkStart w:id="64" w:name="_Toc335418226"/>
      <w:bookmarkEnd w:id="63"/>
      <w:r>
        <w:t>1</w:t>
      </w:r>
      <w:r w:rsidR="00DD2996">
        <w:t>.3.</w:t>
      </w:r>
      <w:r w:rsidR="00C949E8">
        <w:t xml:space="preserve"> </w:t>
      </w:r>
      <w:r w:rsidR="00DD2996">
        <w:t>Projekt eredménye</w:t>
      </w:r>
      <w:bookmarkEnd w:id="64"/>
    </w:p>
    <w:p w:rsidR="00C91590" w:rsidRDefault="00C91590"/>
    <w:p w:rsidR="0087015A" w:rsidRDefault="002612EB">
      <w:pPr>
        <w:rPr>
          <w:ins w:id="65" w:author="viktor" w:date="2013-12-10T13:02:00Z"/>
        </w:rPr>
      </w:pPr>
      <w:r>
        <w:t xml:space="preserve">A fejlesztés eredményeként az OBA-KBB alapadat állomány előállítása a </w:t>
      </w:r>
      <w:proofErr w:type="spellStart"/>
      <w:r>
        <w:t>Repga</w:t>
      </w:r>
      <w:proofErr w:type="spellEnd"/>
      <w:r>
        <w:t xml:space="preserve"> 3 rendszerben valósul meg, az állomány a </w:t>
      </w:r>
      <w:proofErr w:type="spellStart"/>
      <w:r>
        <w:t>Repga</w:t>
      </w:r>
      <w:proofErr w:type="spellEnd"/>
      <w:r>
        <w:t xml:space="preserve"> 3 rendszer felületén a megfelelő jogosultsággal rendelkező felhasználók számára exportálhatóvá, illetve a </w:t>
      </w:r>
      <w:proofErr w:type="spellStart"/>
      <w:r>
        <w:t>Repga</w:t>
      </w:r>
      <w:proofErr w:type="spellEnd"/>
      <w:r>
        <w:t xml:space="preserve"> 3 rendszer adatbázisában is elérhetővé válik.</w:t>
      </w:r>
    </w:p>
    <w:p w:rsidR="00016C7F" w:rsidRDefault="00016C7F">
      <w:pPr>
        <w:rPr>
          <w:ins w:id="66" w:author="viktor" w:date="2013-12-10T13:02:00Z"/>
        </w:rPr>
      </w:pPr>
    </w:p>
    <w:p w:rsidR="00016C7F" w:rsidRDefault="00016C7F">
      <w:pPr>
        <w:pStyle w:val="Cmsor2"/>
        <w:rPr>
          <w:ins w:id="67" w:author="viktor" w:date="2013-12-10T13:02:00Z"/>
        </w:rPr>
        <w:pPrChange w:id="68" w:author="viktor" w:date="2013-12-10T13:02:00Z">
          <w:pPr/>
        </w:pPrChange>
      </w:pPr>
      <w:ins w:id="69" w:author="viktor" w:date="2013-12-10T13:02:00Z">
        <w:r>
          <w:t>1.3. Nyitott kérdések</w:t>
        </w:r>
      </w:ins>
    </w:p>
    <w:p w:rsidR="00016C7F" w:rsidRDefault="00016C7F">
      <w:pPr>
        <w:rPr>
          <w:ins w:id="70" w:author="viktor" w:date="2013-12-10T13:02:00Z"/>
        </w:rPr>
      </w:pPr>
    </w:p>
    <w:p w:rsidR="00016C7F" w:rsidRDefault="00016C7F">
      <w:pPr>
        <w:rPr>
          <w:ins w:id="71" w:author="viktor" w:date="2013-12-10T13:02:00Z"/>
        </w:rPr>
      </w:pPr>
    </w:p>
    <w:p w:rsidR="00016C7F" w:rsidRPr="00016C7F" w:rsidRDefault="00016C7F"/>
    <w:p w:rsidR="00DD2996" w:rsidRPr="00B02482" w:rsidRDefault="002E0DA4" w:rsidP="00A22DBF">
      <w:pPr>
        <w:pStyle w:val="Cmsor1"/>
        <w:ind w:left="284"/>
      </w:pPr>
      <w:bookmarkStart w:id="72" w:name="h.9gvfcz1bi5gl"/>
      <w:bookmarkStart w:id="73" w:name="_3._Követelmények_(leszállítandók,"/>
      <w:bookmarkStart w:id="74" w:name="_Toc335418227"/>
      <w:bookmarkEnd w:id="72"/>
      <w:bookmarkEnd w:id="73"/>
      <w:r>
        <w:lastRenderedPageBreak/>
        <w:t>Specifikáció</w:t>
      </w:r>
      <w:bookmarkEnd w:id="74"/>
    </w:p>
    <w:p w:rsidR="00DD2996" w:rsidRDefault="00A22DBF" w:rsidP="00B02482">
      <w:pPr>
        <w:pStyle w:val="Cmsor2"/>
      </w:pPr>
      <w:bookmarkStart w:id="75" w:name="h.9gh618w4l98x"/>
      <w:bookmarkStart w:id="76" w:name="_3.1._Módosított_töltőeljárások"/>
      <w:bookmarkStart w:id="77" w:name="_Toc335418228"/>
      <w:bookmarkEnd w:id="75"/>
      <w:bookmarkEnd w:id="76"/>
      <w:r>
        <w:t>2</w:t>
      </w:r>
      <w:r w:rsidR="00DD2996">
        <w:t xml:space="preserve">.1. </w:t>
      </w:r>
      <w:r w:rsidR="00FA5A23">
        <w:t>Táblák és t</w:t>
      </w:r>
      <w:r w:rsidR="00AC2E01">
        <w:t>öltőeljárások</w:t>
      </w:r>
      <w:bookmarkEnd w:id="77"/>
    </w:p>
    <w:p w:rsidR="00AC2E01" w:rsidRDefault="00AC2E01">
      <w:pPr>
        <w:spacing w:line="240" w:lineRule="auto"/>
      </w:pPr>
    </w:p>
    <w:p w:rsidR="00FF7E21" w:rsidRDefault="00FF7E21" w:rsidP="00FF7E21">
      <w:pPr>
        <w:spacing w:line="240" w:lineRule="auto"/>
      </w:pPr>
      <w:r>
        <w:t>Az</w:t>
      </w:r>
      <w:r w:rsidR="00FA5A23">
        <w:t xml:space="preserve"> OBA_KBB jelentés alapadat állományának REPGA rendszerben történő létrehozásához az </w:t>
      </w:r>
      <w:r>
        <w:t xml:space="preserve"> EBH_REPGA adatbázissém</w:t>
      </w:r>
      <w:r w:rsidR="00FA5A23">
        <w:t xml:space="preserve">ában az alábbi </w:t>
      </w:r>
      <w:r w:rsidR="002612EB">
        <w:t>új</w:t>
      </w:r>
      <w:r>
        <w:t xml:space="preserve"> töltőeljárás</w:t>
      </w:r>
      <w:r w:rsidR="00FA5A23">
        <w:t>okat és adatbázis táblákat kell megvalósítani</w:t>
      </w:r>
      <w:proofErr w:type="gramStart"/>
      <w:r w:rsidR="00FA5A23">
        <w:t>:</w:t>
      </w:r>
      <w:r>
        <w:t>.</w:t>
      </w:r>
      <w:proofErr w:type="gramEnd"/>
      <w:r>
        <w:t xml:space="preserve"> </w:t>
      </w:r>
    </w:p>
    <w:p w:rsidR="007C4CCF" w:rsidRDefault="007C4CCF" w:rsidP="00FF7E21">
      <w:pPr>
        <w:spacing w:line="240" w:lineRule="auto"/>
        <w:rPr>
          <w:color w:val="FF0000"/>
        </w:rPr>
      </w:pPr>
    </w:p>
    <w:tbl>
      <w:tblPr>
        <w:tblW w:w="10287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3"/>
        <w:gridCol w:w="3828"/>
        <w:gridCol w:w="3046"/>
      </w:tblGrid>
      <w:tr w:rsidR="00FA5A23" w:rsidRPr="00BD7201" w:rsidTr="00FA5A23">
        <w:trPr>
          <w:trHeight w:val="288"/>
        </w:trPr>
        <w:tc>
          <w:tcPr>
            <w:tcW w:w="3413" w:type="dxa"/>
            <w:shd w:val="clear" w:color="000000" w:fill="BFBFBF"/>
            <w:vAlign w:val="bottom"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Tábla</w:t>
            </w: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neve</w:t>
            </w:r>
          </w:p>
        </w:tc>
        <w:tc>
          <w:tcPr>
            <w:tcW w:w="3828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Töltőeljárás neve</w:t>
            </w:r>
          </w:p>
        </w:tc>
        <w:tc>
          <w:tcPr>
            <w:tcW w:w="3046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Megjegyzés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0A9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194D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az URBIS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 historikusan.</w:t>
            </w:r>
          </w:p>
        </w:tc>
      </w:tr>
      <w:tr w:rsidR="00E478C4" w:rsidRPr="00BD7201" w:rsidTr="00FA5A23">
        <w:trPr>
          <w:trHeight w:val="288"/>
          <w:ins w:id="78" w:author="viktor" w:date="2013-12-12T11:10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79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80" w:author="viktor" w:date="2013-12-12T11:10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REPGA_STAM_OBA_OROKOS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81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82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REPGA_STAM_OBA_OROKOS_PKG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4E2DD1">
            <w:pPr>
              <w:spacing w:line="240" w:lineRule="auto"/>
              <w:rPr>
                <w:ins w:id="83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84" w:author="viktor" w:date="2013-12-12T11:13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örökös adatokat tartalmazza.</w:t>
              </w:r>
            </w:ins>
          </w:p>
        </w:tc>
      </w:tr>
      <w:tr w:rsidR="00E478C4" w:rsidRPr="00BD7201" w:rsidTr="00FA5A23">
        <w:trPr>
          <w:trHeight w:val="288"/>
          <w:ins w:id="85" w:author="viktor" w:date="2013-12-12T11:10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86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87" w:author="viktor" w:date="2013-12-12T11:11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lastRenderedPageBreak/>
                <w:t>REPGA_DETM_OBA_OROKOS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88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89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REPGA_DETM_OBA_OROKOS_PKG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4E2DD1" w:rsidP="00C27258">
            <w:pPr>
              <w:spacing w:line="240" w:lineRule="auto"/>
              <w:rPr>
                <w:ins w:id="90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1" w:author="viktor" w:date="2013-12-12T11:14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örökös adatokat tartalmazza historikusan.</w:t>
              </w:r>
            </w:ins>
          </w:p>
        </w:tc>
      </w:tr>
      <w:tr w:rsidR="00E478C4" w:rsidRPr="00BD7201" w:rsidTr="00FA5A23">
        <w:trPr>
          <w:trHeight w:val="288"/>
          <w:ins w:id="92" w:author="viktor" w:date="2013-12-12T11:10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93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4" w:author="viktor" w:date="2013-12-12T11:11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REPGA_STAM_OBA_HAGSZ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95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6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REPGA_STAM_OBA_HAGSZ_PKG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5D4BCA">
            <w:pPr>
              <w:spacing w:line="240" w:lineRule="auto"/>
              <w:rPr>
                <w:ins w:id="97" w:author="viktor" w:date="2013-12-12T11:10:00Z"/>
                <w:rFonts w:ascii="Calibri" w:eastAsia="Times New Roman" w:hAnsi="Calibri" w:cs="Calibri"/>
                <w:sz w:val="22"/>
                <w:szCs w:val="22"/>
              </w:rPr>
            </w:pPr>
            <w:ins w:id="98" w:author="viktor" w:date="2013-12-12T11:14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HAG számlára került örökség adatokat tartalmazza.</w:t>
              </w:r>
            </w:ins>
          </w:p>
        </w:tc>
      </w:tr>
      <w:tr w:rsidR="00E478C4" w:rsidRPr="00BD7201" w:rsidTr="00FA5A23">
        <w:trPr>
          <w:trHeight w:val="288"/>
          <w:ins w:id="99" w:author="viktor" w:date="2013-12-12T11:09:00Z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ins w:id="100" w:author="viktor" w:date="2013-12-12T11:09:00Z"/>
                <w:rFonts w:ascii="Calibri" w:eastAsia="Times New Roman" w:hAnsi="Calibri" w:cs="Calibri"/>
                <w:sz w:val="22"/>
                <w:szCs w:val="22"/>
              </w:rPr>
            </w:pPr>
            <w:ins w:id="101" w:author="viktor" w:date="2013-12-12T11:11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REPGA_DETM_OBA_HAGSZ</w:t>
              </w:r>
            </w:ins>
          </w:p>
        </w:tc>
        <w:tc>
          <w:tcPr>
            <w:tcW w:w="3828" w:type="dxa"/>
            <w:shd w:val="clear" w:color="auto" w:fill="auto"/>
            <w:noWrap/>
          </w:tcPr>
          <w:p w:rsidR="00E478C4" w:rsidRDefault="00E478C4" w:rsidP="00C27258">
            <w:pPr>
              <w:spacing w:line="240" w:lineRule="auto"/>
              <w:rPr>
                <w:ins w:id="102" w:author="viktor" w:date="2013-12-12T11:09:00Z"/>
                <w:rFonts w:ascii="Calibri" w:eastAsia="Times New Roman" w:hAnsi="Calibri" w:cs="Calibri"/>
                <w:sz w:val="22"/>
                <w:szCs w:val="22"/>
              </w:rPr>
            </w:pPr>
            <w:ins w:id="103" w:author="viktor" w:date="2013-12-12T11:12:00Z">
              <w:r>
                <w:rPr>
                  <w:rFonts w:ascii="Calibri" w:eastAsia="Times New Roman" w:hAnsi="Calibri" w:cs="Calibri"/>
                  <w:sz w:val="22"/>
                  <w:szCs w:val="22"/>
                </w:rPr>
                <w:t>REPGA_DETM_OBA_HAGSZ_PKG</w:t>
              </w:r>
            </w:ins>
          </w:p>
        </w:tc>
        <w:tc>
          <w:tcPr>
            <w:tcW w:w="3046" w:type="dxa"/>
            <w:shd w:val="clear" w:color="auto" w:fill="auto"/>
            <w:noWrap/>
            <w:vAlign w:val="bottom"/>
          </w:tcPr>
          <w:p w:rsidR="00E478C4" w:rsidRDefault="005D4BCA" w:rsidP="00C27258">
            <w:pPr>
              <w:spacing w:line="240" w:lineRule="auto"/>
              <w:rPr>
                <w:ins w:id="104" w:author="viktor" w:date="2013-12-12T11:09:00Z"/>
                <w:rFonts w:ascii="Calibri" w:eastAsia="Times New Roman" w:hAnsi="Calibri" w:cs="Calibri"/>
                <w:sz w:val="22"/>
                <w:szCs w:val="22"/>
              </w:rPr>
            </w:pPr>
            <w:ins w:id="105" w:author="viktor" w:date="2013-12-12T11:15:00Z"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A tábla az 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Hagyatéki osztálytól</w:t>
              </w:r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Pr="00E90EA6">
                <w:rPr>
                  <w:rFonts w:ascii="Calibri" w:eastAsia="Times New Roman" w:hAnsi="Calibri" w:cs="Calibri"/>
                  <w:sz w:val="22"/>
                  <w:szCs w:val="22"/>
                </w:rPr>
                <w:t>csv</w:t>
              </w:r>
              <w:r>
                <w:rPr>
                  <w:rFonts w:ascii="Calibri" w:eastAsia="Times New Roman" w:hAnsi="Calibri" w:cs="Calibri"/>
                  <w:sz w:val="22"/>
                  <w:szCs w:val="22"/>
                </w:rPr>
                <w:t>-ben</w:t>
              </w:r>
              <w:proofErr w:type="spellEnd"/>
              <w:r>
                <w:rPr>
                  <w:rFonts w:ascii="Calibri" w:eastAsia="Times New Roman" w:hAnsi="Calibri" w:cs="Calibri"/>
                  <w:sz w:val="22"/>
                  <w:szCs w:val="22"/>
                </w:rPr>
                <w:t xml:space="preserve"> átvett HAG számlára került örökség adatokat tartalmazza historikusan.</w:t>
              </w:r>
            </w:ins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FIDB alapadatokat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B6DFF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A tábla az ügyfél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B6DFF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lejárt követeléseket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E478C4" w:rsidRPr="00BD7201" w:rsidRDefault="00E478C4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6721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 a különböző adatforrások sorrendiségével kiegészítve.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REPGA_DETM_OBA_UGYFEL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REPGA_DETM_OBA_UGYFEL_PKG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>A tábla az OBA alapadat ügyfelekre vonatkozó eredményeit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REPGA_DETM_OBA_UGYLET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REPGA_DETM_OBA_UGYLET_PKG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>A tábla az OBA alapadat ügylet eredményeit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REPGA_DETM_OBA_EBHU_UPLOAD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REPGA_DETM_OBA_EBHU_UPLOAD_PKG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 xml:space="preserve">A </w:t>
            </w:r>
            <w:proofErr w:type="spellStart"/>
            <w:r w:rsidRPr="005475A5">
              <w:t>package</w:t>
            </w:r>
            <w:proofErr w:type="spellEnd"/>
            <w:r w:rsidRPr="005475A5">
              <w:t xml:space="preserve"> a REPGA_DETM_OBA_UGYLET és REPGA_DETM_OBA_UGYFEL tábla adatait tölti fel EBHP adatbázis EBHU sémájába.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5475A5">
              <w:t>A tábla az OBA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5475A5" w:rsidRDefault="00E478C4" w:rsidP="00FA5A23">
            <w:r w:rsidRPr="00EE0F8F">
              <w:t>A tábla az OBA betét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REPGA_DETM_OBA_RES_DOLG_UM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REPGA_DETM_OBA_RES_DOLG_UM_PKG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>A tábla az OBA havi dolgozói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REPGA_DETM_OBA_RES_DOLG_BM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REPGA_DETM_OBA_RES_DOLG_BM_PKG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 xml:space="preserve">A tábla az OBA havi dolgozói betét eredmény adatokat </w:t>
            </w:r>
            <w:r w:rsidRPr="00B00741">
              <w:lastRenderedPageBreak/>
              <w:t>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lastRenderedPageBreak/>
              <w:t>REPGA_DETM_OBA_RES_DOLG_UY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REPGA_DETM_OBA_RES_DOLG_UY_PKG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>A tábla az OBA éves dolgozói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REPGA_DETM_OBA_RES_DOLG_BY_PKG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REPGA_DETM_OBA_RES_DOLG_BY_PKG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>A tábla az OBA éves dolgozói betét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REPGA_DETM_OBA_RES_URB_U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Pr="00ED1428" w:rsidRDefault="00E478C4" w:rsidP="00FA5A23">
            <w:r w:rsidRPr="00ED1428">
              <w:t>REPGA_DETM_OBA_RES_URB_U_PKG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Pr="00B00741" w:rsidRDefault="00E478C4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ügyfél eredmény adatokat tartalmazza.</w:t>
            </w:r>
          </w:p>
        </w:tc>
      </w:tr>
      <w:tr w:rsidR="00E478C4" w:rsidRPr="00BD7201" w:rsidTr="00FA5A23">
        <w:trPr>
          <w:trHeight w:val="288"/>
        </w:trPr>
        <w:tc>
          <w:tcPr>
            <w:tcW w:w="3413" w:type="dxa"/>
          </w:tcPr>
          <w:p w:rsidR="00E478C4" w:rsidRPr="00ED1428" w:rsidRDefault="00E478C4" w:rsidP="00FA5A23">
            <w:r w:rsidRPr="00ED1428">
              <w:t>REPGA_DETM_OBA_RES_URB_B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E478C4" w:rsidRDefault="00E478C4" w:rsidP="00FA5A23">
            <w:r w:rsidRPr="00ED1428">
              <w:t>REPGA_DETM_OBA_RES_URB_B_PKG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E478C4" w:rsidRDefault="00E478C4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betét eredmény adatokat tartalmazza.</w:t>
            </w:r>
          </w:p>
        </w:tc>
      </w:tr>
    </w:tbl>
    <w:p w:rsidR="00BD7201" w:rsidRDefault="00BD7201" w:rsidP="00BD7201">
      <w:pPr>
        <w:spacing w:line="240" w:lineRule="auto"/>
      </w:pPr>
    </w:p>
    <w:p w:rsidR="00166598" w:rsidRDefault="00166598" w:rsidP="00166598">
      <w:pPr>
        <w:pStyle w:val="Cmsor5"/>
        <w:ind w:left="360"/>
        <w:rPr>
          <w:shd w:val="solid" w:color="FFFFFF" w:fill="FFFFFF"/>
        </w:rPr>
      </w:pPr>
    </w:p>
    <w:p w:rsidR="00166598" w:rsidRDefault="00166598" w:rsidP="00166598">
      <w:pPr>
        <w:rPr>
          <w:sz w:val="22"/>
          <w:szCs w:val="22"/>
          <w:shd w:val="solid" w:color="FFFFFF" w:fill="FFFFFF"/>
        </w:rPr>
      </w:pPr>
      <w:r>
        <w:rPr>
          <w:shd w:val="solid" w:color="FFFFFF" w:fill="FFFFFF"/>
        </w:rPr>
        <w:br w:type="page"/>
      </w:r>
    </w:p>
    <w:p w:rsidR="00BD7201" w:rsidRDefault="002612EB" w:rsidP="00BD7201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</w:t>
      </w:r>
      <w:r w:rsidR="00762C53"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166598" w:rsidRPr="00257CC0" w:rsidRDefault="00166598" w:rsidP="00257CC0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D0A69" w:rsidRPr="00F0184A" w:rsidTr="00DD299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D0A69" w:rsidRPr="00DD0A69" w:rsidRDefault="002612EB" w:rsidP="00762C53">
            <w:pPr>
              <w:rPr>
                <w:b/>
                <w:bCs/>
              </w:rPr>
            </w:pPr>
            <w:r w:rsidRPr="002612EB">
              <w:rPr>
                <w:b/>
                <w:bCs/>
              </w:rPr>
              <w:t>REPGA_</w:t>
            </w:r>
            <w:r w:rsidR="00762C53">
              <w:rPr>
                <w:b/>
                <w:bCs/>
              </w:rPr>
              <w:t>STA</w:t>
            </w:r>
            <w:r w:rsidRPr="002612EB">
              <w:rPr>
                <w:b/>
                <w:bCs/>
              </w:rPr>
              <w:t>M_</w:t>
            </w:r>
            <w:r w:rsidR="00D94006">
              <w:rPr>
                <w:b/>
                <w:bCs/>
              </w:rPr>
              <w:t>OBA_</w:t>
            </w:r>
            <w:r w:rsidRPr="002612EB">
              <w:rPr>
                <w:b/>
                <w:bCs/>
              </w:rPr>
              <w:t>QCONTC</w:t>
            </w:r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66598" w:rsidRPr="00F0184A" w:rsidRDefault="00166598" w:rsidP="00DD2996">
            <w:proofErr w:type="spellStart"/>
            <w:r w:rsidRPr="00F0184A">
              <w:t>Vonatkozasi</w:t>
            </w:r>
            <w:proofErr w:type="spellEnd"/>
            <w:r w:rsidR="000D19B8"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0D19B8" w:rsidP="00DD299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0D19B8" w:rsidP="00BF1C27">
            <w:proofErr w:type="gramStart"/>
            <w:r>
              <w:t>VAR</w:t>
            </w:r>
            <w:r w:rsidR="00166598" w:rsidRPr="00F0184A">
              <w:t>CHAR</w:t>
            </w:r>
            <w:r>
              <w:t>2</w:t>
            </w:r>
            <w:r w:rsidR="00166598" w:rsidRPr="00F0184A">
              <w:t>(</w:t>
            </w:r>
            <w:proofErr w:type="gramEnd"/>
            <w:r w:rsidR="00BF1C27">
              <w:t>5</w:t>
            </w:r>
            <w:r>
              <w:t>0</w:t>
            </w:r>
            <w:r w:rsidR="00166598" w:rsidRPr="00F0184A">
              <w:t>)</w:t>
            </w:r>
          </w:p>
        </w:tc>
        <w:tc>
          <w:tcPr>
            <w:tcW w:w="3655" w:type="dxa"/>
            <w:vAlign w:val="bottom"/>
          </w:tcPr>
          <w:p w:rsidR="00166598" w:rsidRPr="00F0184A" w:rsidRDefault="000D19B8" w:rsidP="00DD2996">
            <w:proofErr w:type="spellStart"/>
            <w:r>
              <w:t>Ugyfelazonosito</w:t>
            </w:r>
            <w:proofErr w:type="spellEnd"/>
          </w:p>
        </w:tc>
      </w:tr>
      <w:tr w:rsidR="00B156C5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B156C5" w:rsidRPr="00F0184A" w:rsidRDefault="00B156C5" w:rsidP="00772FFA">
            <w:proofErr w:type="spellStart"/>
            <w:r>
              <w:t>Futasazonosito</w:t>
            </w:r>
            <w:proofErr w:type="spellEnd"/>
          </w:p>
        </w:tc>
      </w:tr>
    </w:tbl>
    <w:p w:rsidR="009A4066" w:rsidRPr="00BA55D7" w:rsidRDefault="009A4066" w:rsidP="009A4066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  <w:r w:rsidRPr="00BA55D7">
        <w:t xml:space="preserve">Local Index: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</w:p>
    <w:p w:rsidR="009A4066" w:rsidRPr="00DD0A69" w:rsidRDefault="000D19B8" w:rsidP="009A4066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9A4066" w:rsidRPr="00DD0A69">
        <w:rPr>
          <w:b/>
        </w:rPr>
        <w:t>.</w:t>
      </w:r>
    </w:p>
    <w:p w:rsidR="00166598" w:rsidRDefault="00166598" w:rsidP="009A4066">
      <w:pPr>
        <w:tabs>
          <w:tab w:val="left" w:pos="567"/>
        </w:tabs>
      </w:pPr>
    </w:p>
    <w:p w:rsidR="009A4066" w:rsidRDefault="00166598" w:rsidP="009A4066">
      <w:pPr>
        <w:tabs>
          <w:tab w:val="left" w:pos="567"/>
        </w:tabs>
      </w:pPr>
      <w:r w:rsidRPr="003B2C66">
        <w:rPr>
          <w:u w:val="single"/>
        </w:rPr>
        <w:t>Töltő:</w:t>
      </w:r>
      <w:r w:rsidR="009A4066">
        <w:t xml:space="preserve"> REPGA havi fa</w:t>
      </w:r>
      <w:r w:rsidR="00B107CB">
        <w:t xml:space="preserve"> 41</w:t>
      </w:r>
      <w:r w:rsidR="009A4066">
        <w:t xml:space="preserve"> - </w:t>
      </w:r>
      <w:r w:rsidR="000D19B8" w:rsidRPr="000D19B8">
        <w:t>REPGA_</w:t>
      </w:r>
      <w:r w:rsidR="00762C53">
        <w:t>STA</w:t>
      </w:r>
      <w:r w:rsidR="000D19B8" w:rsidRPr="000D19B8">
        <w:t>M_</w:t>
      </w:r>
      <w:r w:rsidR="00D94006">
        <w:t>OBA_</w:t>
      </w:r>
      <w:r w:rsidR="000D19B8" w:rsidRPr="000D19B8">
        <w:t>QCONTC_PKG</w:t>
      </w:r>
    </w:p>
    <w:p w:rsidR="00257CC0" w:rsidRPr="00D5248B" w:rsidRDefault="00257CC0" w:rsidP="009A4066">
      <w:pPr>
        <w:tabs>
          <w:tab w:val="left" w:pos="567"/>
        </w:tabs>
      </w:pPr>
    </w:p>
    <w:p w:rsidR="00257CC0" w:rsidRDefault="009A4066" w:rsidP="00166598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166598" w:rsidRDefault="000D19B8" w:rsidP="00166598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57CC0" w:rsidRDefault="00257CC0" w:rsidP="00166598">
      <w:pPr>
        <w:rPr>
          <w:u w:val="single"/>
        </w:rPr>
      </w:pPr>
    </w:p>
    <w:p w:rsidR="009A4066" w:rsidRPr="00166598" w:rsidRDefault="009A4066" w:rsidP="00166598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0D19B8" w:rsidRDefault="00D94006">
      <w:pPr>
        <w:spacing w:line="240" w:lineRule="auto"/>
      </w:pPr>
      <w:r>
        <w:t>REPGA_DETM_OBA_QCONTC</w:t>
      </w:r>
      <w:r w:rsidR="00762C53" w:rsidRPr="000D19B8">
        <w:t>_PKG</w:t>
      </w:r>
      <w:proofErr w:type="gramStart"/>
      <w:r w:rsidR="00762C53">
        <w:t>.MAIN</w:t>
      </w:r>
      <w:proofErr w:type="gramEnd"/>
    </w:p>
    <w:p w:rsidR="000D19B8" w:rsidRDefault="000D19B8">
      <w:pPr>
        <w:spacing w:line="240" w:lineRule="auto"/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D19B8" w:rsidRDefault="000D19B8" w:rsidP="000D19B8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D94006">
        <w:t>OBA_</w:t>
      </w:r>
      <w:r>
        <w:t>QCONTC</w:t>
      </w:r>
    </w:p>
    <w:p w:rsidR="000D19B8" w:rsidRDefault="000D19B8" w:rsidP="000D19B8">
      <w:pPr>
        <w:tabs>
          <w:tab w:val="left" w:pos="567"/>
        </w:tabs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762C53" w:rsidRDefault="000D19B8" w:rsidP="000D19B8">
      <w:pPr>
        <w:spacing w:line="240" w:lineRule="auto"/>
      </w:pPr>
      <w:r>
        <w:t>Az állami cégek</w:t>
      </w:r>
      <w:r w:rsidR="00762C53">
        <w:t xml:space="preserve">, vezető tisztviselők </w:t>
      </w:r>
      <w:proofErr w:type="spellStart"/>
      <w:r w:rsidR="00762C53">
        <w:t>ügyfélazonosítóit</w:t>
      </w:r>
      <w:proofErr w:type="spellEnd"/>
      <w:r w:rsidR="00762C53">
        <w:t xml:space="preserve"> külső adatforrásból kinyert </w:t>
      </w:r>
      <w:proofErr w:type="spellStart"/>
      <w:r w:rsidR="00762C53">
        <w:t>csv</w:t>
      </w:r>
      <w:proofErr w:type="spellEnd"/>
      <w:r w:rsidR="00762C53">
        <w:t xml:space="preserve"> fájl tartalmazza.</w:t>
      </w:r>
    </w:p>
    <w:p w:rsidR="00762C53" w:rsidRPr="00762C53" w:rsidRDefault="0090405B" w:rsidP="000D19B8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7532B9">
        <w:rPr>
          <w:color w:val="FF0000"/>
        </w:rPr>
        <w:t xml:space="preserve">z </w:t>
      </w:r>
      <w:r w:rsidR="007532B9" w:rsidRPr="007532B9">
        <w:rPr>
          <w:color w:val="FF0000"/>
        </w:rPr>
        <w:t>állami cégek, vezető tisztvisel</w:t>
      </w:r>
      <w:r w:rsidR="007532B9">
        <w:rPr>
          <w:color w:val="FF0000"/>
        </w:rPr>
        <w:t xml:space="preserve">ők </w:t>
      </w:r>
      <w:proofErr w:type="spellStart"/>
      <w:r w:rsidR="007532B9">
        <w:rPr>
          <w:color w:val="FF0000"/>
        </w:rPr>
        <w:t>ügyfélazonosítóit</w:t>
      </w:r>
      <w:proofErr w:type="spellEnd"/>
      <w:r w:rsidR="007532B9">
        <w:rPr>
          <w:color w:val="FF0000"/>
        </w:rPr>
        <w:t xml:space="preserve"> tartalmazó</w:t>
      </w:r>
      <w:r w:rsidR="00762C53">
        <w:rPr>
          <w:color w:val="FF0000"/>
        </w:rPr>
        <w:t xml:space="preserve"> </w:t>
      </w:r>
      <w:proofErr w:type="spellStart"/>
      <w:r w:rsidR="00762C53">
        <w:rPr>
          <w:color w:val="FF0000"/>
        </w:rPr>
        <w:t>csv</w:t>
      </w:r>
      <w:proofErr w:type="spellEnd"/>
      <w:r w:rsidR="00762C53">
        <w:rPr>
          <w:color w:val="FF0000"/>
        </w:rPr>
        <w:t xml:space="preserve">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</w:t>
      </w:r>
      <w:proofErr w:type="spellStart"/>
      <w:r w:rsidRPr="0090405B">
        <w:rPr>
          <w:color w:val="FF0000"/>
        </w:rPr>
        <w:t>CLIENT.csv</w:t>
      </w:r>
      <w:proofErr w:type="spellEnd"/>
    </w:p>
    <w:p w:rsidR="00762C53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</w:t>
      </w:r>
      <w:r w:rsidR="000D19B8">
        <w:t xml:space="preserve"> </w:t>
      </w:r>
      <w:r>
        <w:t xml:space="preserve">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proofErr w:type="spellStart"/>
      <w:r>
        <w:t>Repga</w:t>
      </w:r>
      <w:proofErr w:type="spellEnd"/>
      <w:r>
        <w:t xml:space="preserve"> 3 CSV input könyvtárában (</w:t>
      </w:r>
      <w:r w:rsidRPr="001E660E">
        <w:t>\\hs001gtw1\</w:t>
      </w:r>
      <w:proofErr w:type="spellStart"/>
      <w:r w:rsidRPr="001E660E">
        <w:t>FileTransfers</w:t>
      </w:r>
      <w:proofErr w:type="spellEnd"/>
      <w:r w:rsidRPr="001E660E">
        <w:t>\</w:t>
      </w:r>
      <w:proofErr w:type="spellStart"/>
      <w:r w:rsidRPr="001E660E">
        <w:t>fromManualProc</w:t>
      </w:r>
      <w:proofErr w:type="spellEnd"/>
      <w:r w:rsidRPr="001E660E">
        <w:t>\</w:t>
      </w:r>
      <w:proofErr w:type="spellStart"/>
      <w:r w:rsidRPr="001E660E">
        <w:t>toRepga</w:t>
      </w:r>
      <w:proofErr w:type="spellEnd"/>
      <w:r>
        <w:t>).</w:t>
      </w:r>
    </w:p>
    <w:p w:rsidR="00833157" w:rsidRDefault="00833157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9A4066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</w:t>
      </w:r>
      <w:r w:rsidR="00C949E8">
        <w:t xml:space="preserve">megjelenik </w:t>
      </w:r>
      <w:proofErr w:type="gramStart"/>
      <w:r w:rsidR="00C949E8">
        <w:t xml:space="preserve">a  </w:t>
      </w:r>
      <w:r w:rsidR="00C949E8" w:rsidRPr="00741550">
        <w:t>REPGA</w:t>
      </w:r>
      <w:proofErr w:type="gramEnd"/>
      <w:r w:rsidR="00C949E8" w:rsidRPr="00741550">
        <w:t>_</w:t>
      </w:r>
      <w:r w:rsidR="00C949E8">
        <w:t>EXTM</w:t>
      </w:r>
      <w:r w:rsidR="00C949E8" w:rsidRPr="00741550">
        <w:t>_</w:t>
      </w:r>
      <w:r w:rsidR="00D94006">
        <w:t>OBA_</w:t>
      </w:r>
      <w:r w:rsidR="00C949E8">
        <w:t xml:space="preserve">QCONTC táblában, innen kerül </w:t>
      </w:r>
      <w:r w:rsidR="00C949E8" w:rsidRPr="00F0184A">
        <w:t>SYM_RUN_DATE</w:t>
      </w:r>
      <w:r w:rsidR="00C949E8">
        <w:t xml:space="preserve"> </w:t>
      </w:r>
      <w:r w:rsidR="00B156C5">
        <w:t xml:space="preserve">és RUN_ID </w:t>
      </w:r>
      <w:r w:rsidR="00C949E8">
        <w:t xml:space="preserve">mezővel kiegészítve áttöltésre a </w:t>
      </w:r>
      <w:r w:rsidR="00C949E8" w:rsidRPr="000D19B8">
        <w:t>REPGA_</w:t>
      </w:r>
      <w:r w:rsidR="00C949E8">
        <w:t>STA</w:t>
      </w:r>
      <w:r w:rsidR="00C949E8" w:rsidRPr="000D19B8">
        <w:t>M_</w:t>
      </w:r>
      <w:r w:rsidR="00D94006">
        <w:t>OBA_</w:t>
      </w:r>
      <w:r w:rsidR="00C949E8" w:rsidRPr="000D19B8">
        <w:t>QCONTC</w:t>
      </w:r>
      <w:r w:rsidR="00C949E8">
        <w:t xml:space="preserve"> táblába.</w:t>
      </w:r>
      <w:r w:rsidR="009A4066">
        <w:br w:type="page"/>
      </w:r>
    </w:p>
    <w:p w:rsidR="00762C53" w:rsidRDefault="00762C53" w:rsidP="00762C53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REPGA_DETM_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762C53" w:rsidRPr="00257CC0" w:rsidRDefault="00762C53" w:rsidP="00762C53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762C53" w:rsidRPr="00F0184A" w:rsidTr="00772FFA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762C53" w:rsidRPr="00DD0A69" w:rsidRDefault="00D94006" w:rsidP="00772FFA">
            <w:pPr>
              <w:rPr>
                <w:b/>
                <w:bCs/>
              </w:rPr>
            </w:pPr>
            <w:r>
              <w:rPr>
                <w:b/>
                <w:bCs/>
              </w:rPr>
              <w:t>REPGA_DETM_OBA_QCONTC</w:t>
            </w:r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 w:rsidRPr="00F0184A">
              <w:t>Vonatkozasi</w:t>
            </w:r>
            <w:proofErr w:type="spellEnd"/>
            <w:r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BF1C27">
            <w:proofErr w:type="gramStart"/>
            <w:r>
              <w:t>VAR</w:t>
            </w:r>
            <w:r w:rsidRPr="00F0184A">
              <w:t>CHAR</w:t>
            </w:r>
            <w:r>
              <w:t>2</w:t>
            </w:r>
            <w:r w:rsidRPr="00F0184A">
              <w:t>(</w:t>
            </w:r>
            <w:proofErr w:type="gramEnd"/>
            <w:r w:rsidR="00BF1C27">
              <w:t>6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Ugyfelazonosito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Futasazonosito</w:t>
            </w:r>
            <w:proofErr w:type="spellEnd"/>
          </w:p>
        </w:tc>
      </w:tr>
    </w:tbl>
    <w:p w:rsidR="00762C53" w:rsidRPr="00BA55D7" w:rsidRDefault="00762C53" w:rsidP="00762C53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762C53" w:rsidRDefault="00762C53" w:rsidP="00762C53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762C53" w:rsidRDefault="00762C53" w:rsidP="00762C53">
      <w:pPr>
        <w:tabs>
          <w:tab w:val="left" w:pos="567"/>
        </w:tabs>
      </w:pPr>
    </w:p>
    <w:p w:rsidR="00762C53" w:rsidRPr="00DD0A69" w:rsidRDefault="00762C53" w:rsidP="00762C53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B156C5">
        <w:rPr>
          <w:b/>
        </w:rPr>
        <w:t xml:space="preserve"> historikusan</w:t>
      </w:r>
      <w:r w:rsidRPr="00DD0A69">
        <w:rPr>
          <w:b/>
        </w:rPr>
        <w:t>.</w:t>
      </w:r>
    </w:p>
    <w:p w:rsidR="00762C53" w:rsidRDefault="00762C53" w:rsidP="00762C53">
      <w:pPr>
        <w:tabs>
          <w:tab w:val="left" w:pos="567"/>
        </w:tabs>
      </w:pPr>
    </w:p>
    <w:p w:rsidR="00762C53" w:rsidRDefault="00762C53" w:rsidP="00762C5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="00D94006">
        <w:t>REPGA_DETM_OBA_QCONTC</w:t>
      </w:r>
      <w:r w:rsidRPr="000D19B8">
        <w:t>_PKG</w:t>
      </w:r>
    </w:p>
    <w:p w:rsidR="00762C53" w:rsidRPr="00D5248B" w:rsidRDefault="00762C53" w:rsidP="00762C53">
      <w:pPr>
        <w:tabs>
          <w:tab w:val="left" w:pos="567"/>
        </w:tabs>
      </w:pPr>
    </w:p>
    <w:p w:rsidR="00762C53" w:rsidRDefault="00762C53" w:rsidP="00762C53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762C53" w:rsidRDefault="00762C53" w:rsidP="00762C53">
      <w:pPr>
        <w:rPr>
          <w:bCs/>
        </w:rPr>
      </w:pPr>
      <w:r w:rsidRPr="002612EB">
        <w:rPr>
          <w:shd w:val="solid" w:color="FFFFFF" w:fill="FFFFFF"/>
        </w:rPr>
        <w:t>REPGA_</w:t>
      </w:r>
      <w:r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 w:rsidRPr="00425AD5">
        <w:t>_PKG</w:t>
      </w:r>
      <w:proofErr w:type="gramStart"/>
      <w:r w:rsidRPr="00425AD5">
        <w:t>.MAIN</w:t>
      </w:r>
      <w:proofErr w:type="gramEnd"/>
    </w:p>
    <w:p w:rsidR="00762C53" w:rsidRDefault="00762C53" w:rsidP="00762C53">
      <w:pPr>
        <w:rPr>
          <w:u w:val="single"/>
        </w:rPr>
      </w:pPr>
    </w:p>
    <w:p w:rsidR="00762C53" w:rsidRPr="00166598" w:rsidRDefault="00762C53" w:rsidP="00762C5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62C53" w:rsidRDefault="00DE6FF8" w:rsidP="00762C53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62C53" w:rsidRDefault="00762C53" w:rsidP="00762C53">
      <w:pPr>
        <w:spacing w:line="240" w:lineRule="auto"/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62C53" w:rsidRDefault="00762C53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</w:p>
    <w:p w:rsidR="00762C53" w:rsidRDefault="00762C53" w:rsidP="00762C53">
      <w:pPr>
        <w:tabs>
          <w:tab w:val="left" w:pos="567"/>
        </w:tabs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071DD7" w:rsidRDefault="00B156C5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  <w:r>
        <w:t xml:space="preserve"> tábla adatai kerülnek áttöltésre.</w:t>
      </w:r>
      <w:r w:rsidR="00762C53">
        <w:t xml:space="preserve">  </w:t>
      </w:r>
    </w:p>
    <w:p w:rsidR="009A4066" w:rsidRDefault="009A4066" w:rsidP="009A4066"/>
    <w:p w:rsidR="009A4066" w:rsidRDefault="002B426E" w:rsidP="002B426E">
      <w:pPr>
        <w:spacing w:line="240" w:lineRule="auto"/>
      </w:pPr>
      <w:r>
        <w:br w:type="page"/>
      </w:r>
    </w:p>
    <w:p w:rsidR="002B426E" w:rsidRDefault="00BE515C" w:rsidP="002B426E">
      <w:pPr>
        <w:pStyle w:val="Cmsor5"/>
        <w:numPr>
          <w:ilvl w:val="0"/>
          <w:numId w:val="9"/>
        </w:numPr>
      </w:pPr>
      <w:r w:rsidRPr="00BE515C">
        <w:lastRenderedPageBreak/>
        <w:t>REPGA_STAM_OBA_BJEGY</w:t>
      </w:r>
      <w:r w:rsidR="002B426E">
        <w:t>_PKG</w:t>
      </w:r>
    </w:p>
    <w:p w:rsidR="002B426E" w:rsidRDefault="002B426E" w:rsidP="002B426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DD2996" w:rsidRPr="00F0184A" w:rsidTr="00DD2996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DD2996" w:rsidRPr="00F0184A" w:rsidRDefault="00BE515C" w:rsidP="00DD2996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 w:rsidR="00BF1C2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C73184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C73184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E06DA3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06DA3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proofErr w:type="gramStart"/>
            <w:r w:rsidRPr="009A14AB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A14AB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nincs</w:t>
      </w:r>
    </w:p>
    <w:p w:rsidR="00BF1C27" w:rsidRDefault="00BF1C27" w:rsidP="00BF1C27">
      <w:pPr>
        <w:tabs>
          <w:tab w:val="left" w:pos="567"/>
        </w:tabs>
      </w:pPr>
      <w:r w:rsidRPr="00BA55D7">
        <w:lastRenderedPageBreak/>
        <w:t xml:space="preserve">Local Index: </w:t>
      </w:r>
      <w:r>
        <w:t>nincs</w:t>
      </w:r>
    </w:p>
    <w:p w:rsidR="00753681" w:rsidRDefault="00753681" w:rsidP="00753681">
      <w:pPr>
        <w:tabs>
          <w:tab w:val="left" w:pos="567"/>
        </w:tabs>
      </w:pPr>
    </w:p>
    <w:p w:rsidR="00753681" w:rsidRDefault="00BF1C27" w:rsidP="00753681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tartalmazza.</w:t>
      </w:r>
    </w:p>
    <w:p w:rsidR="00257CC0" w:rsidRDefault="00257CC0" w:rsidP="00257CC0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BF1C27" w:rsidP="00BF1C27">
      <w:pPr>
        <w:spacing w:line="240" w:lineRule="auto"/>
      </w:pPr>
      <w:r w:rsidRPr="000D19B8">
        <w:t>REPGA_DETM_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Betétijegy</w:t>
      </w:r>
      <w:proofErr w:type="spellEnd"/>
      <w:r>
        <w:t xml:space="preserve"> rendszerből kinyert forrásadatokat </w:t>
      </w:r>
      <w:proofErr w:type="spellStart"/>
      <w:r>
        <w:t>csv</w:t>
      </w:r>
      <w:proofErr w:type="spellEnd"/>
      <w:r>
        <w:t xml:space="preserve"> fájl tartalmazza.</w:t>
      </w:r>
    </w:p>
    <w:p w:rsidR="00BF1C27" w:rsidRPr="00762C53" w:rsidRDefault="0090405B" w:rsidP="00BF1C27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BF1C27">
        <w:rPr>
          <w:color w:val="FF0000"/>
        </w:rPr>
        <w:t xml:space="preserve"> </w:t>
      </w:r>
      <w:proofErr w:type="spellStart"/>
      <w:r w:rsidR="007532B9">
        <w:rPr>
          <w:color w:val="FF0000"/>
        </w:rPr>
        <w:t>Betétijegy</w:t>
      </w:r>
      <w:proofErr w:type="spellEnd"/>
      <w:r w:rsidR="007532B9">
        <w:rPr>
          <w:color w:val="FF0000"/>
        </w:rPr>
        <w:t xml:space="preserve"> rendszerből származó </w:t>
      </w:r>
      <w:proofErr w:type="spellStart"/>
      <w:r w:rsidR="00BF1C27">
        <w:rPr>
          <w:color w:val="FF0000"/>
        </w:rPr>
        <w:t>csv</w:t>
      </w:r>
      <w:proofErr w:type="spellEnd"/>
      <w:r>
        <w:rPr>
          <w:color w:val="FF0000"/>
        </w:rPr>
        <w:t xml:space="preserve"> fájl neve rögzített: </w:t>
      </w:r>
      <w:r w:rsidR="0082641D" w:rsidRPr="0082641D">
        <w:rPr>
          <w:color w:val="FF0000"/>
        </w:rPr>
        <w:t>BETETIOBA</w:t>
      </w:r>
      <w:proofErr w:type="gramStart"/>
      <w:r w:rsidR="0082641D" w:rsidRPr="0082641D">
        <w:rPr>
          <w:color w:val="FF0000"/>
        </w:rPr>
        <w:t>.CSV</w:t>
      </w:r>
      <w:proofErr w:type="gramEnd"/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r w:rsidR="00BD25A6">
        <w:t xml:space="preserve">BETETI </w:t>
      </w:r>
      <w:r>
        <w:t>könyvtárában (</w:t>
      </w:r>
      <w:r w:rsidR="00BD25A6" w:rsidRPr="00BD25A6">
        <w:t>\\hs001gtw1\</w:t>
      </w:r>
      <w:proofErr w:type="spellStart"/>
      <w:r w:rsidR="00BD25A6" w:rsidRPr="00BD25A6">
        <w:t>FileTra</w:t>
      </w:r>
      <w:r w:rsidR="00BD25A6">
        <w:t>nsfers</w:t>
      </w:r>
      <w:proofErr w:type="spellEnd"/>
      <w:r w:rsidR="00BD25A6">
        <w:t>\</w:t>
      </w:r>
      <w:proofErr w:type="spellStart"/>
      <w:r w:rsidR="00BD25A6">
        <w:t>fromBeteti</w:t>
      </w:r>
      <w:proofErr w:type="spellEnd"/>
      <w:r w:rsidR="00BD25A6">
        <w:t>\</w:t>
      </w:r>
      <w:proofErr w:type="spellStart"/>
      <w:r w:rsidR="00BD25A6">
        <w:t>toOBA</w:t>
      </w:r>
      <w:proofErr w:type="spellEnd"/>
      <w:r w:rsidR="00BD25A6">
        <w:t>\</w:t>
      </w:r>
      <w:proofErr w:type="spellStart"/>
      <w:r w:rsidR="00BD25A6">
        <w:t>ééééhhnn</w:t>
      </w:r>
      <w:proofErr w:type="spellEnd"/>
      <w:r w:rsidR="00BD25A6">
        <w:t>\</w:t>
      </w:r>
      <w:r>
        <w:t>).</w:t>
      </w:r>
    </w:p>
    <w:p w:rsidR="00833157" w:rsidRDefault="0083315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B107CB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OBA_BJEGY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OBA_BJEGY táblába.</w:t>
      </w:r>
      <w:r w:rsidR="002B426E">
        <w:tab/>
      </w:r>
    </w:p>
    <w:p w:rsidR="00B107CB" w:rsidRDefault="00B107CB">
      <w:pPr>
        <w:spacing w:line="240" w:lineRule="auto"/>
      </w:pPr>
      <w:r>
        <w:br w:type="page"/>
      </w:r>
    </w:p>
    <w:p w:rsidR="00BF1C27" w:rsidRDefault="00BF1C27" w:rsidP="00BF1C27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M_OBA_BJEGY</w:t>
      </w:r>
      <w:r>
        <w:t>_PKG</w:t>
      </w:r>
    </w:p>
    <w:p w:rsidR="00BF1C27" w:rsidRDefault="00BF1C27" w:rsidP="00BF1C27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BF1C27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BF1C27" w:rsidRPr="00F0184A" w:rsidRDefault="00BF1C27" w:rsidP="00BF1C27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11)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BF1C27"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30) 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SZUL_IDO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kamat</w:t>
            </w: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ZAROLT_FADO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forrásadó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BF1C27" w:rsidRDefault="00BF1C27" w:rsidP="00BF1C27">
      <w:pPr>
        <w:tabs>
          <w:tab w:val="left" w:pos="567"/>
        </w:tabs>
      </w:pPr>
      <w:r w:rsidRPr="00BA55D7">
        <w:t xml:space="preserve">Local Index: </w:t>
      </w:r>
      <w:r w:rsidR="00812A59">
        <w:t>F1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proofErr w:type="gramStart"/>
      <w:r w:rsidRPr="00166598">
        <w:rPr>
          <w:u w:val="single"/>
        </w:rPr>
        <w:t>Előzmény(</w:t>
      </w:r>
      <w:proofErr w:type="spellStart"/>
      <w:proofErr w:type="gramEnd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spacing w:line="240" w:lineRule="auto"/>
      </w:pP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BF1C27" w:rsidRDefault="00DE6FF8" w:rsidP="00BF1C27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STAM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355850" w:rsidRDefault="00BF1C27">
      <w:pPr>
        <w:spacing w:line="240" w:lineRule="auto"/>
      </w:pPr>
      <w:r w:rsidRPr="00762C53">
        <w:t>REPGA_STAM_</w:t>
      </w:r>
      <w:r>
        <w:t>OBA_BJEGY tábla adatai kerülnek áttöltésre.</w:t>
      </w:r>
      <w:r w:rsidR="00355850">
        <w:t xml:space="preserve"> </w:t>
      </w:r>
    </w:p>
    <w:p w:rsidR="00BF1C27" w:rsidRDefault="00355850">
      <w:pPr>
        <w:spacing w:line="240" w:lineRule="auto"/>
      </w:pPr>
      <w:r>
        <w:t>Az áttöltéskor meg kell valósítani az alábbi scriptben foglalt üzleti logikát:</w:t>
      </w:r>
    </w:p>
    <w:p w:rsidR="00355850" w:rsidRDefault="00355850">
      <w:pPr>
        <w:spacing w:line="240" w:lineRule="auto"/>
      </w:pPr>
    </w:p>
    <w:p w:rsidR="00B46400" w:rsidRDefault="00B46400">
      <w:pPr>
        <w:spacing w:line="240" w:lineRule="auto"/>
      </w:pPr>
      <w:r>
        <w:t>1.</w:t>
      </w:r>
    </w:p>
    <w:p w:rsidR="00355850" w:rsidRDefault="007517F2">
      <w:pPr>
        <w:spacing w:line="240" w:lineRule="auto"/>
      </w:pPr>
      <w:r>
        <w:object w:dxaOrig="25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80.15pt" o:ole="">
            <v:imagedata r:id="rId12" o:title=""/>
          </v:shape>
          <o:OLEObject Type="Embed" ProgID="Package" ShapeID="_x0000_i1025" DrawAspect="Icon" ObjectID="_1448369321" r:id="rId13"/>
        </w:object>
      </w:r>
    </w:p>
    <w:p w:rsidR="00B46400" w:rsidRDefault="00B46400">
      <w:pPr>
        <w:spacing w:line="240" w:lineRule="auto"/>
      </w:pPr>
    </w:p>
    <w:p w:rsidR="00B46400" w:rsidRDefault="00B46400">
      <w:pPr>
        <w:spacing w:line="240" w:lineRule="auto"/>
      </w:pPr>
      <w:r>
        <w:t>2.</w:t>
      </w:r>
    </w:p>
    <w:p w:rsidR="00B46400" w:rsidRDefault="007517F2">
      <w:pPr>
        <w:spacing w:line="240" w:lineRule="auto"/>
      </w:pPr>
      <w:r>
        <w:object w:dxaOrig="2520" w:dyaOrig="1600">
          <v:shape id="_x0000_i1026" type="#_x0000_t75" style="width:126.35pt;height:80.15pt" o:ole="">
            <v:imagedata r:id="rId14" o:title=""/>
          </v:shape>
          <o:OLEObject Type="Embed" ProgID="Package" ShapeID="_x0000_i1026" DrawAspect="Icon" ObjectID="_1448369322" r:id="rId15"/>
        </w:object>
      </w:r>
      <w:r w:rsidR="00A145FD">
        <w:t xml:space="preserve"> (csak a 40. sorig, az OBA_BJEGY-re vonatkozó rész)</w:t>
      </w:r>
    </w:p>
    <w:p w:rsidR="00B46400" w:rsidRDefault="00B46400">
      <w:pPr>
        <w:spacing w:line="240" w:lineRule="auto"/>
      </w:pPr>
      <w:r>
        <w:t>ZAROLT_KAMAT, ZAROLT_FADO mezők töltése. Ezek alapján KAMAT, FORRASADO, ZAROLT mezők újra számítása.</w:t>
      </w:r>
    </w:p>
    <w:p w:rsidR="00B107CB" w:rsidRDefault="00B107CB">
      <w:pPr>
        <w:spacing w:line="240" w:lineRule="auto"/>
      </w:pPr>
      <w:r>
        <w:br w:type="page"/>
      </w:r>
    </w:p>
    <w:p w:rsidR="00EA23AE" w:rsidRDefault="00EA23AE" w:rsidP="00EA23AE">
      <w:pPr>
        <w:pStyle w:val="Cmsor5"/>
        <w:numPr>
          <w:ilvl w:val="0"/>
          <w:numId w:val="9"/>
        </w:numPr>
      </w:pPr>
      <w:r w:rsidRPr="00BE515C">
        <w:lastRenderedPageBreak/>
        <w:t>REPGA_STAM_OBA_</w:t>
      </w:r>
      <w:r>
        <w:t>E</w:t>
      </w:r>
      <w:r w:rsidRPr="00BE515C">
        <w:t>JEGY</w:t>
      </w:r>
      <w:r>
        <w:t>_PKG</w:t>
      </w:r>
    </w:p>
    <w:p w:rsidR="00EA23AE" w:rsidRDefault="00EA23AE" w:rsidP="00EA23A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EA23AE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EE37F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EE37F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477180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477180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proofErr w:type="gramStart"/>
            <w:r w:rsidRPr="00981999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81999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EA23AE" w:rsidRPr="00BA55D7" w:rsidRDefault="00EA23AE" w:rsidP="00EA23AE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EA23AE" w:rsidRDefault="00EA23AE" w:rsidP="00EA23AE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BF1C27">
        <w:rPr>
          <w:b/>
        </w:rPr>
        <w:t>A tábla a</w:t>
      </w:r>
      <w:r w:rsidR="004B704B">
        <w:rPr>
          <w:b/>
        </w:rPr>
        <w:t>z Érték</w:t>
      </w:r>
      <w:r w:rsidRPr="00BF1C27">
        <w:rPr>
          <w:b/>
        </w:rPr>
        <w:t>jegy rendszerből csv-ben átvett adatokat tartalmazza.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</w:t>
      </w:r>
      <w:r w:rsidRPr="000D19B8">
        <w:t>_PKG</w:t>
      </w:r>
    </w:p>
    <w:p w:rsidR="00EA23AE" w:rsidRPr="00D5248B" w:rsidRDefault="00EA23AE" w:rsidP="00EA23AE">
      <w:pPr>
        <w:tabs>
          <w:tab w:val="left" w:pos="567"/>
        </w:tabs>
      </w:pPr>
    </w:p>
    <w:p w:rsidR="00EA23AE" w:rsidRDefault="00EA23AE" w:rsidP="00EA23A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A23AE" w:rsidRDefault="00EA23AE" w:rsidP="00EA23AE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A23AE" w:rsidRDefault="00EA23AE" w:rsidP="00EA23AE">
      <w:pPr>
        <w:rPr>
          <w:u w:val="single"/>
        </w:rPr>
      </w:pPr>
    </w:p>
    <w:p w:rsidR="00EA23AE" w:rsidRPr="00166598" w:rsidRDefault="00EA23AE" w:rsidP="00EA23A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A23AE" w:rsidRDefault="00EA23AE" w:rsidP="00EA23AE">
      <w:pPr>
        <w:spacing w:line="240" w:lineRule="auto"/>
      </w:pPr>
      <w:r w:rsidRPr="000D19B8">
        <w:t>REPGA_DETM_</w:t>
      </w:r>
      <w:r w:rsidR="004B704B">
        <w:t>OBA_E</w:t>
      </w:r>
      <w:r>
        <w:t>JEGY</w:t>
      </w:r>
      <w:r w:rsidRPr="000D19B8">
        <w:t>_PKG</w:t>
      </w:r>
      <w:proofErr w:type="gramStart"/>
      <w:r>
        <w:t>.MAIN</w:t>
      </w:r>
      <w:proofErr w:type="gramEnd"/>
    </w:p>
    <w:p w:rsidR="00EA23AE" w:rsidRDefault="00EA23AE" w:rsidP="00EA23AE">
      <w:pPr>
        <w:spacing w:line="240" w:lineRule="auto"/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A23AE" w:rsidRDefault="00EA23AE" w:rsidP="00EA23AE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4B704B">
        <w:t>OBA_E</w:t>
      </w:r>
      <w:r>
        <w:t>JEGY</w:t>
      </w:r>
    </w:p>
    <w:p w:rsidR="00EA23AE" w:rsidRDefault="00EA23AE" w:rsidP="00EA23AE">
      <w:pPr>
        <w:tabs>
          <w:tab w:val="left" w:pos="567"/>
        </w:tabs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A23AE" w:rsidRDefault="00EA23AE" w:rsidP="00EA23AE">
      <w:pPr>
        <w:spacing w:line="240" w:lineRule="auto"/>
      </w:pPr>
      <w:r>
        <w:t>A</w:t>
      </w:r>
      <w:r w:rsidR="004B704B">
        <w:t>z Érték</w:t>
      </w:r>
      <w:r>
        <w:t>jegy rendszerből kinyert forrásadatokat csv fájl tartalmazza.</w:t>
      </w:r>
    </w:p>
    <w:p w:rsidR="00EA23AE" w:rsidRPr="00762C53" w:rsidRDefault="0090405B" w:rsidP="00EA23AE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EA23AE">
        <w:rPr>
          <w:color w:val="FF0000"/>
        </w:rPr>
        <w:t xml:space="preserve"> </w:t>
      </w:r>
      <w:r w:rsidR="007532B9" w:rsidRPr="007532B9">
        <w:rPr>
          <w:color w:val="FF0000"/>
        </w:rPr>
        <w:t xml:space="preserve">Értékjegy rendszerből </w:t>
      </w:r>
      <w:r w:rsidR="007532B9">
        <w:rPr>
          <w:color w:val="FF0000"/>
        </w:rPr>
        <w:t xml:space="preserve">származó </w:t>
      </w:r>
      <w:r w:rsidR="00EA23AE">
        <w:rPr>
          <w:color w:val="FF0000"/>
        </w:rPr>
        <w:t>csv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REPGA_OBA_ERTEKJEGY.csv</w:t>
      </w:r>
    </w:p>
    <w:p w:rsidR="00EA23AE" w:rsidRDefault="00EA23AE" w:rsidP="00EA23AE">
      <w:pPr>
        <w:spacing w:line="240" w:lineRule="auto"/>
      </w:pPr>
      <w:r>
        <w:t>A csv fájt a Repga fa PWM-ben történő futtatása előtt a Bank részéről el kell helyezni a Repga3 CSV input könyvtárában (</w:t>
      </w:r>
      <w:r w:rsidRPr="001E660E">
        <w:t>\\hs001gtw1\FileTransfers\fromManualProc\toRepga</w:t>
      </w:r>
      <w:r>
        <w:t>).</w:t>
      </w:r>
    </w:p>
    <w:p w:rsidR="00833157" w:rsidRDefault="00833157" w:rsidP="00EA23AE">
      <w:r>
        <w:t>A csv fájl a fenti táblában megadott oszlopokat tartalmazza (SYM_RUN_DATE és RUN_ID kivételével) a megadott sorrendben.</w:t>
      </w:r>
    </w:p>
    <w:p w:rsidR="00D64D2D" w:rsidRDefault="00EA23AE" w:rsidP="00EA23AE"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 w:rsidR="004B704B">
        <w:t>OBA_E</w:t>
      </w:r>
      <w:r>
        <w:t xml:space="preserve">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 táblába.</w:t>
      </w:r>
    </w:p>
    <w:p w:rsidR="006E0C5B" w:rsidRDefault="006E0C5B" w:rsidP="00EA23AE"/>
    <w:p w:rsidR="006E0C5B" w:rsidRDefault="006E0C5B" w:rsidP="00EA23AE">
      <w:r w:rsidRPr="006E0C5B">
        <w:t xml:space="preserve">2013. </w:t>
      </w:r>
      <w:r>
        <w:t xml:space="preserve">elején valósul meg </w:t>
      </w:r>
      <w:r w:rsidRPr="006E0C5B">
        <w:t xml:space="preserve">a GARAS-DENÁR papírok Értékjegy rendszerből </w:t>
      </w:r>
      <w:proofErr w:type="spellStart"/>
      <w:r w:rsidRPr="006E0C5B">
        <w:t>Symbols</w:t>
      </w:r>
      <w:proofErr w:type="spellEnd"/>
      <w:r w:rsidRPr="006E0C5B">
        <w:t xml:space="preserve"> rendszerbe történő migrációja. A migráció után az Értékjegy rendszerből nem kell adatot átvenni, azok bekerülnek a </w:t>
      </w:r>
      <w:proofErr w:type="spellStart"/>
      <w:r w:rsidRPr="006E0C5B">
        <w:t>Symbols-ba</w:t>
      </w:r>
      <w:proofErr w:type="spellEnd"/>
      <w:r w:rsidRPr="006E0C5B">
        <w:t>.</w:t>
      </w:r>
      <w:r>
        <w:t xml:space="preserve"> </w:t>
      </w:r>
    </w:p>
    <w:p w:rsidR="006E0C5B" w:rsidRDefault="006E0C5B" w:rsidP="006E0C5B">
      <w:r>
        <w:t>Az értékjegy migrációt az RB modulban megnyitott alábbi számlatípusokon tervezik:</w:t>
      </w:r>
    </w:p>
    <w:p w:rsidR="006E0C5B" w:rsidRDefault="006E0C5B" w:rsidP="006E0C5B">
      <w:r>
        <w:t>A tervek szerint 4 db önálló számlatípusra,</w:t>
      </w:r>
    </w:p>
    <w:p w:rsidR="006E0C5B" w:rsidRDefault="006E0C5B" w:rsidP="006E0C5B">
      <w:r>
        <w:t xml:space="preserve"> </w:t>
      </w:r>
    </w:p>
    <w:p w:rsidR="006E0C5B" w:rsidRPr="004A37D3" w:rsidRDefault="006E0C5B" w:rsidP="006E0C5B">
      <w:pPr>
        <w:rPr>
          <w:b/>
        </w:rPr>
      </w:pPr>
      <w:proofErr w:type="spellStart"/>
      <w:r w:rsidRPr="004A37D3">
        <w:rPr>
          <w:b/>
        </w:rPr>
        <w:t>Szla.típus</w:t>
      </w:r>
      <w:proofErr w:type="spellEnd"/>
      <w:r w:rsidRPr="004A37D3">
        <w:rPr>
          <w:b/>
        </w:rPr>
        <w:tab/>
        <w:t>Megnevezés</w:t>
      </w:r>
    </w:p>
    <w:p w:rsidR="006E0C5B" w:rsidRDefault="006E0C5B" w:rsidP="006E0C5B">
      <w:r>
        <w:t>MDB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bemutató</w:t>
      </w:r>
    </w:p>
    <w:p w:rsidR="006E0C5B" w:rsidRDefault="006E0C5B" w:rsidP="006E0C5B">
      <w:r>
        <w:t>MDN</w:t>
      </w:r>
      <w:r>
        <w:tab/>
      </w:r>
      <w:r>
        <w:tab/>
      </w:r>
      <w:proofErr w:type="spellStart"/>
      <w:r>
        <w:t>Denár</w:t>
      </w:r>
      <w:proofErr w:type="spellEnd"/>
      <w:r>
        <w:t xml:space="preserve"> kamatozó jegy névre szóló</w:t>
      </w:r>
    </w:p>
    <w:p w:rsidR="006E0C5B" w:rsidRDefault="006E0C5B" w:rsidP="006E0C5B">
      <w:r>
        <w:t>MGB</w:t>
      </w:r>
      <w:r>
        <w:tab/>
      </w:r>
      <w:r>
        <w:tab/>
        <w:t>Garas betétjegy bemutatóra</w:t>
      </w:r>
    </w:p>
    <w:p w:rsidR="006E0C5B" w:rsidRDefault="006E0C5B" w:rsidP="006E0C5B">
      <w:r>
        <w:t>MGN</w:t>
      </w:r>
      <w:r>
        <w:tab/>
      </w:r>
      <w:r>
        <w:tab/>
        <w:t>Garas betétjegy névre</w:t>
      </w:r>
    </w:p>
    <w:p w:rsidR="006E0C5B" w:rsidRDefault="006E0C5B" w:rsidP="006E0C5B"/>
    <w:p w:rsidR="006E0C5B" w:rsidRDefault="006E0C5B" w:rsidP="006E0C5B">
      <w:proofErr w:type="gramStart"/>
      <w:r>
        <w:t>ill.</w:t>
      </w:r>
      <w:proofErr w:type="gramEnd"/>
      <w:r>
        <w:t xml:space="preserve"> bemutatóra szóló betétek esetében 2 db </w:t>
      </w:r>
      <w:proofErr w:type="spellStart"/>
      <w:r>
        <w:t>ClientNo-ra</w:t>
      </w:r>
      <w:proofErr w:type="spellEnd"/>
      <w:r>
        <w:t>. (</w:t>
      </w:r>
      <w:proofErr w:type="spellStart"/>
      <w:r>
        <w:t>Denár</w:t>
      </w:r>
      <w:proofErr w:type="spellEnd"/>
      <w:r>
        <w:t>/Garas – BEMDEN/BEMGAR).</w:t>
      </w:r>
    </w:p>
    <w:p w:rsidR="003A12AA" w:rsidRDefault="003A12AA" w:rsidP="006E0C5B"/>
    <w:p w:rsidR="003A12AA" w:rsidRDefault="003A12AA" w:rsidP="003A12AA">
      <w:r>
        <w:t xml:space="preserve">A GARAS-DENÁR papírok Értékjegy rendszerből </w:t>
      </w:r>
      <w:proofErr w:type="spellStart"/>
      <w:r>
        <w:t>Symbols</w:t>
      </w:r>
      <w:proofErr w:type="spellEnd"/>
      <w:r>
        <w:t xml:space="preserve"> rendszerbe történő migrációját követően ezek az ügyletek is bekerülnek a </w:t>
      </w:r>
      <w:proofErr w:type="spellStart"/>
      <w:r>
        <w:t>FIDB-be</w:t>
      </w:r>
      <w:proofErr w:type="spellEnd"/>
      <w:r>
        <w:t>.</w:t>
      </w:r>
    </w:p>
    <w:p w:rsidR="003A12AA" w:rsidRDefault="003A12AA" w:rsidP="003A12AA">
      <w:r>
        <w:t xml:space="preserve">A normál </w:t>
      </w:r>
      <w:proofErr w:type="spellStart"/>
      <w:r>
        <w:t>RB-s</w:t>
      </w:r>
      <w:proofErr w:type="spellEnd"/>
      <w:r>
        <w:t xml:space="preserve"> betétek adatai az OBA-KBB töltőfolyamataiban leválogatásra kerülnek a </w:t>
      </w:r>
      <w:proofErr w:type="spellStart"/>
      <w:r>
        <w:t>FIDB-ből</w:t>
      </w:r>
      <w:proofErr w:type="spellEnd"/>
      <w:r>
        <w:t xml:space="preserve"> főkönyvi szám alapján. (REPGA_DETM_OBA_FIDB_R_PKG töltőben) </w:t>
      </w:r>
    </w:p>
    <w:p w:rsidR="003A12AA" w:rsidRDefault="003A12AA" w:rsidP="003A12AA"/>
    <w:p w:rsidR="003A12AA" w:rsidRDefault="003A12AA" w:rsidP="003A12AA">
      <w:proofErr w:type="spellStart"/>
      <w:r>
        <w:t>balance</w:t>
      </w:r>
      <w:proofErr w:type="spellEnd"/>
    </w:p>
    <w:p w:rsidR="003A12AA" w:rsidRDefault="003A12AA" w:rsidP="003A12AA">
      <w:r>
        <w:t>--'H441100','H441200','H441300','H442100','H442200','H442300',</w:t>
      </w:r>
    </w:p>
    <w:p w:rsidR="003A12AA" w:rsidRDefault="003A12AA" w:rsidP="003A12AA">
      <w:r>
        <w:t>--'H443100','H443200','H443300','H443500',</w:t>
      </w:r>
    </w:p>
    <w:p w:rsidR="003A12AA" w:rsidRDefault="003A12AA" w:rsidP="003A12AA">
      <w:r>
        <w:t>--'H444100','H444200','H444300','H444400',</w:t>
      </w:r>
    </w:p>
    <w:p w:rsidR="003A12AA" w:rsidRDefault="003A12AA" w:rsidP="003A12AA"/>
    <w:p w:rsidR="003A12AA" w:rsidRDefault="003A12AA" w:rsidP="003A12AA">
      <w:proofErr w:type="gramStart"/>
      <w:r>
        <w:t>interest</w:t>
      </w:r>
      <w:proofErr w:type="gramEnd"/>
      <w:r>
        <w:t xml:space="preserve"> </w:t>
      </w:r>
    </w:p>
    <w:p w:rsidR="003A12AA" w:rsidRDefault="003A12AA" w:rsidP="003A12AA">
      <w:r>
        <w:t>--'H492100','H492200','H492600','H492700',</w:t>
      </w:r>
    </w:p>
    <w:p w:rsidR="003A12AA" w:rsidRDefault="003A12AA" w:rsidP="003A12AA">
      <w:r>
        <w:t>--'H493110','H495100','H495200'</w:t>
      </w:r>
    </w:p>
    <w:p w:rsidR="003A12AA" w:rsidRDefault="003A12AA" w:rsidP="003A12AA">
      <w:r>
        <w:t>SYS_ID = '01' AND MODUL_ID = 'RB'</w:t>
      </w:r>
    </w:p>
    <w:p w:rsidR="003A12AA" w:rsidRDefault="003A12AA" w:rsidP="003A12AA">
      <w:r>
        <w:lastRenderedPageBreak/>
        <w:t xml:space="preserve">A </w:t>
      </w:r>
      <w:proofErr w:type="spellStart"/>
      <w:r>
        <w:t>migrált</w:t>
      </w:r>
      <w:proofErr w:type="spellEnd"/>
      <w:r>
        <w:t xml:space="preserve"> GARAS-DENÁR ügyletek egyenlegei és kamatai is a fenti főkönyvi számokra fordulnak.</w:t>
      </w:r>
    </w:p>
    <w:p w:rsidR="004A1D3D" w:rsidRDefault="004A1D3D" w:rsidP="006E0C5B"/>
    <w:p w:rsidR="004A1D3D" w:rsidRDefault="004A1D3D" w:rsidP="006E0C5B">
      <w:r>
        <w:t xml:space="preserve">A migrációt követően jelen töltő </w:t>
      </w:r>
      <w:proofErr w:type="spellStart"/>
      <w:r>
        <w:t>processzt</w:t>
      </w:r>
      <w:proofErr w:type="spellEnd"/>
      <w:r>
        <w:t xml:space="preserve"> ki kell kötni az OBA-KBB fából.</w:t>
      </w:r>
    </w:p>
    <w:p w:rsidR="00D64D2D" w:rsidRDefault="002B426E" w:rsidP="002B426E">
      <w:pPr>
        <w:spacing w:line="240" w:lineRule="auto"/>
      </w:pPr>
      <w:r>
        <w:tab/>
      </w:r>
    </w:p>
    <w:p w:rsidR="00D64D2D" w:rsidRDefault="00D64D2D">
      <w:pPr>
        <w:spacing w:line="240" w:lineRule="auto"/>
      </w:pPr>
      <w:r>
        <w:br w:type="page"/>
      </w:r>
    </w:p>
    <w:p w:rsidR="007532B9" w:rsidRDefault="007532B9" w:rsidP="007532B9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</w:t>
      </w:r>
      <w:r>
        <w:t>E</w:t>
      </w:r>
      <w:r w:rsidRPr="00BE515C">
        <w:t>JEGY</w:t>
      </w:r>
      <w:r>
        <w:t>_PKG</w:t>
      </w:r>
    </w:p>
    <w:p w:rsidR="007532B9" w:rsidRDefault="007532B9" w:rsidP="007532B9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7532B9" w:rsidRPr="00F0184A" w:rsidTr="00194D10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7532B9" w:rsidRPr="00F0184A" w:rsidRDefault="007532B9" w:rsidP="007532B9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35)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7532B9" w:rsidRPr="00BA55D7" w:rsidRDefault="007532B9" w:rsidP="007532B9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7532B9" w:rsidRDefault="007532B9" w:rsidP="007532B9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BF1C27">
        <w:rPr>
          <w:b/>
        </w:rPr>
        <w:t>A tábla a</w:t>
      </w:r>
      <w:r>
        <w:rPr>
          <w:b/>
        </w:rPr>
        <w:t>z Érték</w:t>
      </w:r>
      <w:r w:rsidRPr="00BF1C27">
        <w:rPr>
          <w:b/>
        </w:rPr>
        <w:t>jegy rendszerből csv-ben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OBA_EJEGY</w:t>
      </w:r>
      <w:r w:rsidRPr="000D19B8">
        <w:t>_PKG</w:t>
      </w:r>
    </w:p>
    <w:p w:rsidR="007532B9" w:rsidRPr="00D5248B" w:rsidRDefault="007532B9" w:rsidP="007532B9">
      <w:pPr>
        <w:tabs>
          <w:tab w:val="left" w:pos="567"/>
        </w:tabs>
      </w:pPr>
    </w:p>
    <w:p w:rsidR="007532B9" w:rsidRDefault="007532B9" w:rsidP="007532B9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7532B9" w:rsidRDefault="007532B9" w:rsidP="007532B9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OBA_EJEGY</w:t>
      </w:r>
      <w:r w:rsidRPr="000D19B8">
        <w:t>_PKG</w:t>
      </w:r>
      <w:proofErr w:type="gramStart"/>
      <w:r>
        <w:t>.MAI</w:t>
      </w:r>
      <w:r w:rsidRPr="00425AD5">
        <w:t>N</w:t>
      </w:r>
      <w:proofErr w:type="gramEnd"/>
    </w:p>
    <w:p w:rsidR="007532B9" w:rsidRDefault="007532B9" w:rsidP="007532B9">
      <w:pPr>
        <w:rPr>
          <w:u w:val="single"/>
        </w:rPr>
      </w:pPr>
    </w:p>
    <w:p w:rsidR="007532B9" w:rsidRPr="00166598" w:rsidRDefault="007532B9" w:rsidP="007532B9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7532B9" w:rsidRDefault="00DE6FF8" w:rsidP="007532B9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7532B9" w:rsidRDefault="007532B9" w:rsidP="007532B9">
      <w:pPr>
        <w:spacing w:line="240" w:lineRule="auto"/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532B9" w:rsidRDefault="007532B9" w:rsidP="007532B9">
      <w:pPr>
        <w:tabs>
          <w:tab w:val="left" w:pos="567"/>
        </w:tabs>
      </w:pPr>
      <w:r w:rsidRPr="00741550">
        <w:t>REPGA_</w:t>
      </w:r>
      <w:r w:rsidR="00CA0EF1">
        <w:t>STA</w:t>
      </w:r>
      <w:r>
        <w:t>M</w:t>
      </w:r>
      <w:r w:rsidRPr="00741550">
        <w:t>_</w:t>
      </w:r>
      <w:r>
        <w:t>OBA_EJEGY</w:t>
      </w:r>
    </w:p>
    <w:p w:rsidR="007532B9" w:rsidRDefault="007532B9" w:rsidP="007532B9">
      <w:pPr>
        <w:tabs>
          <w:tab w:val="left" w:pos="567"/>
        </w:tabs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6AF3" w:rsidRDefault="007532B9" w:rsidP="002D5334">
      <w:pPr>
        <w:spacing w:line="240" w:lineRule="auto"/>
      </w:pPr>
      <w:r w:rsidRPr="00762C53">
        <w:t>REPGA_STAM_</w:t>
      </w:r>
      <w:r>
        <w:t xml:space="preserve">OBA_EJEGY tábla adatai kerülnek áttöltésre. </w:t>
      </w:r>
      <w:r w:rsidR="00B76AF3"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REPGA_STAM_OBA_U_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9041B5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9041B5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proofErr w:type="gramStart"/>
            <w:r w:rsidRPr="007D622D"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 w:rsidRPr="007D622D"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6C7F5B" w:rsidP="006C7F5B">
      <w:pPr>
        <w:spacing w:line="240" w:lineRule="auto"/>
      </w:pPr>
      <w:r w:rsidRPr="000D19B8">
        <w:t>REPGA_DETM_</w:t>
      </w:r>
      <w:r>
        <w:t>OBA_U_CLIENT</w:t>
      </w:r>
      <w:r w:rsidRPr="000D19B8">
        <w:t>_PKG</w:t>
      </w:r>
      <w:proofErr w:type="gramStart"/>
      <w:r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>
        <w:t>Az URBIS rendszerből kinyert forrásadatokat csv fájl tartalmazza.</w:t>
      </w:r>
    </w:p>
    <w:p w:rsidR="006C7F5B" w:rsidRPr="00762C53" w:rsidRDefault="0090405B" w:rsidP="006C7F5B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6C7F5B">
        <w:rPr>
          <w:color w:val="FF0000"/>
        </w:rPr>
        <w:t xml:space="preserve"> URBIS</w:t>
      </w:r>
      <w:r w:rsidR="006C7F5B" w:rsidRPr="007532B9">
        <w:rPr>
          <w:color w:val="FF0000"/>
        </w:rPr>
        <w:t xml:space="preserve"> rendszerből </w:t>
      </w:r>
      <w:r w:rsidR="006C7F5B">
        <w:rPr>
          <w:color w:val="FF0000"/>
        </w:rPr>
        <w:t xml:space="preserve">származó </w:t>
      </w:r>
      <w:r w:rsidR="006C7F5B" w:rsidRPr="006C7F5B">
        <w:rPr>
          <w:color w:val="FF0000"/>
        </w:rPr>
        <w:t xml:space="preserve">ügyfél adatokat </w:t>
      </w:r>
      <w:r w:rsidR="006C7F5B">
        <w:rPr>
          <w:color w:val="FF0000"/>
        </w:rPr>
        <w:t>tartalmazó csv fájl neve</w:t>
      </w:r>
      <w:r>
        <w:rPr>
          <w:color w:val="FF0000"/>
        </w:rPr>
        <w:t xml:space="preserve"> rögzített: </w:t>
      </w:r>
      <w:r w:rsidR="00BD25A6">
        <w:rPr>
          <w:color w:val="FF0000"/>
        </w:rPr>
        <w:t>URB_OBA_CLIENT_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6C7F5B" w:rsidRDefault="006C7F5B" w:rsidP="006C7F5B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833157" w:rsidRDefault="00833157" w:rsidP="006C7F5B">
      <w:pPr>
        <w:spacing w:line="240" w:lineRule="auto"/>
      </w:pPr>
      <w:r>
        <w:t>A csv fájl a fenti táblában megadott oszlopokat tartalmazza (SYM_RUN_DATE és RUN_ID kivételével) a megadott sorrendben.</w:t>
      </w:r>
    </w:p>
    <w:p w:rsidR="006C7F5B" w:rsidRDefault="006C7F5B" w:rsidP="006C7F5B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OBA_U_CLIENT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OBA_U_CLIENT táblába.</w:t>
      </w:r>
      <w:r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CHAR(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17)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13)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SYM_RUN_DATE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CLIENT_</w:t>
      </w:r>
      <w:proofErr w:type="gramStart"/>
      <w:r>
        <w:t>NO</w:t>
      </w:r>
      <w:proofErr w:type="gramEnd"/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 historikusan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C7F5B" w:rsidRDefault="006C7F5B" w:rsidP="006C7F5B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  <w:proofErr w:type="gramStart"/>
      <w:r w:rsidRPr="00425AD5">
        <w:t>.MAIN</w:t>
      </w:r>
      <w:proofErr w:type="gramEnd"/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C7F5B" w:rsidRDefault="00E57536" w:rsidP="006C7F5B">
      <w:pPr>
        <w:spacing w:line="240" w:lineRule="auto"/>
      </w:pPr>
      <w:r w:rsidRPr="00E57536">
        <w:t>REPGA_DETM_OBA_U_BETET</w:t>
      </w:r>
      <w:r>
        <w:t>_PKG</w:t>
      </w:r>
      <w:proofErr w:type="gramStart"/>
      <w:r w:rsidR="00C07C05">
        <w:t>.MAIN</w:t>
      </w:r>
      <w:proofErr w:type="gramEnd"/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 w:rsidRPr="00762C53">
        <w:t>REPGA_STAM_</w:t>
      </w:r>
      <w:r>
        <w:t xml:space="preserve">OBA_U_CLIENT tábla adatai kerülnek áttöltésre. </w:t>
      </w:r>
    </w:p>
    <w:p w:rsidR="006C7F5B" w:rsidRDefault="006C7F5B" w:rsidP="006C7F5B">
      <w:pPr>
        <w:tabs>
          <w:tab w:val="left" w:pos="567"/>
        </w:tabs>
      </w:pPr>
      <w:r>
        <w:t>Az áttöltéskor meg kell valósítani az alábbi scriptben foglalt üzleti logikát:</w:t>
      </w:r>
    </w:p>
    <w:p w:rsidR="00F7153D" w:rsidRDefault="00F7153D" w:rsidP="006C7F5B">
      <w:pPr>
        <w:tabs>
          <w:tab w:val="left" w:pos="567"/>
        </w:tabs>
      </w:pPr>
    </w:p>
    <w:p w:rsidR="00D74225" w:rsidRPr="00B65555" w:rsidRDefault="00E57536" w:rsidP="00D74225">
      <w:pPr>
        <w:tabs>
          <w:tab w:val="left" w:pos="567"/>
        </w:tabs>
        <w:jc w:val="both"/>
      </w:pPr>
      <w:r>
        <w:object w:dxaOrig="1513" w:dyaOrig="960">
          <v:shape id="_x0000_i1027" type="#_x0000_t75" style="width:75.4pt;height:48.25pt" o:ole="">
            <v:imagedata r:id="rId16" o:title=""/>
          </v:shape>
          <o:OLEObject Type="Embed" ProgID="Package" ShapeID="_x0000_i1027" DrawAspect="Icon" ObjectID="_1448369323" r:id="rId17"/>
        </w:object>
      </w:r>
    </w:p>
    <w:p w:rsidR="00D74225" w:rsidRDefault="00D74225">
      <w:pPr>
        <w:spacing w:line="240" w:lineRule="auto"/>
      </w:pP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REPGA_STAM_OBA_U_BETET_PKG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2D5334" w:rsidP="002D5334">
      <w:pPr>
        <w:spacing w:line="240" w:lineRule="auto"/>
      </w:pPr>
      <w:r w:rsidRPr="000D19B8">
        <w:t>REPGA_DETM_</w:t>
      </w:r>
      <w:r>
        <w:t>OBA_U_BETET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>
        <w:t>Az URBIS rendszerből kinyert forrásadatokat csv fájl tartalmazza.</w:t>
      </w:r>
    </w:p>
    <w:p w:rsidR="002D5334" w:rsidRPr="00762C53" w:rsidRDefault="0090405B" w:rsidP="002D5334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2D5334">
        <w:rPr>
          <w:color w:val="FF0000"/>
        </w:rPr>
        <w:t>z URBIS</w:t>
      </w:r>
      <w:r w:rsidR="002D5334" w:rsidRPr="007532B9">
        <w:rPr>
          <w:color w:val="FF0000"/>
        </w:rPr>
        <w:t xml:space="preserve"> rendszerből </w:t>
      </w:r>
      <w:r w:rsidR="002D5334">
        <w:rPr>
          <w:color w:val="FF0000"/>
        </w:rPr>
        <w:t>származó betét</w:t>
      </w:r>
      <w:r w:rsidR="002D5334" w:rsidRPr="006C7F5B">
        <w:rPr>
          <w:color w:val="FF0000"/>
        </w:rPr>
        <w:t xml:space="preserve"> adatokat </w:t>
      </w:r>
      <w:r>
        <w:rPr>
          <w:color w:val="FF0000"/>
        </w:rPr>
        <w:t xml:space="preserve">tartalmazó csv fájl neve rögzített: </w:t>
      </w:r>
      <w:r w:rsidR="00BD25A6">
        <w:rPr>
          <w:color w:val="FF0000"/>
        </w:rPr>
        <w:t>URB_OBA_BETET_</w:t>
      </w:r>
      <w:proofErr w:type="spellStart"/>
      <w:r w:rsidR="00BD25A6">
        <w:rPr>
          <w:color w:val="FF0000"/>
        </w:rPr>
        <w:t>ééééhhnn</w:t>
      </w:r>
      <w:proofErr w:type="gramStart"/>
      <w:r w:rsidR="00BD25A6" w:rsidRPr="00BD25A6">
        <w:rPr>
          <w:color w:val="FF0000"/>
        </w:rPr>
        <w:t>.CSV</w:t>
      </w:r>
      <w:proofErr w:type="spellEnd"/>
      <w:proofErr w:type="gramEnd"/>
    </w:p>
    <w:p w:rsidR="002D5334" w:rsidRDefault="002D5334" w:rsidP="002D5334">
      <w:pPr>
        <w:spacing w:line="240" w:lineRule="auto"/>
      </w:pPr>
      <w:r>
        <w:t>A csv fájt a Repga fa PWM-ben történő futtatása előtt a Bank részéről el kell helyezni a</w:t>
      </w:r>
      <w:r w:rsidR="00BD25A6">
        <w:t>z URBIS</w:t>
      </w:r>
      <w:r>
        <w:t xml:space="preserve"> könyvtárában (</w:t>
      </w:r>
      <w:r w:rsidR="00BD25A6" w:rsidRPr="00BD25A6">
        <w:t>\\hs001gtw1\</w:t>
      </w:r>
      <w:proofErr w:type="spellStart"/>
      <w:r w:rsidR="00BD25A6" w:rsidRPr="00BD25A6">
        <w:t>FileTransfers</w:t>
      </w:r>
      <w:proofErr w:type="spellEnd"/>
      <w:r w:rsidR="00BD25A6" w:rsidRPr="00BD25A6">
        <w:t>\</w:t>
      </w:r>
      <w:proofErr w:type="spellStart"/>
      <w:r w:rsidR="00BD25A6" w:rsidRPr="00BD25A6">
        <w:t>fromUrbis</w:t>
      </w:r>
      <w:proofErr w:type="spellEnd"/>
      <w:r w:rsidR="00BD25A6" w:rsidRPr="00BD25A6">
        <w:t>\</w:t>
      </w:r>
      <w:proofErr w:type="spellStart"/>
      <w:r w:rsidR="00BD25A6" w:rsidRPr="00BD25A6">
        <w:t>toOBA</w:t>
      </w:r>
      <w:proofErr w:type="spellEnd"/>
      <w:r>
        <w:t>).</w:t>
      </w:r>
    </w:p>
    <w:p w:rsidR="0090405B" w:rsidRDefault="0090405B" w:rsidP="002D5334">
      <w:pPr>
        <w:spacing w:line="240" w:lineRule="auto"/>
      </w:pPr>
      <w:r>
        <w:lastRenderedPageBreak/>
        <w:t>A csv fájl a fenti táblában megadott oszlopokat tartalmazza (SYM_RUN_DATE és RUN_ID kivételével) a megadott sorrendben.</w:t>
      </w:r>
    </w:p>
    <w:p w:rsidR="002D5334" w:rsidRDefault="002D5334" w:rsidP="002D5334">
      <w:pPr>
        <w:spacing w:line="240" w:lineRule="auto"/>
      </w:pPr>
      <w:r>
        <w:t xml:space="preserve">A csv fájl tartalma megjelenik </w:t>
      </w:r>
      <w:proofErr w:type="gramStart"/>
      <w:r>
        <w:t xml:space="preserve">a  </w:t>
      </w:r>
      <w:r w:rsidRPr="00741550">
        <w:t>REPGA</w:t>
      </w:r>
      <w:proofErr w:type="gramEnd"/>
      <w:r w:rsidRPr="00741550">
        <w:t>_</w:t>
      </w:r>
      <w:r>
        <w:t>EXTM</w:t>
      </w:r>
      <w:r w:rsidRPr="00741550">
        <w:t>_</w:t>
      </w:r>
      <w:r>
        <w:t xml:space="preserve">OBA_U_BETET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OBA_U_BETET táblába.</w:t>
      </w: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CLIENT_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NO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VARCHAR2(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SZLA; CLIENT_</w:t>
      </w:r>
      <w:proofErr w:type="gramStart"/>
      <w:r>
        <w:t>NO</w:t>
      </w:r>
      <w:proofErr w:type="gramEnd"/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 historikusan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D5334" w:rsidRDefault="002D5334" w:rsidP="002D5334"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  <w:proofErr w:type="gramStart"/>
      <w:r w:rsidRPr="00425AD5">
        <w:t>.MAIN</w:t>
      </w:r>
      <w:proofErr w:type="gramEnd"/>
    </w:p>
    <w:p w:rsidR="002D5334" w:rsidRDefault="002D5334" w:rsidP="002D5334">
      <w:pPr>
        <w:rPr>
          <w:bCs/>
        </w:rPr>
      </w:pPr>
      <w:r w:rsidRPr="00E57536">
        <w:rPr>
          <w:bCs/>
        </w:rPr>
        <w:t>REPGA_DETM_OBA_U_CLIENT_PKG</w:t>
      </w:r>
      <w:proofErr w:type="gramStart"/>
      <w:r>
        <w:rPr>
          <w:bCs/>
        </w:rPr>
        <w:t>.MAIN</w:t>
      </w:r>
      <w:proofErr w:type="gramEnd"/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D5334" w:rsidRDefault="00DE6FF8" w:rsidP="002D5334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 w:rsidRPr="00762C53">
        <w:t>REPGA_STAM_</w:t>
      </w:r>
      <w:r>
        <w:t xml:space="preserve">OBA_U_BETET tábla adatai kerülnek áttöltésre. </w:t>
      </w:r>
    </w:p>
    <w:p w:rsidR="002D5334" w:rsidRDefault="002D5334" w:rsidP="002D5334">
      <w:pPr>
        <w:tabs>
          <w:tab w:val="left" w:pos="567"/>
        </w:tabs>
      </w:pPr>
      <w:r>
        <w:t>Az áttöltéskor meg kell valósítani az alábbi scriptekben foglalt üzleti logikát:</w:t>
      </w:r>
    </w:p>
    <w:p w:rsidR="002D5334" w:rsidRDefault="002D5334" w:rsidP="002D5334">
      <w:pPr>
        <w:spacing w:line="240" w:lineRule="auto"/>
      </w:pPr>
      <w:r>
        <w:object w:dxaOrig="1513" w:dyaOrig="960">
          <v:shape id="_x0000_i1028" type="#_x0000_t75" style="width:75.4pt;height:48.25pt" o:ole="">
            <v:imagedata r:id="rId16" o:title=""/>
          </v:shape>
          <o:OLEObject Type="Embed" ProgID="Package" ShapeID="_x0000_i1028" DrawAspect="Icon" ObjectID="_1448369324" r:id="rId18"/>
        </w:object>
      </w:r>
    </w:p>
    <w:p w:rsidR="002D5334" w:rsidRDefault="002D5334" w:rsidP="002D5334">
      <w:pPr>
        <w:spacing w:line="240" w:lineRule="auto"/>
      </w:pPr>
      <w:r>
        <w:t xml:space="preserve">Az SQL-ben használt köztes feldolgozó tábla: </w:t>
      </w:r>
      <w:r w:rsidRPr="00F7153D">
        <w:t>OBA_URBIS_UNIQ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  <w:r>
        <w:object w:dxaOrig="1513" w:dyaOrig="960">
          <v:shape id="_x0000_i1029" type="#_x0000_t75" style="width:75.4pt;height:48.25pt" o:ole="">
            <v:imagedata r:id="rId19" o:title=""/>
          </v:shape>
          <o:OLEObject Type="Embed" ProgID="Package" ShapeID="_x0000_i1029" DrawAspect="Icon" ObjectID="_1448369325" r:id="rId20"/>
        </w:object>
      </w:r>
    </w:p>
    <w:p w:rsidR="00F40842" w:rsidRDefault="002D5334" w:rsidP="002D5334">
      <w:pPr>
        <w:spacing w:line="240" w:lineRule="auto"/>
      </w:pPr>
      <w:r>
        <w:t xml:space="preserve">Az SQL-ben használt köztes feldolgozó tábla: </w:t>
      </w:r>
    </w:p>
    <w:p w:rsidR="00F40842" w:rsidRDefault="00F40842" w:rsidP="002D5334">
      <w:pPr>
        <w:spacing w:line="240" w:lineRule="auto"/>
      </w:pPr>
      <w:r>
        <w:t xml:space="preserve">- </w:t>
      </w:r>
      <w:r w:rsidR="002D5334" w:rsidRPr="00F40842">
        <w:rPr>
          <w:b/>
        </w:rPr>
        <w:t>OBA_URBIS_MHT</w:t>
      </w:r>
      <w:r>
        <w:rPr>
          <w:rStyle w:val="Lbjegyzet-hivatkozs"/>
          <w:b/>
        </w:rPr>
        <w:footnoteReference w:id="1"/>
      </w:r>
      <w:r w:rsidR="002D5334">
        <w:t xml:space="preserve"> </w:t>
      </w:r>
    </w:p>
    <w:p w:rsidR="002D5334" w:rsidRDefault="00F40842" w:rsidP="002D5334">
      <w:pPr>
        <w:spacing w:line="240" w:lineRule="auto"/>
      </w:pPr>
      <w:r>
        <w:t xml:space="preserve">- </w:t>
      </w:r>
      <w:r w:rsidR="002D5334" w:rsidRPr="00F7153D">
        <w:t>OBA_URBIS_BETET_NEW</w:t>
      </w:r>
    </w:p>
    <w:p w:rsidR="0090405B" w:rsidRDefault="002D5334" w:rsidP="002D5334">
      <w:pPr>
        <w:spacing w:line="240" w:lineRule="auto"/>
      </w:pPr>
      <w:r w:rsidRPr="00F7153D">
        <w:t xml:space="preserve">REPGA_DETM_OBA_U_CLIENT </w:t>
      </w:r>
      <w:r>
        <w:t>tábla</w:t>
      </w:r>
      <w:r w:rsidR="00C07C05">
        <w:t xml:space="preserve"> adatai is módosításra kerülnek!</w:t>
      </w:r>
    </w:p>
    <w:p w:rsidR="0090405B" w:rsidRDefault="0090405B">
      <w:pPr>
        <w:spacing w:line="240" w:lineRule="auto"/>
      </w:pPr>
      <w:r>
        <w:br w:type="page"/>
      </w:r>
    </w:p>
    <w:p w:rsidR="00C35CA1" w:rsidRDefault="00C35CA1" w:rsidP="00C35CA1">
      <w:pPr>
        <w:pStyle w:val="Cmsor5"/>
        <w:numPr>
          <w:ilvl w:val="0"/>
          <w:numId w:val="9"/>
        </w:numPr>
        <w:rPr>
          <w:ins w:id="106" w:author="viktor" w:date="2013-12-12T11:17:00Z"/>
        </w:rPr>
      </w:pPr>
      <w:ins w:id="107" w:author="viktor" w:date="2013-12-12T11:17:00Z">
        <w:r>
          <w:lastRenderedPageBreak/>
          <w:t>REPGA_STAM_OBA_OROKOS</w:t>
        </w:r>
        <w:r w:rsidRPr="00194D10">
          <w:t>_PKG</w:t>
        </w:r>
        <w:r>
          <w:tab/>
        </w:r>
      </w:ins>
    </w:p>
    <w:p w:rsidR="00C35CA1" w:rsidRDefault="00C35CA1" w:rsidP="00C35CA1">
      <w:pPr>
        <w:tabs>
          <w:tab w:val="left" w:pos="567"/>
        </w:tabs>
        <w:rPr>
          <w:ins w:id="108" w:author="viktor" w:date="2013-12-12T11:17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C35CA1" w:rsidRPr="00F0184A" w:rsidTr="000137A1">
        <w:trPr>
          <w:trHeight w:val="255"/>
          <w:ins w:id="109" w:author="viktor" w:date="2013-12-12T11:17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C35CA1" w:rsidRPr="00F0184A" w:rsidRDefault="00C35CA1" w:rsidP="000137A1">
            <w:pPr>
              <w:rPr>
                <w:ins w:id="110" w:author="viktor" w:date="2013-12-12T11:17:00Z"/>
                <w:b/>
                <w:bCs/>
              </w:rPr>
            </w:pPr>
            <w:ins w:id="111" w:author="viktor" w:date="2013-12-12T11:17:00Z">
              <w:r w:rsidRPr="001C0ADF">
                <w:rPr>
                  <w:b/>
                  <w:bCs/>
                </w:rPr>
                <w:t>REPGA_STAM_OBA</w:t>
              </w:r>
            </w:ins>
            <w:ins w:id="112" w:author="viktor" w:date="2013-12-12T11:19:00Z">
              <w:r>
                <w:rPr>
                  <w:b/>
                  <w:bCs/>
                </w:rPr>
                <w:t>_OROKOS</w:t>
              </w:r>
            </w:ins>
          </w:p>
        </w:tc>
      </w:tr>
      <w:tr w:rsidR="00C35CA1" w:rsidRPr="00F0184A" w:rsidTr="000137A1">
        <w:trPr>
          <w:trHeight w:val="255"/>
          <w:ins w:id="113" w:author="viktor" w:date="2013-12-12T11:17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C35CA1" w:rsidRPr="00F0184A" w:rsidRDefault="00C35CA1" w:rsidP="000137A1">
            <w:pPr>
              <w:rPr>
                <w:ins w:id="114" w:author="viktor" w:date="2013-12-12T11:17:00Z"/>
                <w:b/>
                <w:bCs/>
              </w:rPr>
            </w:pPr>
            <w:proofErr w:type="spellStart"/>
            <w:ins w:id="115" w:author="viktor" w:date="2013-12-12T11:17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C35CA1" w:rsidRPr="00F0184A" w:rsidRDefault="00C35CA1" w:rsidP="000137A1">
            <w:pPr>
              <w:rPr>
                <w:ins w:id="116" w:author="viktor" w:date="2013-12-12T11:17:00Z"/>
                <w:b/>
                <w:bCs/>
              </w:rPr>
            </w:pPr>
            <w:proofErr w:type="spellStart"/>
            <w:ins w:id="117" w:author="viktor" w:date="2013-12-12T11:17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C35CA1" w:rsidRPr="00F0184A" w:rsidRDefault="00C35CA1" w:rsidP="000137A1">
            <w:pPr>
              <w:rPr>
                <w:ins w:id="118" w:author="viktor" w:date="2013-12-12T11:17:00Z"/>
                <w:b/>
                <w:bCs/>
              </w:rPr>
            </w:pPr>
            <w:proofErr w:type="spellStart"/>
            <w:ins w:id="119" w:author="viktor" w:date="2013-12-12T11:17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C35CA1" w:rsidRPr="00F0184A" w:rsidTr="000137A1">
        <w:trPr>
          <w:trHeight w:val="255"/>
          <w:ins w:id="120" w:author="viktor" w:date="2013-12-12T11:17:00Z"/>
        </w:trPr>
        <w:tc>
          <w:tcPr>
            <w:tcW w:w="3059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121" w:author="viktor" w:date="2013-12-12T11:17:00Z"/>
                <w:rFonts w:ascii="Calibri" w:hAnsi="Calibri" w:cs="Calibri"/>
                <w:sz w:val="22"/>
                <w:szCs w:val="22"/>
              </w:rPr>
            </w:pPr>
            <w:ins w:id="122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123" w:author="viktor" w:date="2013-12-12T11:17:00Z"/>
                <w:rFonts w:ascii="Calibri" w:hAnsi="Calibri" w:cs="Calibri"/>
                <w:sz w:val="22"/>
                <w:szCs w:val="22"/>
              </w:rPr>
            </w:pPr>
            <w:ins w:id="124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C35CA1" w:rsidRDefault="00C35CA1" w:rsidP="000137A1">
            <w:pPr>
              <w:rPr>
                <w:ins w:id="125" w:author="viktor" w:date="2013-12-12T11:17:00Z"/>
                <w:rFonts w:ascii="Calibri" w:hAnsi="Calibri" w:cs="Calibri"/>
                <w:sz w:val="22"/>
                <w:szCs w:val="22"/>
              </w:rPr>
            </w:pPr>
            <w:proofErr w:type="spellStart"/>
            <w:ins w:id="126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E53CD7" w:rsidRPr="00E53CD7" w:rsidTr="00E53CD7">
        <w:trPr>
          <w:trHeight w:val="255"/>
          <w:ins w:id="127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28" w:author="viktor" w:date="2013-12-12T15:00:00Z"/>
                <w:rFonts w:ascii="Calibri" w:hAnsi="Calibri" w:cs="Calibri"/>
                <w:sz w:val="22"/>
                <w:szCs w:val="22"/>
              </w:rPr>
            </w:pPr>
            <w:ins w:id="12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30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3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32" w:author="viktor" w:date="2013-12-12T15:00:00Z"/>
                <w:rFonts w:ascii="Calibri" w:hAnsi="Calibri" w:cs="Calibri"/>
                <w:sz w:val="22"/>
                <w:szCs w:val="22"/>
              </w:rPr>
            </w:pPr>
            <w:ins w:id="13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 neve (számla-, fő- vagy társtulajdonos)</w:t>
              </w:r>
            </w:ins>
          </w:p>
        </w:tc>
      </w:tr>
      <w:tr w:rsidR="00E53CD7" w:rsidRPr="00E53CD7" w:rsidTr="00E53CD7">
        <w:trPr>
          <w:trHeight w:val="255"/>
          <w:ins w:id="134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35" w:author="viktor" w:date="2013-12-12T15:00:00Z"/>
                <w:rFonts w:ascii="Calibri" w:hAnsi="Calibri" w:cs="Calibri"/>
                <w:sz w:val="22"/>
                <w:szCs w:val="22"/>
              </w:rPr>
            </w:pPr>
            <w:ins w:id="13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37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3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39" w:author="viktor" w:date="2013-12-12T15:00:00Z"/>
                <w:rFonts w:ascii="Calibri" w:hAnsi="Calibri" w:cs="Calibri"/>
                <w:sz w:val="22"/>
                <w:szCs w:val="22"/>
              </w:rPr>
            </w:pPr>
            <w:ins w:id="14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E53CD7" w:rsidRPr="00E53CD7" w:rsidTr="00E53CD7">
        <w:trPr>
          <w:trHeight w:val="255"/>
          <w:ins w:id="141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2" w:author="viktor" w:date="2013-12-12T15:00:00Z"/>
                <w:rFonts w:ascii="Calibri" w:hAnsi="Calibri" w:cs="Calibri"/>
                <w:sz w:val="22"/>
                <w:szCs w:val="22"/>
              </w:rPr>
            </w:pPr>
            <w:ins w:id="14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FOTULAJDONOS_NEVE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4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4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46" w:author="viktor" w:date="2013-12-12T15:00:00Z"/>
                <w:rFonts w:ascii="Calibri" w:hAnsi="Calibri" w:cs="Calibri"/>
                <w:sz w:val="22"/>
                <w:szCs w:val="22"/>
              </w:rPr>
            </w:pPr>
            <w:ins w:id="14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főtulajdonos neve (elhunyt társtulajdonos esetén)</w:t>
              </w:r>
            </w:ins>
          </w:p>
        </w:tc>
      </w:tr>
      <w:tr w:rsidR="00E53CD7" w:rsidRPr="00E53CD7" w:rsidTr="00E53CD7">
        <w:trPr>
          <w:trHeight w:val="255"/>
          <w:ins w:id="148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49" w:author="viktor" w:date="2013-12-12T15:00:00Z"/>
                <w:rFonts w:ascii="Calibri" w:hAnsi="Calibri" w:cs="Calibri"/>
                <w:sz w:val="22"/>
                <w:szCs w:val="22"/>
              </w:rPr>
            </w:pPr>
            <w:ins w:id="15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51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5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53" w:author="viktor" w:date="2013-12-12T15:00:00Z"/>
                <w:rFonts w:ascii="Calibri" w:hAnsi="Calibri" w:cs="Calibri"/>
                <w:sz w:val="22"/>
                <w:szCs w:val="22"/>
              </w:rPr>
            </w:pPr>
            <w:ins w:id="15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E53CD7" w:rsidRPr="00E53CD7" w:rsidTr="00E53CD7">
        <w:trPr>
          <w:trHeight w:val="255"/>
          <w:ins w:id="155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56" w:author="viktor" w:date="2013-12-12T15:00:00Z"/>
                <w:rFonts w:ascii="Calibri" w:hAnsi="Calibri" w:cs="Calibri"/>
                <w:sz w:val="22"/>
                <w:szCs w:val="22"/>
              </w:rPr>
            </w:pPr>
            <w:ins w:id="15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58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5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60" w:author="viktor" w:date="2013-12-12T15:00:00Z"/>
                <w:rFonts w:ascii="Calibri" w:hAnsi="Calibri" w:cs="Calibri"/>
                <w:sz w:val="22"/>
                <w:szCs w:val="22"/>
              </w:rPr>
            </w:pPr>
            <w:ins w:id="16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E53CD7" w:rsidRPr="00E53CD7" w:rsidTr="00E53CD7">
        <w:trPr>
          <w:trHeight w:val="255"/>
          <w:ins w:id="162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63" w:author="viktor" w:date="2013-12-12T15:00:00Z"/>
                <w:rFonts w:ascii="Calibri" w:hAnsi="Calibri" w:cs="Calibri"/>
                <w:sz w:val="22"/>
                <w:szCs w:val="22"/>
              </w:rPr>
            </w:pPr>
            <w:ins w:id="16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SZAMLA_TIPUSA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65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6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67" w:author="viktor" w:date="2013-12-12T15:00:00Z"/>
                <w:rFonts w:ascii="Calibri" w:hAnsi="Calibri" w:cs="Calibri"/>
                <w:sz w:val="22"/>
                <w:szCs w:val="22"/>
              </w:rPr>
            </w:pPr>
            <w:ins w:id="16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típusa</w:t>
              </w:r>
            </w:ins>
          </w:p>
        </w:tc>
      </w:tr>
      <w:tr w:rsidR="00E53CD7" w:rsidRPr="00E53CD7" w:rsidTr="00E53CD7">
        <w:trPr>
          <w:trHeight w:val="255"/>
          <w:ins w:id="169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0" w:author="viktor" w:date="2013-12-12T15:00:00Z"/>
                <w:rFonts w:ascii="Calibri" w:hAnsi="Calibri" w:cs="Calibri"/>
                <w:sz w:val="22"/>
                <w:szCs w:val="22"/>
              </w:rPr>
            </w:pPr>
            <w:ins w:id="17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BET_KOV_LEJ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2" w:author="viktor" w:date="2013-12-12T15:00:00Z"/>
                <w:rFonts w:ascii="Calibri" w:hAnsi="Calibri" w:cs="Calibri"/>
                <w:sz w:val="22"/>
                <w:szCs w:val="22"/>
              </w:rPr>
            </w:pPr>
            <w:ins w:id="17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74" w:author="viktor" w:date="2013-12-12T15:00:00Z"/>
                <w:rFonts w:ascii="Calibri" w:hAnsi="Calibri" w:cs="Calibri"/>
                <w:sz w:val="22"/>
                <w:szCs w:val="22"/>
              </w:rPr>
            </w:pPr>
            <w:ins w:id="17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betét köv. lejárata</w:t>
              </w:r>
            </w:ins>
          </w:p>
        </w:tc>
      </w:tr>
      <w:tr w:rsidR="00E53CD7" w:rsidRPr="00E53CD7" w:rsidTr="00E53CD7">
        <w:trPr>
          <w:trHeight w:val="255"/>
          <w:ins w:id="176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7" w:author="viktor" w:date="2013-12-12T15:00:00Z"/>
                <w:rFonts w:ascii="Calibri" w:hAnsi="Calibri" w:cs="Calibri"/>
                <w:sz w:val="22"/>
                <w:szCs w:val="22"/>
              </w:rPr>
            </w:pPr>
            <w:ins w:id="17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79" w:author="viktor" w:date="2013-12-12T15:00:00Z"/>
                <w:rFonts w:ascii="Calibri" w:hAnsi="Calibri" w:cs="Calibri"/>
                <w:sz w:val="22"/>
                <w:szCs w:val="22"/>
              </w:rPr>
            </w:pPr>
            <w:ins w:id="18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81" w:author="viktor" w:date="2013-12-12T15:00:00Z"/>
                <w:rFonts w:ascii="Calibri" w:hAnsi="Calibri" w:cs="Calibri"/>
                <w:sz w:val="22"/>
                <w:szCs w:val="22"/>
              </w:rPr>
            </w:pPr>
            <w:ins w:id="18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E53CD7" w:rsidRPr="00E53CD7" w:rsidTr="00E53CD7">
        <w:trPr>
          <w:trHeight w:val="255"/>
          <w:ins w:id="183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84" w:author="viktor" w:date="2013-12-12T15:00:00Z"/>
                <w:rFonts w:ascii="Calibri" w:hAnsi="Calibri" w:cs="Calibri"/>
                <w:sz w:val="22"/>
                <w:szCs w:val="22"/>
              </w:rPr>
            </w:pPr>
            <w:ins w:id="18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86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8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88" w:author="viktor" w:date="2013-12-12T15:00:00Z"/>
                <w:rFonts w:ascii="Calibri" w:hAnsi="Calibri" w:cs="Calibri"/>
                <w:sz w:val="22"/>
                <w:szCs w:val="22"/>
              </w:rPr>
            </w:pPr>
            <w:ins w:id="18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E53CD7" w:rsidRPr="00E53CD7" w:rsidTr="00E53CD7">
        <w:trPr>
          <w:trHeight w:val="255"/>
          <w:ins w:id="190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91" w:author="viktor" w:date="2013-12-12T15:00:00Z"/>
                <w:rFonts w:ascii="Calibri" w:hAnsi="Calibri" w:cs="Calibri"/>
                <w:sz w:val="22"/>
                <w:szCs w:val="22"/>
              </w:rPr>
            </w:pPr>
            <w:ins w:id="19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93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19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195" w:author="viktor" w:date="2013-12-12T15:00:00Z"/>
                <w:rFonts w:ascii="Calibri" w:hAnsi="Calibri" w:cs="Calibri"/>
                <w:sz w:val="22"/>
                <w:szCs w:val="22"/>
              </w:rPr>
            </w:pPr>
            <w:ins w:id="19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E53CD7" w:rsidRPr="00E53CD7" w:rsidTr="00E53CD7">
        <w:trPr>
          <w:trHeight w:val="255"/>
          <w:ins w:id="197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198" w:author="viktor" w:date="2013-12-12T15:00:00Z"/>
                <w:rFonts w:ascii="Calibri" w:hAnsi="Calibri" w:cs="Calibri"/>
                <w:sz w:val="22"/>
                <w:szCs w:val="22"/>
              </w:rPr>
            </w:pPr>
            <w:ins w:id="19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00" w:author="viktor" w:date="2013-12-12T15:00:00Z"/>
                <w:rFonts w:ascii="Calibri" w:hAnsi="Calibri" w:cs="Calibri"/>
                <w:sz w:val="22"/>
                <w:szCs w:val="22"/>
              </w:rPr>
            </w:pPr>
            <w:ins w:id="20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02" w:author="viktor" w:date="2013-12-12T15:00:00Z"/>
                <w:rFonts w:ascii="Calibri" w:hAnsi="Calibri" w:cs="Calibri"/>
                <w:sz w:val="22"/>
                <w:szCs w:val="22"/>
              </w:rPr>
            </w:pPr>
            <w:ins w:id="20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E53CD7" w:rsidRPr="00E53CD7" w:rsidTr="00E53CD7">
        <w:trPr>
          <w:trHeight w:val="255"/>
          <w:ins w:id="204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05" w:author="viktor" w:date="2013-12-12T15:00:00Z"/>
                <w:rFonts w:ascii="Calibri" w:hAnsi="Calibri" w:cs="Calibri"/>
                <w:sz w:val="22"/>
                <w:szCs w:val="22"/>
              </w:rPr>
            </w:pPr>
            <w:ins w:id="20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07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0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09" w:author="viktor" w:date="2013-12-12T15:00:00Z"/>
                <w:rFonts w:ascii="Calibri" w:hAnsi="Calibri" w:cs="Calibri"/>
                <w:sz w:val="22"/>
                <w:szCs w:val="22"/>
              </w:rPr>
            </w:pPr>
            <w:ins w:id="21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E53CD7" w:rsidRPr="00E53CD7" w:rsidTr="00E53CD7">
        <w:trPr>
          <w:trHeight w:val="255"/>
          <w:ins w:id="211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2" w:author="viktor" w:date="2013-12-12T15:00:00Z"/>
                <w:rFonts w:ascii="Calibri" w:hAnsi="Calibri" w:cs="Calibri"/>
                <w:sz w:val="22"/>
                <w:szCs w:val="22"/>
              </w:rPr>
            </w:pPr>
            <w:ins w:id="21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4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1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16" w:author="viktor" w:date="2013-12-12T15:00:00Z"/>
                <w:rFonts w:ascii="Calibri" w:hAnsi="Calibri" w:cs="Calibri"/>
                <w:sz w:val="22"/>
                <w:szCs w:val="22"/>
              </w:rPr>
            </w:pPr>
            <w:ins w:id="21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E53CD7" w:rsidRPr="00E53CD7" w:rsidTr="00E53CD7">
        <w:trPr>
          <w:trHeight w:val="255"/>
          <w:ins w:id="218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19" w:author="viktor" w:date="2013-12-12T15:00:00Z"/>
                <w:rFonts w:ascii="Calibri" w:hAnsi="Calibri" w:cs="Calibri"/>
                <w:sz w:val="22"/>
                <w:szCs w:val="22"/>
              </w:rPr>
            </w:pPr>
            <w:ins w:id="22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21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2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23" w:author="viktor" w:date="2013-12-12T15:00:00Z"/>
                <w:rFonts w:ascii="Calibri" w:hAnsi="Calibri" w:cs="Calibri"/>
                <w:sz w:val="22"/>
                <w:szCs w:val="22"/>
              </w:rPr>
            </w:pPr>
            <w:ins w:id="22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E53CD7" w:rsidRPr="00E53CD7" w:rsidTr="00E53CD7">
        <w:trPr>
          <w:trHeight w:val="255"/>
          <w:ins w:id="225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26" w:author="viktor" w:date="2013-12-12T15:00:00Z"/>
                <w:rFonts w:ascii="Calibri" w:hAnsi="Calibri" w:cs="Calibri"/>
                <w:sz w:val="22"/>
                <w:szCs w:val="22"/>
              </w:rPr>
            </w:pPr>
            <w:ins w:id="22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28" w:author="viktor" w:date="2013-12-12T15:00:00Z"/>
                <w:rFonts w:ascii="Calibri" w:hAnsi="Calibri" w:cs="Calibri"/>
                <w:sz w:val="22"/>
                <w:szCs w:val="22"/>
              </w:rPr>
            </w:pPr>
            <w:ins w:id="22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30" w:author="viktor" w:date="2013-12-12T15:00:00Z"/>
                <w:rFonts w:ascii="Calibri" w:hAnsi="Calibri" w:cs="Calibri"/>
                <w:sz w:val="22"/>
                <w:szCs w:val="22"/>
              </w:rPr>
            </w:pPr>
            <w:ins w:id="23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E53CD7" w:rsidRPr="00E53CD7" w:rsidTr="00E53CD7">
        <w:trPr>
          <w:trHeight w:val="255"/>
          <w:ins w:id="232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33" w:author="viktor" w:date="2013-12-12T15:00:00Z"/>
                <w:rFonts w:ascii="Calibri" w:hAnsi="Calibri" w:cs="Calibri"/>
                <w:sz w:val="22"/>
                <w:szCs w:val="22"/>
              </w:rPr>
            </w:pPr>
            <w:ins w:id="23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35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3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37" w:author="viktor" w:date="2013-12-12T15:00:00Z"/>
                <w:rFonts w:ascii="Calibri" w:hAnsi="Calibri" w:cs="Calibri"/>
                <w:sz w:val="22"/>
                <w:szCs w:val="22"/>
              </w:rPr>
            </w:pPr>
            <w:ins w:id="23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E53CD7" w:rsidRPr="00E53CD7" w:rsidTr="00E53CD7">
        <w:trPr>
          <w:trHeight w:val="255"/>
          <w:ins w:id="239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0" w:author="viktor" w:date="2013-12-12T15:00:00Z"/>
                <w:rFonts w:ascii="Calibri" w:hAnsi="Calibri" w:cs="Calibri"/>
                <w:sz w:val="22"/>
                <w:szCs w:val="22"/>
              </w:rPr>
            </w:pPr>
            <w:ins w:id="24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2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4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44" w:author="viktor" w:date="2013-12-12T15:00:00Z"/>
                <w:rFonts w:ascii="Calibri" w:hAnsi="Calibri" w:cs="Calibri"/>
                <w:sz w:val="22"/>
                <w:szCs w:val="22"/>
              </w:rPr>
            </w:pPr>
            <w:ins w:id="24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E53CD7" w:rsidRPr="00E53CD7" w:rsidTr="00E53CD7">
        <w:trPr>
          <w:trHeight w:val="255"/>
          <w:ins w:id="246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7" w:author="viktor" w:date="2013-12-12T15:00:00Z"/>
                <w:rFonts w:ascii="Calibri" w:hAnsi="Calibri" w:cs="Calibri"/>
                <w:sz w:val="22"/>
                <w:szCs w:val="22"/>
              </w:rPr>
            </w:pPr>
            <w:ins w:id="24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49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5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51" w:author="viktor" w:date="2013-12-12T15:00:00Z"/>
                <w:rFonts w:ascii="Calibri" w:hAnsi="Calibri" w:cs="Calibri"/>
                <w:sz w:val="22"/>
                <w:szCs w:val="22"/>
              </w:rPr>
            </w:pPr>
            <w:ins w:id="25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nemzetisége/állampolgársága</w:t>
              </w:r>
            </w:ins>
          </w:p>
        </w:tc>
      </w:tr>
      <w:tr w:rsidR="00E53CD7" w:rsidRPr="00E53CD7" w:rsidTr="00E53CD7">
        <w:trPr>
          <w:trHeight w:val="255"/>
          <w:ins w:id="253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54" w:author="viktor" w:date="2013-12-12T15:00:00Z"/>
                <w:rFonts w:ascii="Calibri" w:hAnsi="Calibri" w:cs="Calibri"/>
                <w:sz w:val="22"/>
                <w:szCs w:val="22"/>
              </w:rPr>
            </w:pPr>
            <w:ins w:id="25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56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5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58" w:author="viktor" w:date="2013-12-12T15:00:00Z"/>
                <w:rFonts w:ascii="Calibri" w:hAnsi="Calibri" w:cs="Calibri"/>
                <w:sz w:val="22"/>
                <w:szCs w:val="22"/>
              </w:rPr>
            </w:pPr>
            <w:ins w:id="25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E53CD7" w:rsidRPr="00E53CD7" w:rsidTr="00E53CD7">
        <w:trPr>
          <w:trHeight w:val="255"/>
          <w:ins w:id="260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61" w:author="viktor" w:date="2013-12-12T15:00:00Z"/>
                <w:rFonts w:ascii="Calibri" w:hAnsi="Calibri" w:cs="Calibri"/>
                <w:sz w:val="22"/>
                <w:szCs w:val="22"/>
              </w:rPr>
            </w:pPr>
            <w:ins w:id="26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63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6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65" w:author="viktor" w:date="2013-12-12T15:00:00Z"/>
                <w:rFonts w:ascii="Calibri" w:hAnsi="Calibri" w:cs="Calibri"/>
                <w:sz w:val="22"/>
                <w:szCs w:val="22"/>
              </w:rPr>
            </w:pPr>
            <w:ins w:id="26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E53CD7" w:rsidRPr="00E53CD7" w:rsidTr="00E53CD7">
        <w:trPr>
          <w:trHeight w:val="255"/>
          <w:ins w:id="267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68" w:author="viktor" w:date="2013-12-12T15:00:00Z"/>
                <w:rFonts w:ascii="Calibri" w:hAnsi="Calibri" w:cs="Calibri"/>
                <w:sz w:val="22"/>
                <w:szCs w:val="22"/>
              </w:rPr>
            </w:pPr>
            <w:ins w:id="26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70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7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72" w:author="viktor" w:date="2013-12-12T15:00:00Z"/>
                <w:rFonts w:ascii="Calibri" w:hAnsi="Calibri" w:cs="Calibri"/>
                <w:sz w:val="22"/>
                <w:szCs w:val="22"/>
              </w:rPr>
            </w:pPr>
            <w:ins w:id="27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E53CD7" w:rsidRPr="00E53CD7" w:rsidTr="00E53CD7">
        <w:trPr>
          <w:trHeight w:val="255"/>
          <w:ins w:id="274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75" w:author="viktor" w:date="2013-12-12T15:00:00Z"/>
                <w:rFonts w:ascii="Calibri" w:hAnsi="Calibri" w:cs="Calibri"/>
                <w:sz w:val="22"/>
                <w:szCs w:val="22"/>
              </w:rPr>
            </w:pPr>
            <w:ins w:id="27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77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7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79" w:author="viktor" w:date="2013-12-12T15:00:00Z"/>
                <w:rFonts w:ascii="Calibri" w:hAnsi="Calibri" w:cs="Calibri"/>
                <w:sz w:val="22"/>
                <w:szCs w:val="22"/>
              </w:rPr>
            </w:pPr>
            <w:ins w:id="28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E53CD7" w:rsidRPr="00E53CD7" w:rsidTr="00E53CD7">
        <w:trPr>
          <w:trHeight w:val="255"/>
          <w:ins w:id="281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2" w:author="viktor" w:date="2013-12-12T15:00:00Z"/>
                <w:rFonts w:ascii="Calibri" w:hAnsi="Calibri" w:cs="Calibri"/>
                <w:sz w:val="22"/>
                <w:szCs w:val="22"/>
              </w:rPr>
            </w:pPr>
            <w:ins w:id="283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4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85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86" w:author="viktor" w:date="2013-12-12T15:00:00Z"/>
                <w:rFonts w:ascii="Calibri" w:hAnsi="Calibri" w:cs="Calibri"/>
                <w:sz w:val="22"/>
                <w:szCs w:val="22"/>
              </w:rPr>
            </w:pPr>
            <w:ins w:id="28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E53CD7" w:rsidRPr="00E53CD7" w:rsidTr="00E53CD7">
        <w:trPr>
          <w:trHeight w:val="255"/>
          <w:ins w:id="288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89" w:author="viktor" w:date="2013-12-12T15:00:00Z"/>
                <w:rFonts w:ascii="Calibri" w:hAnsi="Calibri" w:cs="Calibri"/>
                <w:sz w:val="22"/>
                <w:szCs w:val="22"/>
              </w:rPr>
            </w:pPr>
            <w:ins w:id="290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91" w:author="viktor" w:date="2013-12-12T15:00:00Z"/>
                <w:rFonts w:ascii="Calibri" w:hAnsi="Calibri" w:cs="Calibri"/>
                <w:sz w:val="22"/>
                <w:szCs w:val="22"/>
              </w:rPr>
            </w:pPr>
            <w:proofErr w:type="gramStart"/>
            <w:ins w:id="292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293" w:author="viktor" w:date="2013-12-12T15:00:00Z"/>
                <w:rFonts w:ascii="Calibri" w:hAnsi="Calibri" w:cs="Calibri"/>
                <w:sz w:val="22"/>
                <w:szCs w:val="22"/>
              </w:rPr>
            </w:pPr>
            <w:ins w:id="29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E53CD7" w:rsidRPr="00E53CD7" w:rsidTr="00E53CD7">
        <w:trPr>
          <w:trHeight w:val="255"/>
          <w:ins w:id="295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96" w:author="viktor" w:date="2013-12-12T15:00:00Z"/>
                <w:rFonts w:ascii="Calibri" w:hAnsi="Calibri" w:cs="Calibri"/>
                <w:sz w:val="22"/>
                <w:szCs w:val="22"/>
              </w:rPr>
            </w:pPr>
            <w:ins w:id="297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298" w:author="viktor" w:date="2013-12-12T15:00:00Z"/>
                <w:rFonts w:ascii="Calibri" w:hAnsi="Calibri" w:cs="Calibri"/>
                <w:sz w:val="22"/>
                <w:szCs w:val="22"/>
              </w:rPr>
            </w:pPr>
            <w:ins w:id="299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300" w:author="viktor" w:date="2013-12-12T15:00:00Z"/>
                <w:rFonts w:ascii="Calibri" w:hAnsi="Calibri" w:cs="Calibri"/>
                <w:sz w:val="22"/>
                <w:szCs w:val="22"/>
              </w:rPr>
            </w:pPr>
            <w:ins w:id="301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kifizetés időpontja</w:t>
              </w:r>
            </w:ins>
          </w:p>
        </w:tc>
      </w:tr>
      <w:tr w:rsidR="00E53CD7" w:rsidRPr="00E53CD7" w:rsidTr="00E53CD7">
        <w:trPr>
          <w:trHeight w:val="255"/>
          <w:ins w:id="302" w:author="viktor" w:date="2013-12-12T15:00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03" w:author="viktor" w:date="2013-12-12T15:00:00Z"/>
                <w:rFonts w:ascii="Calibri" w:hAnsi="Calibri" w:cs="Calibri"/>
                <w:sz w:val="22"/>
                <w:szCs w:val="22"/>
              </w:rPr>
            </w:pPr>
            <w:ins w:id="304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3CD7" w:rsidRPr="00E53CD7" w:rsidRDefault="00E53CD7" w:rsidP="00E53CD7">
            <w:pPr>
              <w:rPr>
                <w:ins w:id="305" w:author="viktor" w:date="2013-12-12T15:00:00Z"/>
                <w:rFonts w:ascii="Calibri" w:hAnsi="Calibri" w:cs="Calibri"/>
                <w:sz w:val="22"/>
                <w:szCs w:val="22"/>
              </w:rPr>
            </w:pPr>
            <w:ins w:id="306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3CD7" w:rsidRPr="00E53CD7" w:rsidRDefault="00E53CD7" w:rsidP="00E53CD7">
            <w:pPr>
              <w:rPr>
                <w:ins w:id="307" w:author="viktor" w:date="2013-12-12T15:00:00Z"/>
                <w:rFonts w:ascii="Calibri" w:hAnsi="Calibri" w:cs="Calibri"/>
                <w:sz w:val="22"/>
                <w:szCs w:val="22"/>
              </w:rPr>
            </w:pPr>
            <w:ins w:id="308" w:author="viktor" w:date="2013-12-12T15:00:00Z">
              <w:r w:rsidRPr="00E53CD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C35CA1" w:rsidRPr="00F0184A" w:rsidTr="000137A1">
        <w:trPr>
          <w:trHeight w:val="255"/>
          <w:ins w:id="309" w:author="viktor" w:date="2013-12-12T11:17:00Z"/>
        </w:trPr>
        <w:tc>
          <w:tcPr>
            <w:tcW w:w="3059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310" w:author="viktor" w:date="2013-12-12T11:17:00Z"/>
                <w:rFonts w:ascii="Calibri" w:hAnsi="Calibri" w:cs="Calibri"/>
                <w:sz w:val="22"/>
                <w:szCs w:val="22"/>
              </w:rPr>
            </w:pPr>
            <w:ins w:id="311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C35CA1" w:rsidRDefault="00C35CA1" w:rsidP="000137A1">
            <w:pPr>
              <w:rPr>
                <w:ins w:id="312" w:author="viktor" w:date="2013-12-12T11:17:00Z"/>
                <w:rFonts w:ascii="Calibri" w:hAnsi="Calibri" w:cs="Calibri"/>
                <w:sz w:val="22"/>
                <w:szCs w:val="22"/>
              </w:rPr>
            </w:pPr>
            <w:ins w:id="313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C35CA1" w:rsidRDefault="00C35CA1" w:rsidP="000137A1">
            <w:pPr>
              <w:rPr>
                <w:ins w:id="314" w:author="viktor" w:date="2013-12-12T11:17:00Z"/>
                <w:rFonts w:ascii="Calibri" w:hAnsi="Calibri" w:cs="Calibri"/>
                <w:sz w:val="22"/>
                <w:szCs w:val="22"/>
              </w:rPr>
            </w:pPr>
            <w:proofErr w:type="spellStart"/>
            <w:ins w:id="315" w:author="viktor" w:date="2013-12-12T11:17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C35CA1" w:rsidRPr="00BA55D7" w:rsidRDefault="00C35CA1" w:rsidP="00C35CA1">
      <w:pPr>
        <w:tabs>
          <w:tab w:val="left" w:pos="567"/>
        </w:tabs>
        <w:rPr>
          <w:ins w:id="316" w:author="viktor" w:date="2013-12-12T11:17:00Z"/>
        </w:rPr>
      </w:pPr>
      <w:proofErr w:type="spellStart"/>
      <w:ins w:id="317" w:author="viktor" w:date="2013-12-12T11:17:00Z">
        <w:r w:rsidRPr="00BA55D7">
          <w:t>Particionálás</w:t>
        </w:r>
        <w:proofErr w:type="spellEnd"/>
        <w:r w:rsidRPr="00BA55D7">
          <w:t xml:space="preserve">: </w:t>
        </w:r>
        <w:r>
          <w:t>nincs</w:t>
        </w:r>
      </w:ins>
    </w:p>
    <w:p w:rsidR="00C35CA1" w:rsidRDefault="00C35CA1" w:rsidP="00C35CA1">
      <w:pPr>
        <w:tabs>
          <w:tab w:val="left" w:pos="567"/>
        </w:tabs>
        <w:rPr>
          <w:ins w:id="318" w:author="viktor" w:date="2013-12-12T11:17:00Z"/>
        </w:rPr>
      </w:pPr>
      <w:ins w:id="319" w:author="viktor" w:date="2013-12-12T11:17:00Z">
        <w:r w:rsidRPr="00BA55D7">
          <w:t xml:space="preserve">Local Index: </w:t>
        </w:r>
        <w:r>
          <w:t>nincs</w:t>
        </w:r>
      </w:ins>
    </w:p>
    <w:p w:rsidR="00C35CA1" w:rsidRDefault="00C35CA1" w:rsidP="00C35CA1">
      <w:pPr>
        <w:tabs>
          <w:tab w:val="left" w:pos="567"/>
        </w:tabs>
        <w:rPr>
          <w:ins w:id="320" w:author="viktor" w:date="2013-12-12T11:17:00Z"/>
        </w:rPr>
      </w:pPr>
    </w:p>
    <w:p w:rsidR="00C35CA1" w:rsidRPr="00F25EB8" w:rsidRDefault="00C35CA1" w:rsidP="00C35CA1">
      <w:pPr>
        <w:tabs>
          <w:tab w:val="left" w:pos="567"/>
        </w:tabs>
        <w:rPr>
          <w:ins w:id="321" w:author="viktor" w:date="2013-12-12T11:17:00Z"/>
          <w:b/>
        </w:rPr>
      </w:pPr>
      <w:ins w:id="322" w:author="viktor" w:date="2013-12-12T11:17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</w:ins>
      <w:ins w:id="323" w:author="viktor" w:date="2013-12-12T11:18:00Z">
        <w:r>
          <w:rPr>
            <w:b/>
          </w:rPr>
          <w:t>Hagyatéki osztálytól</w:t>
        </w:r>
      </w:ins>
      <w:ins w:id="324" w:author="viktor" w:date="2013-12-12T11:17:00Z"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 xml:space="preserve">vett </w:t>
        </w:r>
      </w:ins>
      <w:ins w:id="325" w:author="viktor" w:date="2013-12-12T11:18:00Z">
        <w:r>
          <w:rPr>
            <w:b/>
          </w:rPr>
          <w:t>örökös</w:t>
        </w:r>
      </w:ins>
      <w:ins w:id="326" w:author="viktor" w:date="2013-12-12T11:17:00Z">
        <w:r>
          <w:rPr>
            <w:b/>
          </w:rPr>
          <w:t xml:space="preserve"> adatokat tartalmazza</w:t>
        </w:r>
        <w:r w:rsidRPr="00F25EB8">
          <w:rPr>
            <w:b/>
          </w:rPr>
          <w:t>.</w:t>
        </w:r>
      </w:ins>
    </w:p>
    <w:p w:rsidR="00C35CA1" w:rsidRDefault="00C35CA1" w:rsidP="00C35CA1">
      <w:pPr>
        <w:spacing w:line="240" w:lineRule="auto"/>
        <w:rPr>
          <w:ins w:id="327" w:author="viktor" w:date="2013-12-12T11:17:00Z"/>
        </w:rPr>
      </w:pPr>
    </w:p>
    <w:p w:rsidR="00C35CA1" w:rsidRDefault="00C35CA1" w:rsidP="00C35CA1">
      <w:pPr>
        <w:tabs>
          <w:tab w:val="left" w:pos="567"/>
        </w:tabs>
        <w:rPr>
          <w:ins w:id="328" w:author="viktor" w:date="2013-12-12T11:17:00Z"/>
        </w:rPr>
      </w:pPr>
    </w:p>
    <w:p w:rsidR="00C35CA1" w:rsidRDefault="00C35CA1" w:rsidP="00C35CA1">
      <w:pPr>
        <w:tabs>
          <w:tab w:val="left" w:pos="567"/>
        </w:tabs>
        <w:rPr>
          <w:ins w:id="329" w:author="viktor" w:date="2013-12-12T11:17:00Z"/>
        </w:rPr>
      </w:pPr>
      <w:ins w:id="330" w:author="viktor" w:date="2013-12-12T11:17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STA</w:t>
        </w:r>
        <w:r w:rsidRPr="000D19B8">
          <w:t>M_</w:t>
        </w:r>
        <w:r>
          <w:t>OBA_</w:t>
        </w:r>
      </w:ins>
      <w:ins w:id="331" w:author="viktor" w:date="2013-12-12T11:19:00Z">
        <w:r>
          <w:t>OROKOS</w:t>
        </w:r>
      </w:ins>
      <w:ins w:id="332" w:author="viktor" w:date="2013-12-12T11:17:00Z">
        <w:r w:rsidRPr="000D19B8">
          <w:t>_PKG</w:t>
        </w:r>
      </w:ins>
    </w:p>
    <w:p w:rsidR="00C35CA1" w:rsidRPr="00D5248B" w:rsidRDefault="00C35CA1" w:rsidP="00C35CA1">
      <w:pPr>
        <w:tabs>
          <w:tab w:val="left" w:pos="567"/>
        </w:tabs>
        <w:rPr>
          <w:ins w:id="333" w:author="viktor" w:date="2013-12-12T11:17:00Z"/>
        </w:rPr>
      </w:pPr>
    </w:p>
    <w:p w:rsidR="00C35CA1" w:rsidRDefault="00C35CA1" w:rsidP="00C35CA1">
      <w:pPr>
        <w:rPr>
          <w:ins w:id="334" w:author="viktor" w:date="2013-12-12T11:17:00Z"/>
        </w:rPr>
      </w:pPr>
      <w:proofErr w:type="gramStart"/>
      <w:ins w:id="335" w:author="viktor" w:date="2013-12-12T11:17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C35CA1" w:rsidRDefault="00C35CA1" w:rsidP="00C35CA1">
      <w:pPr>
        <w:rPr>
          <w:ins w:id="336" w:author="viktor" w:date="2013-12-12T11:17:00Z"/>
          <w:bCs/>
        </w:rPr>
      </w:pPr>
      <w:ins w:id="337" w:author="viktor" w:date="2013-12-12T11:17:00Z">
        <w:r w:rsidRPr="00425AD5">
          <w:t>REPGA_PREM_PARTITIONS_PKG</w:t>
        </w:r>
        <w:proofErr w:type="gramStart"/>
        <w:r w:rsidRPr="00425AD5">
          <w:t>.MAIN</w:t>
        </w:r>
        <w:proofErr w:type="gramEnd"/>
      </w:ins>
    </w:p>
    <w:p w:rsidR="00C35CA1" w:rsidRDefault="00C35CA1" w:rsidP="00C35CA1">
      <w:pPr>
        <w:rPr>
          <w:ins w:id="338" w:author="viktor" w:date="2013-12-12T11:17:00Z"/>
          <w:u w:val="single"/>
        </w:rPr>
      </w:pPr>
    </w:p>
    <w:p w:rsidR="00C35CA1" w:rsidRPr="00166598" w:rsidRDefault="00C35CA1" w:rsidP="00C35CA1">
      <w:pPr>
        <w:rPr>
          <w:ins w:id="339" w:author="viktor" w:date="2013-12-12T11:17:00Z"/>
          <w:bCs/>
        </w:rPr>
      </w:pPr>
      <w:proofErr w:type="gramStart"/>
      <w:ins w:id="340" w:author="viktor" w:date="2013-12-12T11:17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C35CA1" w:rsidRDefault="00C35CA1" w:rsidP="00C35CA1">
      <w:pPr>
        <w:spacing w:line="240" w:lineRule="auto"/>
        <w:rPr>
          <w:ins w:id="341" w:author="viktor" w:date="2013-12-12T11:17:00Z"/>
        </w:rPr>
      </w:pPr>
      <w:ins w:id="342" w:author="viktor" w:date="2013-12-12T11:17:00Z">
        <w:r w:rsidRPr="000D19B8">
          <w:t>REPGA_DETM_</w:t>
        </w:r>
        <w:r>
          <w:t>OBA_</w:t>
        </w:r>
      </w:ins>
      <w:ins w:id="343" w:author="viktor" w:date="2013-12-12T11:19:00Z">
        <w:r>
          <w:t>OROKOS</w:t>
        </w:r>
      </w:ins>
      <w:ins w:id="344" w:author="viktor" w:date="2013-12-12T11:17:00Z">
        <w:r w:rsidRPr="000D19B8">
          <w:t>_PKG</w:t>
        </w:r>
        <w:proofErr w:type="gramStart"/>
        <w:r>
          <w:t>.MAIN</w:t>
        </w:r>
        <w:proofErr w:type="gramEnd"/>
      </w:ins>
    </w:p>
    <w:p w:rsidR="00C35CA1" w:rsidRDefault="00C35CA1" w:rsidP="00C35CA1">
      <w:pPr>
        <w:spacing w:line="240" w:lineRule="auto"/>
        <w:rPr>
          <w:ins w:id="345" w:author="viktor" w:date="2013-12-12T11:17:00Z"/>
        </w:rPr>
      </w:pPr>
    </w:p>
    <w:p w:rsidR="00C35CA1" w:rsidRPr="003B2C66" w:rsidRDefault="00C35CA1" w:rsidP="00C35CA1">
      <w:pPr>
        <w:tabs>
          <w:tab w:val="left" w:pos="567"/>
        </w:tabs>
        <w:rPr>
          <w:ins w:id="346" w:author="viktor" w:date="2013-12-12T11:17:00Z"/>
          <w:u w:val="single"/>
        </w:rPr>
      </w:pPr>
      <w:ins w:id="347" w:author="viktor" w:date="2013-12-12T11:17:00Z">
        <w:r w:rsidRPr="003B2C66">
          <w:rPr>
            <w:u w:val="single"/>
          </w:rPr>
          <w:t>Forrás:</w:t>
        </w:r>
      </w:ins>
    </w:p>
    <w:p w:rsidR="00C35CA1" w:rsidRDefault="00C35CA1" w:rsidP="00C35CA1">
      <w:pPr>
        <w:tabs>
          <w:tab w:val="left" w:pos="567"/>
        </w:tabs>
        <w:rPr>
          <w:ins w:id="348" w:author="viktor" w:date="2013-12-12T11:17:00Z"/>
        </w:rPr>
      </w:pPr>
      <w:ins w:id="349" w:author="viktor" w:date="2013-12-12T11:17:00Z">
        <w:r w:rsidRPr="00741550">
          <w:t>REPGA_</w:t>
        </w:r>
        <w:r>
          <w:t>EXTM</w:t>
        </w:r>
        <w:r w:rsidRPr="00741550">
          <w:t>_</w:t>
        </w:r>
        <w:r>
          <w:t>OBA_</w:t>
        </w:r>
      </w:ins>
      <w:ins w:id="350" w:author="viktor" w:date="2013-12-12T11:19:00Z">
        <w:r>
          <w:t>OROKOS</w:t>
        </w:r>
      </w:ins>
    </w:p>
    <w:p w:rsidR="00C35CA1" w:rsidRDefault="00C35CA1" w:rsidP="00C35CA1">
      <w:pPr>
        <w:tabs>
          <w:tab w:val="left" w:pos="567"/>
        </w:tabs>
        <w:rPr>
          <w:ins w:id="351" w:author="viktor" w:date="2013-12-12T11:17:00Z"/>
        </w:rPr>
      </w:pPr>
    </w:p>
    <w:p w:rsidR="00C35CA1" w:rsidRPr="003B2C66" w:rsidRDefault="00C35CA1" w:rsidP="00C35CA1">
      <w:pPr>
        <w:tabs>
          <w:tab w:val="left" w:pos="567"/>
        </w:tabs>
        <w:rPr>
          <w:ins w:id="352" w:author="viktor" w:date="2013-12-12T11:17:00Z"/>
          <w:u w:val="single"/>
        </w:rPr>
      </w:pPr>
      <w:ins w:id="353" w:author="viktor" w:date="2013-12-12T11:17:00Z">
        <w:r w:rsidRPr="003B2C66">
          <w:rPr>
            <w:u w:val="single"/>
          </w:rPr>
          <w:t>Töltése:</w:t>
        </w:r>
      </w:ins>
    </w:p>
    <w:p w:rsidR="00C35CA1" w:rsidRDefault="00C35CA1" w:rsidP="00C35CA1">
      <w:pPr>
        <w:spacing w:line="240" w:lineRule="auto"/>
        <w:rPr>
          <w:ins w:id="354" w:author="viktor" w:date="2013-12-12T11:17:00Z"/>
        </w:rPr>
      </w:pPr>
      <w:ins w:id="355" w:author="viktor" w:date="2013-12-12T11:17:00Z">
        <w:r>
          <w:t xml:space="preserve">Az </w:t>
        </w:r>
      </w:ins>
      <w:ins w:id="356" w:author="viktor" w:date="2013-12-12T11:24:00Z">
        <w:r w:rsidR="00B721C5">
          <w:t>Hagyatéki Osztálytól</w:t>
        </w:r>
      </w:ins>
      <w:ins w:id="357" w:author="viktor" w:date="2013-12-12T11:17:00Z">
        <w:r w:rsidR="00491FBF">
          <w:t xml:space="preserve"> k</w:t>
        </w:r>
      </w:ins>
      <w:ins w:id="358" w:author="viktor" w:date="2013-12-12T11:24:00Z">
        <w:r w:rsidR="00491FBF">
          <w:t>apott</w:t>
        </w:r>
      </w:ins>
      <w:ins w:id="359" w:author="viktor" w:date="2013-12-12T11:17:00Z">
        <w:r>
          <w:t xml:space="preserve"> forrásadatokat </w:t>
        </w:r>
        <w:proofErr w:type="spellStart"/>
        <w:r>
          <w:t>csv</w:t>
        </w:r>
        <w:proofErr w:type="spellEnd"/>
        <w:r>
          <w:t xml:space="preserve"> fájl tartalmazza.</w:t>
        </w:r>
      </w:ins>
    </w:p>
    <w:p w:rsidR="00C35CA1" w:rsidRPr="00762C53" w:rsidRDefault="00C35CA1" w:rsidP="00C35CA1">
      <w:pPr>
        <w:spacing w:line="240" w:lineRule="auto"/>
        <w:rPr>
          <w:ins w:id="360" w:author="viktor" w:date="2013-12-12T11:17:00Z"/>
          <w:color w:val="FF0000"/>
        </w:rPr>
      </w:pPr>
      <w:ins w:id="361" w:author="viktor" w:date="2013-12-12T11:17:00Z">
        <w:r>
          <w:rPr>
            <w:color w:val="FF0000"/>
          </w:rPr>
          <w:t xml:space="preserve">Az </w:t>
        </w:r>
      </w:ins>
      <w:ins w:id="362" w:author="viktor" w:date="2013-12-12T11:24:00Z">
        <w:r w:rsidR="00B721C5">
          <w:rPr>
            <w:color w:val="FF0000"/>
          </w:rPr>
          <w:t>Hagyatéki Osztálytól</w:t>
        </w:r>
      </w:ins>
      <w:ins w:id="363" w:author="viktor" w:date="2013-12-12T11:17:00Z">
        <w:r w:rsidRPr="007532B9">
          <w:rPr>
            <w:color w:val="FF0000"/>
          </w:rPr>
          <w:t xml:space="preserve"> </w:t>
        </w:r>
        <w:r>
          <w:rPr>
            <w:color w:val="FF0000"/>
          </w:rPr>
          <w:t>származó betét</w:t>
        </w:r>
        <w:r w:rsidRPr="006C7F5B">
          <w:rPr>
            <w:color w:val="FF0000"/>
          </w:rPr>
          <w:t xml:space="preserve"> adatokat </w:t>
        </w:r>
        <w:r>
          <w:rPr>
            <w:color w:val="FF0000"/>
          </w:rPr>
          <w:t xml:space="preserve">tartalmazó </w:t>
        </w:r>
        <w:proofErr w:type="spellStart"/>
        <w:r>
          <w:rPr>
            <w:color w:val="FF0000"/>
          </w:rPr>
          <w:t>csv</w:t>
        </w:r>
        <w:proofErr w:type="spellEnd"/>
        <w:r>
          <w:rPr>
            <w:color w:val="FF0000"/>
          </w:rPr>
          <w:t xml:space="preserve"> fájl neve rögzített: </w:t>
        </w:r>
      </w:ins>
      <w:ins w:id="364" w:author="viktor" w:date="2013-12-12T11:25:00Z">
        <w:r w:rsidR="00491FBF">
          <w:rPr>
            <w:color w:val="FF0000"/>
          </w:rPr>
          <w:t>HAG_OBA_OROKOS</w:t>
        </w:r>
      </w:ins>
      <w:proofErr w:type="gramStart"/>
      <w:ins w:id="365" w:author="viktor" w:date="2013-12-12T11:17:00Z">
        <w:r w:rsidRPr="00BD25A6">
          <w:rPr>
            <w:color w:val="FF0000"/>
          </w:rPr>
          <w:t>.CSV</w:t>
        </w:r>
        <w:proofErr w:type="gramEnd"/>
      </w:ins>
    </w:p>
    <w:p w:rsidR="00C35CA1" w:rsidRDefault="00C35CA1" w:rsidP="00C35CA1">
      <w:pPr>
        <w:spacing w:line="240" w:lineRule="auto"/>
        <w:rPr>
          <w:ins w:id="366" w:author="viktor" w:date="2013-12-12T11:17:00Z"/>
        </w:rPr>
      </w:pPr>
      <w:ins w:id="367" w:author="viktor" w:date="2013-12-12T11:17:00Z">
        <w:r>
          <w:t xml:space="preserve">A </w:t>
        </w:r>
        <w:proofErr w:type="spellStart"/>
        <w:r>
          <w:t>csv</w:t>
        </w:r>
        <w:proofErr w:type="spellEnd"/>
        <w:r>
          <w:t xml:space="preserve"> fájt a </w:t>
        </w:r>
        <w:proofErr w:type="spellStart"/>
        <w:r>
          <w:t>Repga</w:t>
        </w:r>
        <w:proofErr w:type="spellEnd"/>
        <w:r>
          <w:t xml:space="preserve"> fa </w:t>
        </w:r>
        <w:proofErr w:type="spellStart"/>
        <w:r>
          <w:t>PWM-ben</w:t>
        </w:r>
        <w:proofErr w:type="spellEnd"/>
        <w:r>
          <w:t xml:space="preserve"> történő futtatása előtt a Bank részéről el kell helyezni a </w:t>
        </w:r>
      </w:ins>
      <w:ins w:id="368" w:author="viktor" w:date="2013-12-12T11:21:00Z">
        <w:r w:rsidR="00B721C5">
          <w:t>HAG</w:t>
        </w:r>
      </w:ins>
      <w:ins w:id="369" w:author="viktor" w:date="2013-12-12T11:17:00Z">
        <w:r>
          <w:t xml:space="preserve"> könyvtárában (</w:t>
        </w:r>
        <w:r w:rsidRPr="00BD25A6">
          <w:t>\\hs001gtw1\</w:t>
        </w:r>
        <w:proofErr w:type="spellStart"/>
        <w:r w:rsidRPr="00BD25A6">
          <w:t>FileTransfers</w:t>
        </w:r>
        <w:proofErr w:type="spellEnd"/>
        <w:r w:rsidRPr="00BD25A6">
          <w:t>\</w:t>
        </w:r>
        <w:proofErr w:type="spellStart"/>
        <w:r w:rsidRPr="00BD25A6">
          <w:t>from</w:t>
        </w:r>
      </w:ins>
      <w:ins w:id="370" w:author="viktor" w:date="2013-12-12T11:21:00Z">
        <w:r w:rsidR="00B721C5">
          <w:t>HAG</w:t>
        </w:r>
      </w:ins>
      <w:proofErr w:type="spellEnd"/>
      <w:ins w:id="371" w:author="viktor" w:date="2013-12-12T11:17:00Z">
        <w:r w:rsidRPr="00BD25A6">
          <w:t>\</w:t>
        </w:r>
        <w:proofErr w:type="spellStart"/>
        <w:r w:rsidRPr="00BD25A6">
          <w:t>toOBA</w:t>
        </w:r>
        <w:proofErr w:type="spellEnd"/>
        <w:r>
          <w:t>).</w:t>
        </w:r>
      </w:ins>
    </w:p>
    <w:p w:rsidR="00C35CA1" w:rsidRDefault="00C35CA1" w:rsidP="00C35CA1">
      <w:pPr>
        <w:spacing w:line="240" w:lineRule="auto"/>
        <w:rPr>
          <w:ins w:id="372" w:author="viktor" w:date="2013-12-12T11:17:00Z"/>
        </w:rPr>
      </w:pPr>
      <w:ins w:id="373" w:author="viktor" w:date="2013-12-12T11:17:00Z">
        <w:r>
          <w:t xml:space="preserve">A </w:t>
        </w:r>
        <w:proofErr w:type="spellStart"/>
        <w:r>
          <w:t>csv</w:t>
        </w:r>
        <w:proofErr w:type="spellEnd"/>
        <w:r>
          <w:t xml:space="preserve"> fájl a fenti táblában megadott oszlopokat tartalmazza (SYM_RUN_DATE és RUN_ID kivételével) a megadott sorrendben.</w:t>
        </w:r>
      </w:ins>
    </w:p>
    <w:p w:rsidR="00C35CA1" w:rsidRDefault="00C35CA1" w:rsidP="00C35CA1">
      <w:pPr>
        <w:spacing w:line="240" w:lineRule="auto"/>
        <w:rPr>
          <w:ins w:id="374" w:author="viktor" w:date="2013-12-12T11:17:00Z"/>
        </w:rPr>
      </w:pPr>
      <w:ins w:id="375" w:author="viktor" w:date="2013-12-12T11:17:00Z">
        <w:r>
          <w:lastRenderedPageBreak/>
          <w:t xml:space="preserve">A </w:t>
        </w:r>
        <w:proofErr w:type="spellStart"/>
        <w:r w:rsidR="00491FBF">
          <w:t>csv</w:t>
        </w:r>
        <w:proofErr w:type="spellEnd"/>
        <w:r w:rsidR="00491FBF">
          <w:t xml:space="preserve"> fájl tartalma megjelenik a </w:t>
        </w:r>
        <w:r w:rsidRPr="00741550">
          <w:t>REPGA_</w:t>
        </w:r>
        <w:r>
          <w:t>EXTM</w:t>
        </w:r>
        <w:r w:rsidRPr="00741550">
          <w:t>_</w:t>
        </w:r>
        <w:r w:rsidR="00491FBF">
          <w:t>OBA_</w:t>
        </w:r>
      </w:ins>
      <w:ins w:id="376" w:author="viktor" w:date="2013-12-12T11:26:00Z">
        <w:r w:rsidR="00491FBF">
          <w:t>OROKOS</w:t>
        </w:r>
      </w:ins>
      <w:ins w:id="377" w:author="viktor" w:date="2013-12-12T11:17:00Z">
        <w:r>
          <w:t xml:space="preserve"> táblában, innen kerül </w:t>
        </w:r>
        <w:r w:rsidRPr="00F0184A">
          <w:t>SYM_RUN_DATE</w:t>
        </w:r>
        <w:r>
          <w:t xml:space="preserve"> és RUN_ID mezővel kiegészítve áttöltésre a </w:t>
        </w:r>
        <w:r w:rsidRPr="000D19B8">
          <w:t>REPGA_</w:t>
        </w:r>
        <w:r>
          <w:t>STA</w:t>
        </w:r>
        <w:r w:rsidRPr="000D19B8">
          <w:t>M_</w:t>
        </w:r>
        <w:r w:rsidR="00491FBF">
          <w:t>OBA</w:t>
        </w:r>
      </w:ins>
      <w:ins w:id="378" w:author="viktor" w:date="2013-12-12T11:26:00Z">
        <w:r w:rsidR="00491FBF">
          <w:t>_OROKOS</w:t>
        </w:r>
      </w:ins>
      <w:ins w:id="379" w:author="viktor" w:date="2013-12-12T11:17:00Z">
        <w:r>
          <w:t xml:space="preserve"> táblába.</w:t>
        </w:r>
        <w:r>
          <w:br w:type="page"/>
        </w:r>
      </w:ins>
    </w:p>
    <w:p w:rsidR="00407B3F" w:rsidRDefault="00407B3F" w:rsidP="00407B3F">
      <w:pPr>
        <w:pStyle w:val="Cmsor5"/>
        <w:numPr>
          <w:ilvl w:val="0"/>
          <w:numId w:val="9"/>
        </w:numPr>
        <w:rPr>
          <w:ins w:id="380" w:author="viktor" w:date="2013-12-12T15:02:00Z"/>
        </w:rPr>
      </w:pPr>
      <w:ins w:id="381" w:author="viktor" w:date="2013-12-12T15:02:00Z">
        <w:r w:rsidRPr="00194D10">
          <w:lastRenderedPageBreak/>
          <w:t>REPGA_</w:t>
        </w:r>
        <w:r>
          <w:t>DET</w:t>
        </w:r>
        <w:r w:rsidRPr="00194D10">
          <w:t>M_OBA_</w:t>
        </w:r>
      </w:ins>
      <w:ins w:id="382" w:author="viktor" w:date="2013-12-12T15:03:00Z">
        <w:r>
          <w:t>OROKOS</w:t>
        </w:r>
      </w:ins>
      <w:ins w:id="383" w:author="viktor" w:date="2013-12-12T15:02:00Z">
        <w:r w:rsidRPr="00194D10">
          <w:t>_PKG</w:t>
        </w:r>
        <w:r>
          <w:tab/>
        </w:r>
      </w:ins>
    </w:p>
    <w:p w:rsidR="00407B3F" w:rsidRDefault="00407B3F" w:rsidP="00407B3F">
      <w:pPr>
        <w:tabs>
          <w:tab w:val="left" w:pos="567"/>
        </w:tabs>
        <w:rPr>
          <w:ins w:id="384" w:author="viktor" w:date="2013-12-12T15:02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FC4498" w:rsidRPr="00F0184A" w:rsidTr="005B7B93">
        <w:trPr>
          <w:trHeight w:val="255"/>
          <w:ins w:id="385" w:author="viktor" w:date="2013-12-12T15:05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FC4498" w:rsidRPr="00F0184A" w:rsidRDefault="00FC4498" w:rsidP="005B7B93">
            <w:pPr>
              <w:rPr>
                <w:ins w:id="386" w:author="viktor" w:date="2013-12-12T15:05:00Z"/>
                <w:b/>
                <w:bCs/>
              </w:rPr>
            </w:pPr>
            <w:ins w:id="387" w:author="viktor" w:date="2013-12-12T15:05:00Z">
              <w:r>
                <w:rPr>
                  <w:b/>
                  <w:bCs/>
                </w:rPr>
                <w:t>REPGA_DETM</w:t>
              </w:r>
              <w:r w:rsidRPr="001C0ADF">
                <w:rPr>
                  <w:b/>
                  <w:bCs/>
                </w:rPr>
                <w:t>_OBA</w:t>
              </w:r>
              <w:r>
                <w:rPr>
                  <w:b/>
                  <w:bCs/>
                </w:rPr>
                <w:t>_OROKOS</w:t>
              </w:r>
            </w:ins>
          </w:p>
        </w:tc>
      </w:tr>
      <w:tr w:rsidR="00FC4498" w:rsidRPr="00F0184A" w:rsidTr="005B7B93">
        <w:trPr>
          <w:trHeight w:val="255"/>
          <w:ins w:id="388" w:author="viktor" w:date="2013-12-12T15:05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FC4498" w:rsidRPr="00F0184A" w:rsidRDefault="00FC4498" w:rsidP="005B7B93">
            <w:pPr>
              <w:rPr>
                <w:ins w:id="389" w:author="viktor" w:date="2013-12-12T15:05:00Z"/>
                <w:b/>
                <w:bCs/>
              </w:rPr>
            </w:pPr>
            <w:proofErr w:type="spellStart"/>
            <w:ins w:id="390" w:author="viktor" w:date="2013-12-12T15:05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C4498" w:rsidRPr="00F0184A" w:rsidRDefault="00FC4498" w:rsidP="005B7B93">
            <w:pPr>
              <w:rPr>
                <w:ins w:id="391" w:author="viktor" w:date="2013-12-12T15:05:00Z"/>
                <w:b/>
                <w:bCs/>
              </w:rPr>
            </w:pPr>
            <w:proofErr w:type="spellStart"/>
            <w:ins w:id="392" w:author="viktor" w:date="2013-12-12T15:05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FC4498" w:rsidRPr="00F0184A" w:rsidRDefault="00FC4498" w:rsidP="005B7B93">
            <w:pPr>
              <w:rPr>
                <w:ins w:id="393" w:author="viktor" w:date="2013-12-12T15:05:00Z"/>
                <w:b/>
                <w:bCs/>
              </w:rPr>
            </w:pPr>
            <w:proofErr w:type="spellStart"/>
            <w:ins w:id="394" w:author="viktor" w:date="2013-12-12T15:05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FC4498" w:rsidRPr="00F0184A" w:rsidTr="005B7B93">
        <w:trPr>
          <w:trHeight w:val="255"/>
          <w:ins w:id="395" w:author="viktor" w:date="2013-12-12T15:05:00Z"/>
        </w:trPr>
        <w:tc>
          <w:tcPr>
            <w:tcW w:w="3059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396" w:author="viktor" w:date="2013-12-12T15:05:00Z"/>
                <w:rFonts w:ascii="Calibri" w:hAnsi="Calibri" w:cs="Calibri"/>
                <w:sz w:val="22"/>
                <w:szCs w:val="22"/>
              </w:rPr>
            </w:pPr>
            <w:ins w:id="397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398" w:author="viktor" w:date="2013-12-12T15:05:00Z"/>
                <w:rFonts w:ascii="Calibri" w:hAnsi="Calibri" w:cs="Calibri"/>
                <w:sz w:val="22"/>
                <w:szCs w:val="22"/>
              </w:rPr>
            </w:pPr>
            <w:ins w:id="399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FC4498" w:rsidRDefault="00FC4498" w:rsidP="005B7B93">
            <w:pPr>
              <w:rPr>
                <w:ins w:id="400" w:author="viktor" w:date="2013-12-12T15:05:00Z"/>
                <w:rFonts w:ascii="Calibri" w:hAnsi="Calibri" w:cs="Calibri"/>
                <w:sz w:val="22"/>
                <w:szCs w:val="22"/>
              </w:rPr>
            </w:pPr>
            <w:proofErr w:type="spellStart"/>
            <w:ins w:id="401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FC4498" w:rsidRPr="00E53CD7" w:rsidTr="005B7B93">
        <w:trPr>
          <w:trHeight w:val="255"/>
          <w:ins w:id="402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03" w:author="viktor" w:date="2013-12-12T15:05:00Z"/>
                <w:rFonts w:ascii="Calibri" w:hAnsi="Calibri" w:cs="Calibri"/>
                <w:sz w:val="22"/>
                <w:szCs w:val="22"/>
              </w:rPr>
            </w:pPr>
            <w:ins w:id="40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05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0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07" w:author="viktor" w:date="2013-12-12T15:05:00Z"/>
                <w:rFonts w:ascii="Calibri" w:hAnsi="Calibri" w:cs="Calibri"/>
                <w:sz w:val="22"/>
                <w:szCs w:val="22"/>
              </w:rPr>
            </w:pPr>
            <w:ins w:id="40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elhunyt neve (számla-, fő- vagy társtulajdonos)</w:t>
              </w:r>
            </w:ins>
          </w:p>
        </w:tc>
      </w:tr>
      <w:tr w:rsidR="00FC4498" w:rsidRPr="00E53CD7" w:rsidTr="005B7B93">
        <w:trPr>
          <w:trHeight w:val="255"/>
          <w:ins w:id="409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10" w:author="viktor" w:date="2013-12-12T15:05:00Z"/>
                <w:rFonts w:ascii="Calibri" w:hAnsi="Calibri" w:cs="Calibri"/>
                <w:sz w:val="22"/>
                <w:szCs w:val="22"/>
              </w:rPr>
            </w:pPr>
            <w:ins w:id="41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1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1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14" w:author="viktor" w:date="2013-12-12T15:05:00Z"/>
                <w:rFonts w:ascii="Calibri" w:hAnsi="Calibri" w:cs="Calibri"/>
                <w:sz w:val="22"/>
                <w:szCs w:val="22"/>
              </w:rPr>
            </w:pPr>
            <w:ins w:id="41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FC4498" w:rsidRPr="00E53CD7" w:rsidTr="005B7B93">
        <w:trPr>
          <w:trHeight w:val="255"/>
          <w:ins w:id="416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17" w:author="viktor" w:date="2013-12-12T15:05:00Z"/>
                <w:rFonts w:ascii="Calibri" w:hAnsi="Calibri" w:cs="Calibri"/>
                <w:sz w:val="22"/>
                <w:szCs w:val="22"/>
              </w:rPr>
            </w:pPr>
            <w:ins w:id="41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FOTULAJDONOS_NEVE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19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2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21" w:author="viktor" w:date="2013-12-12T15:05:00Z"/>
                <w:rFonts w:ascii="Calibri" w:hAnsi="Calibri" w:cs="Calibri"/>
                <w:sz w:val="22"/>
                <w:szCs w:val="22"/>
              </w:rPr>
            </w:pPr>
            <w:ins w:id="42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főtulajdonos neve (elhunyt társtulajdonos esetén)</w:t>
              </w:r>
            </w:ins>
          </w:p>
        </w:tc>
      </w:tr>
      <w:tr w:rsidR="00FC4498" w:rsidRPr="00E53CD7" w:rsidTr="005B7B93">
        <w:trPr>
          <w:trHeight w:val="255"/>
          <w:ins w:id="423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24" w:author="viktor" w:date="2013-12-12T15:05:00Z"/>
                <w:rFonts w:ascii="Calibri" w:hAnsi="Calibri" w:cs="Calibri"/>
                <w:sz w:val="22"/>
                <w:szCs w:val="22"/>
              </w:rPr>
            </w:pPr>
            <w:ins w:id="42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FOTUL_EBH_AZON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26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2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28" w:author="viktor" w:date="2013-12-12T15:05:00Z"/>
                <w:rFonts w:ascii="Calibri" w:hAnsi="Calibri" w:cs="Calibri"/>
                <w:sz w:val="22"/>
                <w:szCs w:val="22"/>
              </w:rPr>
            </w:pPr>
            <w:ins w:id="42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FC4498" w:rsidRPr="00E53CD7" w:rsidTr="005B7B93">
        <w:trPr>
          <w:trHeight w:val="255"/>
          <w:ins w:id="430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31" w:author="viktor" w:date="2013-12-12T15:05:00Z"/>
                <w:rFonts w:ascii="Calibri" w:hAnsi="Calibri" w:cs="Calibri"/>
                <w:sz w:val="22"/>
                <w:szCs w:val="22"/>
              </w:rPr>
            </w:pPr>
            <w:ins w:id="43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33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3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35" w:author="viktor" w:date="2013-12-12T15:05:00Z"/>
                <w:rFonts w:ascii="Calibri" w:hAnsi="Calibri" w:cs="Calibri"/>
                <w:sz w:val="22"/>
                <w:szCs w:val="22"/>
              </w:rPr>
            </w:pPr>
            <w:ins w:id="43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FC4498" w:rsidRPr="00E53CD7" w:rsidTr="005B7B93">
        <w:trPr>
          <w:trHeight w:val="255"/>
          <w:ins w:id="437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38" w:author="viktor" w:date="2013-12-12T15:05:00Z"/>
                <w:rFonts w:ascii="Calibri" w:hAnsi="Calibri" w:cs="Calibri"/>
                <w:sz w:val="22"/>
                <w:szCs w:val="22"/>
              </w:rPr>
            </w:pPr>
            <w:ins w:id="43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SZAMLA_TIPUSA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40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4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42" w:author="viktor" w:date="2013-12-12T15:05:00Z"/>
                <w:rFonts w:ascii="Calibri" w:hAnsi="Calibri" w:cs="Calibri"/>
                <w:sz w:val="22"/>
                <w:szCs w:val="22"/>
              </w:rPr>
            </w:pPr>
            <w:ins w:id="44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számla/betét típusa</w:t>
              </w:r>
            </w:ins>
          </w:p>
        </w:tc>
      </w:tr>
      <w:tr w:rsidR="00FC4498" w:rsidRPr="00E53CD7" w:rsidTr="005B7B93">
        <w:trPr>
          <w:trHeight w:val="255"/>
          <w:ins w:id="444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45" w:author="viktor" w:date="2013-12-12T15:05:00Z"/>
                <w:rFonts w:ascii="Calibri" w:hAnsi="Calibri" w:cs="Calibri"/>
                <w:sz w:val="22"/>
                <w:szCs w:val="22"/>
              </w:rPr>
            </w:pPr>
            <w:ins w:id="44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BET_KOV_LEJ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47" w:author="viktor" w:date="2013-12-12T15:05:00Z"/>
                <w:rFonts w:ascii="Calibri" w:hAnsi="Calibri" w:cs="Calibri"/>
                <w:sz w:val="22"/>
                <w:szCs w:val="22"/>
              </w:rPr>
            </w:pPr>
            <w:ins w:id="44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49" w:author="viktor" w:date="2013-12-12T15:05:00Z"/>
                <w:rFonts w:ascii="Calibri" w:hAnsi="Calibri" w:cs="Calibri"/>
                <w:sz w:val="22"/>
                <w:szCs w:val="22"/>
              </w:rPr>
            </w:pPr>
            <w:ins w:id="45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betét köv. lejárata</w:t>
              </w:r>
            </w:ins>
          </w:p>
        </w:tc>
      </w:tr>
      <w:tr w:rsidR="00FC4498" w:rsidRPr="00E53CD7" w:rsidTr="005B7B93">
        <w:trPr>
          <w:trHeight w:val="255"/>
          <w:ins w:id="451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2" w:author="viktor" w:date="2013-12-12T15:05:00Z"/>
                <w:rFonts w:ascii="Calibri" w:hAnsi="Calibri" w:cs="Calibri"/>
                <w:sz w:val="22"/>
                <w:szCs w:val="22"/>
              </w:rPr>
            </w:pPr>
            <w:ins w:id="45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4" w:author="viktor" w:date="2013-12-12T15:05:00Z"/>
                <w:rFonts w:ascii="Calibri" w:hAnsi="Calibri" w:cs="Calibri"/>
                <w:sz w:val="22"/>
                <w:szCs w:val="22"/>
              </w:rPr>
            </w:pPr>
            <w:ins w:id="45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56" w:author="viktor" w:date="2013-12-12T15:05:00Z"/>
                <w:rFonts w:ascii="Calibri" w:hAnsi="Calibri" w:cs="Calibri"/>
                <w:sz w:val="22"/>
                <w:szCs w:val="22"/>
              </w:rPr>
            </w:pPr>
            <w:ins w:id="45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FC4498" w:rsidRPr="00E53CD7" w:rsidTr="005B7B93">
        <w:trPr>
          <w:trHeight w:val="255"/>
          <w:ins w:id="458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59" w:author="viktor" w:date="2013-12-12T15:05:00Z"/>
                <w:rFonts w:ascii="Calibri" w:hAnsi="Calibri" w:cs="Calibri"/>
                <w:sz w:val="22"/>
                <w:szCs w:val="22"/>
              </w:rPr>
            </w:pPr>
            <w:ins w:id="46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61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6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63" w:author="viktor" w:date="2013-12-12T15:05:00Z"/>
                <w:rFonts w:ascii="Calibri" w:hAnsi="Calibri" w:cs="Calibri"/>
                <w:sz w:val="22"/>
                <w:szCs w:val="22"/>
              </w:rPr>
            </w:pPr>
            <w:ins w:id="46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FC4498" w:rsidRPr="00E53CD7" w:rsidTr="005B7B93">
        <w:trPr>
          <w:trHeight w:val="255"/>
          <w:ins w:id="465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66" w:author="viktor" w:date="2013-12-12T15:05:00Z"/>
                <w:rFonts w:ascii="Calibri" w:hAnsi="Calibri" w:cs="Calibri"/>
                <w:sz w:val="22"/>
                <w:szCs w:val="22"/>
              </w:rPr>
            </w:pPr>
            <w:ins w:id="46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68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6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70" w:author="viktor" w:date="2013-12-12T15:05:00Z"/>
                <w:rFonts w:ascii="Calibri" w:hAnsi="Calibri" w:cs="Calibri"/>
                <w:sz w:val="22"/>
                <w:szCs w:val="22"/>
              </w:rPr>
            </w:pPr>
            <w:ins w:id="47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FC4498" w:rsidRPr="00E53CD7" w:rsidTr="005B7B93">
        <w:trPr>
          <w:trHeight w:val="255"/>
          <w:ins w:id="472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73" w:author="viktor" w:date="2013-12-12T15:05:00Z"/>
                <w:rFonts w:ascii="Calibri" w:hAnsi="Calibri" w:cs="Calibri"/>
                <w:sz w:val="22"/>
                <w:szCs w:val="22"/>
              </w:rPr>
            </w:pPr>
            <w:ins w:id="47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75" w:author="viktor" w:date="2013-12-12T15:05:00Z"/>
                <w:rFonts w:ascii="Calibri" w:hAnsi="Calibri" w:cs="Calibri"/>
                <w:sz w:val="22"/>
                <w:szCs w:val="22"/>
              </w:rPr>
            </w:pPr>
            <w:ins w:id="47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77" w:author="viktor" w:date="2013-12-12T15:05:00Z"/>
                <w:rFonts w:ascii="Calibri" w:hAnsi="Calibri" w:cs="Calibri"/>
                <w:sz w:val="22"/>
                <w:szCs w:val="22"/>
              </w:rPr>
            </w:pPr>
            <w:ins w:id="47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FC4498" w:rsidRPr="00E53CD7" w:rsidTr="005B7B93">
        <w:trPr>
          <w:trHeight w:val="255"/>
          <w:ins w:id="479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0" w:author="viktor" w:date="2013-12-12T15:05:00Z"/>
                <w:rFonts w:ascii="Calibri" w:hAnsi="Calibri" w:cs="Calibri"/>
                <w:sz w:val="22"/>
                <w:szCs w:val="22"/>
              </w:rPr>
            </w:pPr>
            <w:ins w:id="48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8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84" w:author="viktor" w:date="2013-12-12T15:05:00Z"/>
                <w:rFonts w:ascii="Calibri" w:hAnsi="Calibri" w:cs="Calibri"/>
                <w:sz w:val="22"/>
                <w:szCs w:val="22"/>
              </w:rPr>
            </w:pPr>
            <w:ins w:id="48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FC4498" w:rsidRPr="00E53CD7" w:rsidTr="005B7B93">
        <w:trPr>
          <w:trHeight w:val="255"/>
          <w:ins w:id="486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7" w:author="viktor" w:date="2013-12-12T15:05:00Z"/>
                <w:rFonts w:ascii="Calibri" w:hAnsi="Calibri" w:cs="Calibri"/>
                <w:sz w:val="22"/>
                <w:szCs w:val="22"/>
              </w:rPr>
            </w:pPr>
            <w:ins w:id="48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89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9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91" w:author="viktor" w:date="2013-12-12T15:05:00Z"/>
                <w:rFonts w:ascii="Calibri" w:hAnsi="Calibri" w:cs="Calibri"/>
                <w:sz w:val="22"/>
                <w:szCs w:val="22"/>
              </w:rPr>
            </w:pPr>
            <w:ins w:id="49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FC4498" w:rsidRPr="00E53CD7" w:rsidTr="005B7B93">
        <w:trPr>
          <w:trHeight w:val="255"/>
          <w:ins w:id="493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94" w:author="viktor" w:date="2013-12-12T15:05:00Z"/>
                <w:rFonts w:ascii="Calibri" w:hAnsi="Calibri" w:cs="Calibri"/>
                <w:sz w:val="22"/>
                <w:szCs w:val="22"/>
              </w:rPr>
            </w:pPr>
            <w:ins w:id="49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496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49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498" w:author="viktor" w:date="2013-12-12T15:05:00Z"/>
                <w:rFonts w:ascii="Calibri" w:hAnsi="Calibri" w:cs="Calibri"/>
                <w:sz w:val="22"/>
                <w:szCs w:val="22"/>
              </w:rPr>
            </w:pPr>
            <w:ins w:id="49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FC4498" w:rsidRPr="00E53CD7" w:rsidTr="005B7B93">
        <w:trPr>
          <w:trHeight w:val="255"/>
          <w:ins w:id="500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01" w:author="viktor" w:date="2013-12-12T15:05:00Z"/>
                <w:rFonts w:ascii="Calibri" w:hAnsi="Calibri" w:cs="Calibri"/>
                <w:sz w:val="22"/>
                <w:szCs w:val="22"/>
              </w:rPr>
            </w:pPr>
            <w:ins w:id="50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03" w:author="viktor" w:date="2013-12-12T15:05:00Z"/>
                <w:rFonts w:ascii="Calibri" w:hAnsi="Calibri" w:cs="Calibri"/>
                <w:sz w:val="22"/>
                <w:szCs w:val="22"/>
              </w:rPr>
            </w:pPr>
            <w:ins w:id="50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05" w:author="viktor" w:date="2013-12-12T15:05:00Z"/>
                <w:rFonts w:ascii="Calibri" w:hAnsi="Calibri" w:cs="Calibri"/>
                <w:sz w:val="22"/>
                <w:szCs w:val="22"/>
              </w:rPr>
            </w:pPr>
            <w:ins w:id="50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FC4498" w:rsidRPr="00E53CD7" w:rsidTr="005B7B93">
        <w:trPr>
          <w:trHeight w:val="255"/>
          <w:ins w:id="507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08" w:author="viktor" w:date="2013-12-12T15:05:00Z"/>
                <w:rFonts w:ascii="Calibri" w:hAnsi="Calibri" w:cs="Calibri"/>
                <w:sz w:val="22"/>
                <w:szCs w:val="22"/>
              </w:rPr>
            </w:pPr>
            <w:ins w:id="50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10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1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12" w:author="viktor" w:date="2013-12-12T15:05:00Z"/>
                <w:rFonts w:ascii="Calibri" w:hAnsi="Calibri" w:cs="Calibri"/>
                <w:sz w:val="22"/>
                <w:szCs w:val="22"/>
              </w:rPr>
            </w:pPr>
            <w:ins w:id="51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FC4498" w:rsidRPr="00E53CD7" w:rsidTr="005B7B93">
        <w:trPr>
          <w:trHeight w:val="255"/>
          <w:ins w:id="514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15" w:author="viktor" w:date="2013-12-12T15:05:00Z"/>
                <w:rFonts w:ascii="Calibri" w:hAnsi="Calibri" w:cs="Calibri"/>
                <w:sz w:val="22"/>
                <w:szCs w:val="22"/>
              </w:rPr>
            </w:pPr>
            <w:ins w:id="51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17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1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19" w:author="viktor" w:date="2013-12-12T15:05:00Z"/>
                <w:rFonts w:ascii="Calibri" w:hAnsi="Calibri" w:cs="Calibri"/>
                <w:sz w:val="22"/>
                <w:szCs w:val="22"/>
              </w:rPr>
            </w:pPr>
            <w:ins w:id="52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FC4498" w:rsidRPr="00E53CD7" w:rsidTr="005B7B93">
        <w:trPr>
          <w:trHeight w:val="255"/>
          <w:ins w:id="521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2" w:author="viktor" w:date="2013-12-12T15:05:00Z"/>
                <w:rFonts w:ascii="Calibri" w:hAnsi="Calibri" w:cs="Calibri"/>
                <w:sz w:val="22"/>
                <w:szCs w:val="22"/>
              </w:rPr>
            </w:pPr>
            <w:ins w:id="52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4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2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26" w:author="viktor" w:date="2013-12-12T15:05:00Z"/>
                <w:rFonts w:ascii="Calibri" w:hAnsi="Calibri" w:cs="Calibri"/>
                <w:sz w:val="22"/>
                <w:szCs w:val="22"/>
              </w:rPr>
            </w:pPr>
            <w:ins w:id="52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nemzetisége/állampolgársága</w:t>
              </w:r>
            </w:ins>
          </w:p>
        </w:tc>
      </w:tr>
      <w:tr w:rsidR="00FC4498" w:rsidRPr="00E53CD7" w:rsidTr="005B7B93">
        <w:trPr>
          <w:trHeight w:val="255"/>
          <w:ins w:id="528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29" w:author="viktor" w:date="2013-12-12T15:05:00Z"/>
                <w:rFonts w:ascii="Calibri" w:hAnsi="Calibri" w:cs="Calibri"/>
                <w:sz w:val="22"/>
                <w:szCs w:val="22"/>
              </w:rPr>
            </w:pPr>
            <w:ins w:id="53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31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3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33" w:author="viktor" w:date="2013-12-12T15:05:00Z"/>
                <w:rFonts w:ascii="Calibri" w:hAnsi="Calibri" w:cs="Calibri"/>
                <w:sz w:val="22"/>
                <w:szCs w:val="22"/>
              </w:rPr>
            </w:pPr>
            <w:ins w:id="53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FC4498" w:rsidRPr="00E53CD7" w:rsidTr="005B7B93">
        <w:trPr>
          <w:trHeight w:val="255"/>
          <w:ins w:id="535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36" w:author="viktor" w:date="2013-12-12T15:05:00Z"/>
                <w:rFonts w:ascii="Calibri" w:hAnsi="Calibri" w:cs="Calibri"/>
                <w:sz w:val="22"/>
                <w:szCs w:val="22"/>
              </w:rPr>
            </w:pPr>
            <w:ins w:id="53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38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3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40" w:author="viktor" w:date="2013-12-12T15:05:00Z"/>
                <w:rFonts w:ascii="Calibri" w:hAnsi="Calibri" w:cs="Calibri"/>
                <w:sz w:val="22"/>
                <w:szCs w:val="22"/>
              </w:rPr>
            </w:pPr>
            <w:ins w:id="54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FC4498" w:rsidRPr="00E53CD7" w:rsidTr="005B7B93">
        <w:trPr>
          <w:trHeight w:val="255"/>
          <w:ins w:id="542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43" w:author="viktor" w:date="2013-12-12T15:05:00Z"/>
                <w:rFonts w:ascii="Calibri" w:hAnsi="Calibri" w:cs="Calibri"/>
                <w:sz w:val="22"/>
                <w:szCs w:val="22"/>
              </w:rPr>
            </w:pPr>
            <w:ins w:id="54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45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4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47" w:author="viktor" w:date="2013-12-12T15:05:00Z"/>
                <w:rFonts w:ascii="Calibri" w:hAnsi="Calibri" w:cs="Calibri"/>
                <w:sz w:val="22"/>
                <w:szCs w:val="22"/>
              </w:rPr>
            </w:pPr>
            <w:ins w:id="54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FC4498" w:rsidRPr="00E53CD7" w:rsidTr="005B7B93">
        <w:trPr>
          <w:trHeight w:val="255"/>
          <w:ins w:id="549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0" w:author="viktor" w:date="2013-12-12T15:05:00Z"/>
                <w:rFonts w:ascii="Calibri" w:hAnsi="Calibri" w:cs="Calibri"/>
                <w:sz w:val="22"/>
                <w:szCs w:val="22"/>
              </w:rPr>
            </w:pPr>
            <w:ins w:id="55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53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54" w:author="viktor" w:date="2013-12-12T15:05:00Z"/>
                <w:rFonts w:ascii="Calibri" w:hAnsi="Calibri" w:cs="Calibri"/>
                <w:sz w:val="22"/>
                <w:szCs w:val="22"/>
              </w:rPr>
            </w:pPr>
            <w:ins w:id="55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FC4498" w:rsidRPr="00E53CD7" w:rsidTr="005B7B93">
        <w:trPr>
          <w:trHeight w:val="255"/>
          <w:ins w:id="556" w:author="viktor" w:date="2013-12-12T15:08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7" w:author="viktor" w:date="2013-12-12T15:08:00Z"/>
                <w:rFonts w:ascii="Calibri" w:hAnsi="Calibri" w:cs="Calibri"/>
                <w:sz w:val="22"/>
                <w:szCs w:val="22"/>
              </w:rPr>
            </w:pPr>
            <w:ins w:id="558" w:author="viktor" w:date="2013-12-12T15:08:00Z">
              <w:r>
                <w:rPr>
                  <w:rFonts w:ascii="Calibri" w:hAnsi="Calibri" w:cs="Calibri"/>
                  <w:sz w:val="22"/>
                  <w:szCs w:val="22"/>
                </w:rPr>
                <w:t>RESZ_ARANY_VON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59" w:author="viktor" w:date="2013-12-12T15:08:00Z"/>
                <w:rFonts w:ascii="Calibri" w:hAnsi="Calibri" w:cs="Calibri"/>
                <w:sz w:val="22"/>
                <w:szCs w:val="22"/>
              </w:rPr>
            </w:pPr>
            <w:proofErr w:type="gramStart"/>
            <w:ins w:id="560" w:author="viktor" w:date="2013-12-12T15:08:00Z">
              <w:r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>
                <w:rPr>
                  <w:rFonts w:ascii="Calibri" w:hAnsi="Calibri" w:cs="Calibri"/>
                  <w:sz w:val="22"/>
                  <w:szCs w:val="22"/>
                </w:rPr>
                <w:t>1)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Default="00FC4498" w:rsidP="005B7B93">
            <w:pPr>
              <w:rPr>
                <w:ins w:id="561" w:author="viktor" w:date="2013-12-12T15:09:00Z"/>
                <w:rFonts w:ascii="Calibri" w:hAnsi="Calibri" w:cs="Calibri"/>
                <w:sz w:val="22"/>
                <w:szCs w:val="22"/>
              </w:rPr>
            </w:pPr>
            <w:ins w:id="562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A részesedési arány mire vonatkozik?</w:t>
              </w:r>
            </w:ins>
          </w:p>
          <w:p w:rsidR="00FC4498" w:rsidRDefault="00FC4498" w:rsidP="005B7B93">
            <w:pPr>
              <w:rPr>
                <w:ins w:id="563" w:author="viktor" w:date="2013-12-12T15:09:00Z"/>
                <w:rFonts w:ascii="Calibri" w:hAnsi="Calibri" w:cs="Calibri"/>
                <w:sz w:val="22"/>
                <w:szCs w:val="22"/>
              </w:rPr>
            </w:pPr>
            <w:ins w:id="564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’T’ = tőke</w:t>
              </w:r>
            </w:ins>
          </w:p>
          <w:p w:rsidR="00FC4498" w:rsidRDefault="00FC4498" w:rsidP="005B7B93">
            <w:pPr>
              <w:rPr>
                <w:ins w:id="565" w:author="viktor" w:date="2013-12-12T15:09:00Z"/>
                <w:rFonts w:ascii="Calibri" w:hAnsi="Calibri" w:cs="Calibri"/>
                <w:sz w:val="22"/>
                <w:szCs w:val="22"/>
              </w:rPr>
            </w:pPr>
            <w:ins w:id="566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’K’ = kamat</w:t>
              </w:r>
            </w:ins>
          </w:p>
          <w:p w:rsidR="00FC4498" w:rsidRPr="00E53CD7" w:rsidRDefault="00FC4498" w:rsidP="005B7B93">
            <w:pPr>
              <w:rPr>
                <w:ins w:id="567" w:author="viktor" w:date="2013-12-12T15:08:00Z"/>
                <w:rFonts w:ascii="Calibri" w:hAnsi="Calibri" w:cs="Calibri"/>
                <w:sz w:val="22"/>
                <w:szCs w:val="22"/>
              </w:rPr>
            </w:pPr>
            <w:ins w:id="568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’M’ = tőke és kamat</w:t>
              </w:r>
            </w:ins>
          </w:p>
        </w:tc>
      </w:tr>
      <w:tr w:rsidR="00FC4498" w:rsidRPr="00E53CD7" w:rsidTr="005B7B93">
        <w:trPr>
          <w:trHeight w:val="255"/>
          <w:ins w:id="569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70" w:author="viktor" w:date="2013-12-12T15:05:00Z"/>
                <w:rFonts w:ascii="Calibri" w:hAnsi="Calibri" w:cs="Calibri"/>
                <w:sz w:val="22"/>
                <w:szCs w:val="22"/>
              </w:rPr>
            </w:pPr>
            <w:ins w:id="571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72" w:author="viktor" w:date="2013-12-12T15:05:00Z"/>
                <w:rFonts w:ascii="Calibri" w:hAnsi="Calibri" w:cs="Calibri"/>
                <w:sz w:val="22"/>
                <w:szCs w:val="22"/>
              </w:rPr>
            </w:pPr>
            <w:ins w:id="573" w:author="viktor" w:date="2013-12-12T15:09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74" w:author="viktor" w:date="2013-12-12T15:05:00Z"/>
                <w:rFonts w:ascii="Calibri" w:hAnsi="Calibri" w:cs="Calibri"/>
                <w:sz w:val="22"/>
                <w:szCs w:val="22"/>
              </w:rPr>
            </w:pPr>
            <w:ins w:id="57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FC4498" w:rsidRPr="00E53CD7" w:rsidTr="005B7B93">
        <w:trPr>
          <w:trHeight w:val="255"/>
          <w:ins w:id="576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77" w:author="viktor" w:date="2013-12-12T15:05:00Z"/>
                <w:rFonts w:ascii="Calibri" w:hAnsi="Calibri" w:cs="Calibri"/>
                <w:sz w:val="22"/>
                <w:szCs w:val="22"/>
              </w:rPr>
            </w:pPr>
            <w:ins w:id="578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79" w:author="viktor" w:date="2013-12-12T15:05:00Z"/>
                <w:rFonts w:ascii="Calibri" w:hAnsi="Calibri" w:cs="Calibri"/>
                <w:sz w:val="22"/>
                <w:szCs w:val="22"/>
              </w:rPr>
            </w:pPr>
            <w:proofErr w:type="gramStart"/>
            <w:ins w:id="580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E53CD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81" w:author="viktor" w:date="2013-12-12T15:05:00Z"/>
                <w:rFonts w:ascii="Calibri" w:hAnsi="Calibri" w:cs="Calibri"/>
                <w:sz w:val="22"/>
                <w:szCs w:val="22"/>
              </w:rPr>
            </w:pPr>
            <w:ins w:id="58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FC4498" w:rsidRPr="00E53CD7" w:rsidTr="005B7B93">
        <w:trPr>
          <w:trHeight w:val="255"/>
          <w:ins w:id="583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84" w:author="viktor" w:date="2013-12-12T15:05:00Z"/>
                <w:rFonts w:ascii="Calibri" w:hAnsi="Calibri" w:cs="Calibri"/>
                <w:sz w:val="22"/>
                <w:szCs w:val="22"/>
              </w:rPr>
            </w:pPr>
            <w:ins w:id="585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86" w:author="viktor" w:date="2013-12-12T15:05:00Z"/>
                <w:rFonts w:ascii="Calibri" w:hAnsi="Calibri" w:cs="Calibri"/>
                <w:sz w:val="22"/>
                <w:szCs w:val="22"/>
              </w:rPr>
            </w:pPr>
            <w:ins w:id="587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88" w:author="viktor" w:date="2013-12-12T15:05:00Z"/>
                <w:rFonts w:ascii="Calibri" w:hAnsi="Calibri" w:cs="Calibri"/>
                <w:sz w:val="22"/>
                <w:szCs w:val="22"/>
              </w:rPr>
            </w:pPr>
            <w:ins w:id="589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kifizetés időpontja</w:t>
              </w:r>
            </w:ins>
          </w:p>
        </w:tc>
      </w:tr>
      <w:tr w:rsidR="00FC4498" w:rsidRPr="00E53CD7" w:rsidTr="005B7B93">
        <w:trPr>
          <w:trHeight w:val="255"/>
          <w:ins w:id="590" w:author="viktor" w:date="2013-12-12T15:05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91" w:author="viktor" w:date="2013-12-12T15:05:00Z"/>
                <w:rFonts w:ascii="Calibri" w:hAnsi="Calibri" w:cs="Calibri"/>
                <w:sz w:val="22"/>
                <w:szCs w:val="22"/>
              </w:rPr>
            </w:pPr>
            <w:ins w:id="592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4498" w:rsidRPr="00E53CD7" w:rsidRDefault="00FC4498" w:rsidP="005B7B93">
            <w:pPr>
              <w:rPr>
                <w:ins w:id="593" w:author="viktor" w:date="2013-12-12T15:05:00Z"/>
                <w:rFonts w:ascii="Calibri" w:hAnsi="Calibri" w:cs="Calibri"/>
                <w:sz w:val="22"/>
                <w:szCs w:val="22"/>
              </w:rPr>
            </w:pPr>
            <w:ins w:id="594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C4498" w:rsidRPr="00E53CD7" w:rsidRDefault="00FC4498" w:rsidP="005B7B93">
            <w:pPr>
              <w:rPr>
                <w:ins w:id="595" w:author="viktor" w:date="2013-12-12T15:05:00Z"/>
                <w:rFonts w:ascii="Calibri" w:hAnsi="Calibri" w:cs="Calibri"/>
                <w:sz w:val="22"/>
                <w:szCs w:val="22"/>
              </w:rPr>
            </w:pPr>
            <w:ins w:id="596" w:author="viktor" w:date="2013-12-12T15:05:00Z">
              <w:r w:rsidRPr="00E53CD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FC4498" w:rsidRPr="00F0184A" w:rsidTr="005B7B93">
        <w:trPr>
          <w:trHeight w:val="255"/>
          <w:ins w:id="597" w:author="viktor" w:date="2013-12-12T15:05:00Z"/>
        </w:trPr>
        <w:tc>
          <w:tcPr>
            <w:tcW w:w="3059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598" w:author="viktor" w:date="2013-12-12T15:05:00Z"/>
                <w:rFonts w:ascii="Calibri" w:hAnsi="Calibri" w:cs="Calibri"/>
                <w:sz w:val="22"/>
                <w:szCs w:val="22"/>
              </w:rPr>
            </w:pPr>
            <w:ins w:id="599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C4498" w:rsidRDefault="00FC4498" w:rsidP="005B7B93">
            <w:pPr>
              <w:rPr>
                <w:ins w:id="600" w:author="viktor" w:date="2013-12-12T15:05:00Z"/>
                <w:rFonts w:ascii="Calibri" w:hAnsi="Calibri" w:cs="Calibri"/>
                <w:sz w:val="22"/>
                <w:szCs w:val="22"/>
              </w:rPr>
            </w:pPr>
            <w:ins w:id="601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FC4498" w:rsidRDefault="00FC4498" w:rsidP="005B7B93">
            <w:pPr>
              <w:rPr>
                <w:ins w:id="602" w:author="viktor" w:date="2013-12-12T15:05:00Z"/>
                <w:rFonts w:ascii="Calibri" w:hAnsi="Calibri" w:cs="Calibri"/>
                <w:sz w:val="22"/>
                <w:szCs w:val="22"/>
              </w:rPr>
            </w:pPr>
            <w:proofErr w:type="spellStart"/>
            <w:ins w:id="603" w:author="viktor" w:date="2013-12-12T15:05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407B3F" w:rsidRPr="00BA55D7" w:rsidRDefault="00407B3F" w:rsidP="00407B3F">
      <w:pPr>
        <w:tabs>
          <w:tab w:val="left" w:pos="567"/>
          <w:tab w:val="center" w:pos="5103"/>
        </w:tabs>
        <w:rPr>
          <w:ins w:id="604" w:author="viktor" w:date="2013-12-12T15:02:00Z"/>
        </w:rPr>
      </w:pPr>
      <w:proofErr w:type="spellStart"/>
      <w:ins w:id="605" w:author="viktor" w:date="2013-12-12T15:02:00Z">
        <w:r w:rsidRPr="00BA55D7">
          <w:t>Particionálás</w:t>
        </w:r>
        <w:proofErr w:type="spellEnd"/>
        <w:r w:rsidRPr="00BA55D7">
          <w:t xml:space="preserve">: </w:t>
        </w:r>
        <w:r>
          <w:t>SYM_RUN_DATE</w:t>
        </w:r>
        <w:r>
          <w:tab/>
        </w:r>
      </w:ins>
    </w:p>
    <w:p w:rsidR="00407B3F" w:rsidRDefault="00407B3F" w:rsidP="00407B3F">
      <w:pPr>
        <w:tabs>
          <w:tab w:val="left" w:pos="567"/>
        </w:tabs>
        <w:rPr>
          <w:ins w:id="606" w:author="viktor" w:date="2013-12-12T15:02:00Z"/>
        </w:rPr>
      </w:pPr>
      <w:ins w:id="607" w:author="viktor" w:date="2013-12-12T15:02:00Z">
        <w:r w:rsidRPr="00BA55D7">
          <w:t xml:space="preserve">Local Index: </w:t>
        </w:r>
      </w:ins>
      <w:ins w:id="608" w:author="viktor" w:date="2013-12-12T15:15:00Z">
        <w:r w:rsidR="009C35FF">
          <w:t>EBH_AZONOSITO</w:t>
        </w:r>
      </w:ins>
    </w:p>
    <w:p w:rsidR="00407B3F" w:rsidRDefault="00407B3F" w:rsidP="00407B3F">
      <w:pPr>
        <w:tabs>
          <w:tab w:val="left" w:pos="567"/>
        </w:tabs>
        <w:rPr>
          <w:ins w:id="609" w:author="viktor" w:date="2013-12-12T15:02:00Z"/>
        </w:rPr>
      </w:pPr>
    </w:p>
    <w:p w:rsidR="00407B3F" w:rsidRPr="00F25EB8" w:rsidRDefault="0000760F" w:rsidP="00407B3F">
      <w:pPr>
        <w:tabs>
          <w:tab w:val="left" w:pos="567"/>
        </w:tabs>
        <w:rPr>
          <w:ins w:id="610" w:author="viktor" w:date="2013-12-12T15:02:00Z"/>
          <w:b/>
        </w:rPr>
      </w:pPr>
      <w:ins w:id="611" w:author="viktor" w:date="2013-12-12T15:10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  <w:r>
          <w:rPr>
            <w:b/>
          </w:rPr>
          <w:t>Hagyatéki osztálytól</w:t>
        </w:r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>vett örökös adatokat tartalmazza</w:t>
        </w:r>
      </w:ins>
      <w:ins w:id="612" w:author="viktor" w:date="2013-12-12T15:02:00Z">
        <w:r w:rsidR="00407B3F">
          <w:rPr>
            <w:b/>
          </w:rPr>
          <w:t xml:space="preserve"> historikusan</w:t>
        </w:r>
        <w:r w:rsidR="00407B3F" w:rsidRPr="00F25EB8">
          <w:rPr>
            <w:b/>
          </w:rPr>
          <w:t>.</w:t>
        </w:r>
      </w:ins>
    </w:p>
    <w:p w:rsidR="00407B3F" w:rsidRDefault="00407B3F" w:rsidP="00407B3F">
      <w:pPr>
        <w:spacing w:line="240" w:lineRule="auto"/>
        <w:rPr>
          <w:ins w:id="613" w:author="viktor" w:date="2013-12-12T15:02:00Z"/>
        </w:rPr>
      </w:pPr>
    </w:p>
    <w:p w:rsidR="00407B3F" w:rsidRDefault="00407B3F" w:rsidP="00407B3F">
      <w:pPr>
        <w:tabs>
          <w:tab w:val="left" w:pos="567"/>
        </w:tabs>
        <w:rPr>
          <w:ins w:id="614" w:author="viktor" w:date="2013-12-12T15:02:00Z"/>
        </w:rPr>
      </w:pPr>
    </w:p>
    <w:p w:rsidR="00407B3F" w:rsidRDefault="00407B3F" w:rsidP="00407B3F">
      <w:pPr>
        <w:tabs>
          <w:tab w:val="left" w:pos="567"/>
        </w:tabs>
        <w:rPr>
          <w:ins w:id="615" w:author="viktor" w:date="2013-12-12T15:02:00Z"/>
        </w:rPr>
      </w:pPr>
      <w:ins w:id="616" w:author="viktor" w:date="2013-12-12T15:02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DET</w:t>
        </w:r>
        <w:r w:rsidRPr="000D19B8">
          <w:t>M_</w:t>
        </w:r>
        <w:r>
          <w:t>OBA_</w:t>
        </w:r>
      </w:ins>
      <w:ins w:id="617" w:author="viktor" w:date="2013-12-12T15:03:00Z">
        <w:r>
          <w:t>OROKOS</w:t>
        </w:r>
      </w:ins>
      <w:ins w:id="618" w:author="viktor" w:date="2013-12-12T15:02:00Z">
        <w:r w:rsidRPr="000D19B8">
          <w:t>_PKG</w:t>
        </w:r>
      </w:ins>
    </w:p>
    <w:p w:rsidR="00407B3F" w:rsidRPr="00D5248B" w:rsidRDefault="00407B3F" w:rsidP="00407B3F">
      <w:pPr>
        <w:tabs>
          <w:tab w:val="left" w:pos="567"/>
        </w:tabs>
        <w:rPr>
          <w:ins w:id="619" w:author="viktor" w:date="2013-12-12T15:02:00Z"/>
        </w:rPr>
      </w:pPr>
    </w:p>
    <w:p w:rsidR="00407B3F" w:rsidRDefault="00407B3F" w:rsidP="00407B3F">
      <w:pPr>
        <w:rPr>
          <w:ins w:id="620" w:author="viktor" w:date="2013-12-12T15:02:00Z"/>
        </w:rPr>
      </w:pPr>
      <w:proofErr w:type="gramStart"/>
      <w:ins w:id="621" w:author="viktor" w:date="2013-12-12T15:02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407B3F" w:rsidRDefault="00407B3F" w:rsidP="00407B3F">
      <w:pPr>
        <w:rPr>
          <w:ins w:id="622" w:author="viktor" w:date="2013-12-12T15:02:00Z"/>
        </w:rPr>
      </w:pPr>
      <w:ins w:id="623" w:author="viktor" w:date="2013-12-12T15:02:00Z">
        <w:r w:rsidRPr="000D19B8">
          <w:t>REPGA_</w:t>
        </w:r>
        <w:r>
          <w:t>STA</w:t>
        </w:r>
        <w:r w:rsidRPr="000D19B8">
          <w:t>M_</w:t>
        </w:r>
        <w:r>
          <w:t>OBA_</w:t>
        </w:r>
      </w:ins>
      <w:ins w:id="624" w:author="viktor" w:date="2013-12-12T15:03:00Z">
        <w:r>
          <w:t>OROKOS</w:t>
        </w:r>
      </w:ins>
      <w:ins w:id="625" w:author="viktor" w:date="2013-12-12T15:02:00Z">
        <w:r w:rsidRPr="000D19B8">
          <w:t>_PKG</w:t>
        </w:r>
        <w:proofErr w:type="gramStart"/>
        <w:r w:rsidRPr="00425AD5">
          <w:t>.MAIN</w:t>
        </w:r>
        <w:proofErr w:type="gramEnd"/>
      </w:ins>
    </w:p>
    <w:p w:rsidR="00407B3F" w:rsidRDefault="00407B3F" w:rsidP="00407B3F">
      <w:pPr>
        <w:rPr>
          <w:ins w:id="626" w:author="viktor" w:date="2013-12-12T15:02:00Z"/>
          <w:u w:val="single"/>
        </w:rPr>
      </w:pPr>
    </w:p>
    <w:p w:rsidR="00407B3F" w:rsidRPr="00166598" w:rsidRDefault="00407B3F" w:rsidP="00407B3F">
      <w:pPr>
        <w:rPr>
          <w:ins w:id="627" w:author="viktor" w:date="2013-12-12T15:02:00Z"/>
          <w:bCs/>
        </w:rPr>
      </w:pPr>
      <w:proofErr w:type="gramStart"/>
      <w:ins w:id="628" w:author="viktor" w:date="2013-12-12T15:02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407B3F" w:rsidRDefault="00407B3F" w:rsidP="00407B3F">
      <w:pPr>
        <w:spacing w:line="240" w:lineRule="auto"/>
        <w:rPr>
          <w:ins w:id="629" w:author="viktor" w:date="2013-12-12T15:02:00Z"/>
        </w:rPr>
      </w:pPr>
      <w:ins w:id="630" w:author="viktor" w:date="2013-12-12T15:02:00Z">
        <w:r w:rsidRPr="000D19B8">
          <w:t>REPGA_</w:t>
        </w:r>
        <w:r>
          <w:t>DET</w:t>
        </w:r>
        <w:r w:rsidRPr="000D19B8">
          <w:t>M_</w:t>
        </w:r>
        <w:r>
          <w:t>OBA_TBASE</w:t>
        </w:r>
        <w:r w:rsidRPr="000D19B8">
          <w:t>_PKG</w:t>
        </w:r>
        <w:proofErr w:type="gramStart"/>
        <w:r>
          <w:t>.MAIN</w:t>
        </w:r>
        <w:proofErr w:type="gramEnd"/>
      </w:ins>
    </w:p>
    <w:p w:rsidR="00407B3F" w:rsidRDefault="00407B3F" w:rsidP="00407B3F">
      <w:pPr>
        <w:spacing w:line="240" w:lineRule="auto"/>
        <w:rPr>
          <w:ins w:id="631" w:author="viktor" w:date="2013-12-12T15:02:00Z"/>
        </w:rPr>
      </w:pPr>
    </w:p>
    <w:p w:rsidR="00407B3F" w:rsidRPr="003B2C66" w:rsidRDefault="00407B3F" w:rsidP="00407B3F">
      <w:pPr>
        <w:tabs>
          <w:tab w:val="left" w:pos="567"/>
        </w:tabs>
        <w:rPr>
          <w:ins w:id="632" w:author="viktor" w:date="2013-12-12T15:02:00Z"/>
          <w:u w:val="single"/>
        </w:rPr>
      </w:pPr>
      <w:ins w:id="633" w:author="viktor" w:date="2013-12-12T15:02:00Z">
        <w:r w:rsidRPr="003B2C66">
          <w:rPr>
            <w:u w:val="single"/>
          </w:rPr>
          <w:t>Forrás:</w:t>
        </w:r>
      </w:ins>
    </w:p>
    <w:p w:rsidR="00407B3F" w:rsidRDefault="00407B3F" w:rsidP="00407B3F">
      <w:pPr>
        <w:tabs>
          <w:tab w:val="left" w:pos="567"/>
        </w:tabs>
        <w:rPr>
          <w:ins w:id="634" w:author="viktor" w:date="2013-12-12T15:02:00Z"/>
        </w:rPr>
      </w:pPr>
      <w:ins w:id="635" w:author="viktor" w:date="2013-12-12T15:02:00Z">
        <w:r w:rsidRPr="000D19B8">
          <w:t>REPGA_</w:t>
        </w:r>
        <w:r>
          <w:t>STA</w:t>
        </w:r>
        <w:r w:rsidRPr="000D19B8">
          <w:t>M_</w:t>
        </w:r>
        <w:r>
          <w:t>OBA_</w:t>
        </w:r>
      </w:ins>
      <w:ins w:id="636" w:author="viktor" w:date="2013-12-12T15:03:00Z">
        <w:r>
          <w:t>OROKOS</w:t>
        </w:r>
      </w:ins>
    </w:p>
    <w:p w:rsidR="00407B3F" w:rsidRDefault="00407B3F" w:rsidP="00407B3F">
      <w:pPr>
        <w:tabs>
          <w:tab w:val="left" w:pos="567"/>
        </w:tabs>
        <w:rPr>
          <w:ins w:id="637" w:author="viktor" w:date="2013-12-12T15:02:00Z"/>
        </w:rPr>
      </w:pPr>
    </w:p>
    <w:p w:rsidR="00407B3F" w:rsidRPr="003B2C66" w:rsidRDefault="00407B3F" w:rsidP="00407B3F">
      <w:pPr>
        <w:tabs>
          <w:tab w:val="left" w:pos="567"/>
        </w:tabs>
        <w:rPr>
          <w:ins w:id="638" w:author="viktor" w:date="2013-12-12T15:02:00Z"/>
          <w:u w:val="single"/>
        </w:rPr>
      </w:pPr>
      <w:ins w:id="639" w:author="viktor" w:date="2013-12-12T15:02:00Z">
        <w:r w:rsidRPr="003B2C66">
          <w:rPr>
            <w:u w:val="single"/>
          </w:rPr>
          <w:t>Töltése:</w:t>
        </w:r>
      </w:ins>
    </w:p>
    <w:p w:rsidR="00407B3F" w:rsidRDefault="00407B3F" w:rsidP="00407B3F">
      <w:pPr>
        <w:spacing w:line="240" w:lineRule="auto"/>
        <w:rPr>
          <w:ins w:id="640" w:author="viktor" w:date="2013-12-12T15:02:00Z"/>
        </w:rPr>
      </w:pPr>
      <w:ins w:id="641" w:author="viktor" w:date="2013-12-12T15:02:00Z">
        <w:r w:rsidRPr="00762C53">
          <w:t>REPGA_STAM_</w:t>
        </w:r>
        <w:r>
          <w:t>OBA_</w:t>
        </w:r>
      </w:ins>
      <w:ins w:id="642" w:author="viktor" w:date="2013-12-12T15:03:00Z">
        <w:r>
          <w:t>OROKOS</w:t>
        </w:r>
      </w:ins>
      <w:ins w:id="643" w:author="viktor" w:date="2013-12-12T15:02:00Z">
        <w:r>
          <w:t xml:space="preserve"> tábla adatai kerülnek áttöltésre. </w:t>
        </w:r>
      </w:ins>
    </w:p>
    <w:p w:rsidR="00407B3F" w:rsidRDefault="00407B3F" w:rsidP="00407B3F">
      <w:pPr>
        <w:spacing w:line="240" w:lineRule="auto"/>
        <w:rPr>
          <w:ins w:id="644" w:author="viktor" w:date="2013-12-12T15:02:00Z"/>
        </w:rPr>
      </w:pPr>
    </w:p>
    <w:p w:rsidR="00407B3F" w:rsidRDefault="00407B3F" w:rsidP="00407B3F">
      <w:pPr>
        <w:spacing w:line="240" w:lineRule="auto"/>
        <w:rPr>
          <w:ins w:id="645" w:author="viktor" w:date="2013-12-12T15:02:00Z"/>
        </w:rPr>
      </w:pPr>
      <w:ins w:id="646" w:author="viktor" w:date="2013-12-12T15:02:00Z">
        <w:r>
          <w:br w:type="page"/>
        </w:r>
      </w:ins>
    </w:p>
    <w:p w:rsidR="005A1C17" w:rsidRDefault="005A1C17" w:rsidP="005A1C17">
      <w:pPr>
        <w:pStyle w:val="Cmsor5"/>
        <w:numPr>
          <w:ilvl w:val="0"/>
          <w:numId w:val="9"/>
        </w:numPr>
        <w:rPr>
          <w:ins w:id="647" w:author="viktor" w:date="2013-12-12T15:33:00Z"/>
        </w:rPr>
      </w:pPr>
      <w:ins w:id="648" w:author="viktor" w:date="2013-12-12T15:33:00Z">
        <w:r>
          <w:t>REPGA_STAM_</w:t>
        </w:r>
      </w:ins>
      <w:ins w:id="649" w:author="viktor" w:date="2013-12-12T15:34:00Z">
        <w:r>
          <w:t>OBA_HAGSZ</w:t>
        </w:r>
      </w:ins>
      <w:ins w:id="650" w:author="viktor" w:date="2013-12-12T15:33:00Z">
        <w:r w:rsidRPr="00194D10">
          <w:t>_PKG</w:t>
        </w:r>
        <w:r>
          <w:tab/>
        </w:r>
      </w:ins>
    </w:p>
    <w:p w:rsidR="005A1C17" w:rsidRDefault="005A1C17" w:rsidP="005A1C17">
      <w:pPr>
        <w:tabs>
          <w:tab w:val="left" w:pos="567"/>
        </w:tabs>
        <w:rPr>
          <w:ins w:id="651" w:author="viktor" w:date="2013-12-12T15:33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5A1C17" w:rsidRPr="00F0184A" w:rsidTr="005B7B93">
        <w:trPr>
          <w:trHeight w:val="255"/>
          <w:ins w:id="652" w:author="viktor" w:date="2013-12-12T15:33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5A1C17" w:rsidRPr="00F0184A" w:rsidRDefault="005A1C17" w:rsidP="005B7B93">
            <w:pPr>
              <w:rPr>
                <w:ins w:id="653" w:author="viktor" w:date="2013-12-12T15:33:00Z"/>
                <w:b/>
                <w:bCs/>
              </w:rPr>
            </w:pPr>
            <w:ins w:id="654" w:author="viktor" w:date="2013-12-12T15:33:00Z">
              <w:r w:rsidRPr="001C0ADF">
                <w:rPr>
                  <w:b/>
                  <w:bCs/>
                </w:rPr>
                <w:t>REPGA_STAM_</w:t>
              </w:r>
            </w:ins>
            <w:ins w:id="655" w:author="viktor" w:date="2013-12-12T15:34:00Z">
              <w:r>
                <w:rPr>
                  <w:b/>
                  <w:bCs/>
                </w:rPr>
                <w:t>OBA_HAGSZ</w:t>
              </w:r>
            </w:ins>
          </w:p>
        </w:tc>
      </w:tr>
      <w:tr w:rsidR="005A1C17" w:rsidRPr="00F0184A" w:rsidTr="005B7B93">
        <w:trPr>
          <w:trHeight w:val="255"/>
          <w:ins w:id="656" w:author="viktor" w:date="2013-12-12T15:33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657" w:author="viktor" w:date="2013-12-12T15:33:00Z"/>
                <w:b/>
                <w:bCs/>
              </w:rPr>
            </w:pPr>
            <w:proofErr w:type="spellStart"/>
            <w:ins w:id="658" w:author="viktor" w:date="2013-12-12T15:33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659" w:author="viktor" w:date="2013-12-12T15:33:00Z"/>
                <w:b/>
                <w:bCs/>
              </w:rPr>
            </w:pPr>
            <w:proofErr w:type="spellStart"/>
            <w:ins w:id="660" w:author="viktor" w:date="2013-12-12T15:33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5A1C17" w:rsidRPr="00F0184A" w:rsidRDefault="005A1C17" w:rsidP="005B7B93">
            <w:pPr>
              <w:rPr>
                <w:ins w:id="661" w:author="viktor" w:date="2013-12-12T15:33:00Z"/>
                <w:b/>
                <w:bCs/>
              </w:rPr>
            </w:pPr>
            <w:proofErr w:type="spellStart"/>
            <w:ins w:id="662" w:author="viktor" w:date="2013-12-12T15:33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5A1C17" w:rsidRPr="00F0184A" w:rsidTr="005B7B93">
        <w:trPr>
          <w:trHeight w:val="255"/>
          <w:ins w:id="663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664" w:author="viktor" w:date="2013-12-12T15:33:00Z"/>
                <w:rFonts w:ascii="Calibri" w:hAnsi="Calibri" w:cs="Calibri"/>
                <w:sz w:val="22"/>
                <w:szCs w:val="22"/>
              </w:rPr>
            </w:pPr>
            <w:ins w:id="665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666" w:author="viktor" w:date="2013-12-12T15:33:00Z"/>
                <w:rFonts w:ascii="Calibri" w:hAnsi="Calibri" w:cs="Calibri"/>
                <w:sz w:val="22"/>
                <w:szCs w:val="22"/>
              </w:rPr>
            </w:pPr>
            <w:ins w:id="667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668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669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076037" w:rsidRPr="00076037" w:rsidTr="00076037">
        <w:trPr>
          <w:trHeight w:val="255"/>
          <w:ins w:id="67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71" w:author="viktor" w:date="2013-12-12T15:36:00Z"/>
                <w:rFonts w:ascii="Calibri" w:hAnsi="Calibri" w:cs="Calibri"/>
                <w:sz w:val="22"/>
                <w:szCs w:val="22"/>
              </w:rPr>
            </w:pPr>
            <w:ins w:id="67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7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67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675" w:author="viktor" w:date="2013-12-12T15:36:00Z"/>
                <w:rFonts w:ascii="Calibri" w:hAnsi="Calibri" w:cs="Calibri"/>
                <w:sz w:val="22"/>
                <w:szCs w:val="22"/>
              </w:rPr>
            </w:pPr>
            <w:ins w:id="67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 xml:space="preserve">elhunyt ügyfél 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neve(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WX)</w:t>
              </w:r>
            </w:ins>
          </w:p>
        </w:tc>
      </w:tr>
      <w:tr w:rsidR="00076037" w:rsidRPr="00076037" w:rsidTr="00076037">
        <w:trPr>
          <w:trHeight w:val="255"/>
          <w:ins w:id="67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78" w:author="viktor" w:date="2013-12-12T15:36:00Z"/>
                <w:rFonts w:ascii="Calibri" w:hAnsi="Calibri" w:cs="Calibri"/>
                <w:sz w:val="22"/>
                <w:szCs w:val="22"/>
              </w:rPr>
            </w:pPr>
            <w:ins w:id="67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8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68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682" w:author="viktor" w:date="2013-12-12T15:36:00Z"/>
                <w:rFonts w:ascii="Calibri" w:hAnsi="Calibri" w:cs="Calibri"/>
                <w:sz w:val="22"/>
                <w:szCs w:val="22"/>
              </w:rPr>
            </w:pPr>
            <w:ins w:id="68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68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85" w:author="viktor" w:date="2013-12-12T15:36:00Z"/>
                <w:rFonts w:ascii="Calibri" w:hAnsi="Calibri" w:cs="Calibri"/>
                <w:sz w:val="22"/>
                <w:szCs w:val="22"/>
              </w:rPr>
            </w:pPr>
            <w:ins w:id="68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87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68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689" w:author="viktor" w:date="2013-12-12T15:36:00Z"/>
                <w:rFonts w:ascii="Calibri" w:hAnsi="Calibri" w:cs="Calibri"/>
                <w:sz w:val="22"/>
                <w:szCs w:val="22"/>
              </w:rPr>
            </w:pPr>
            <w:ins w:id="69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076037" w:rsidRPr="00076037" w:rsidTr="00076037">
        <w:trPr>
          <w:trHeight w:val="255"/>
          <w:ins w:id="69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2" w:author="viktor" w:date="2013-12-12T15:36:00Z"/>
                <w:rFonts w:ascii="Calibri" w:hAnsi="Calibri" w:cs="Calibri"/>
                <w:sz w:val="22"/>
                <w:szCs w:val="22"/>
              </w:rPr>
            </w:pPr>
            <w:ins w:id="69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4" w:author="viktor" w:date="2013-12-12T15:36:00Z"/>
                <w:rFonts w:ascii="Calibri" w:hAnsi="Calibri" w:cs="Calibri"/>
                <w:sz w:val="22"/>
                <w:szCs w:val="22"/>
              </w:rPr>
            </w:pPr>
            <w:ins w:id="69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696" w:author="viktor" w:date="2013-12-12T15:36:00Z"/>
                <w:rFonts w:ascii="Calibri" w:hAnsi="Calibri" w:cs="Calibri"/>
                <w:sz w:val="22"/>
                <w:szCs w:val="22"/>
              </w:rPr>
            </w:pPr>
            <w:ins w:id="69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076037" w:rsidRPr="00076037" w:rsidTr="00076037">
        <w:trPr>
          <w:trHeight w:val="255"/>
          <w:ins w:id="69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699" w:author="viktor" w:date="2013-12-12T15:36:00Z"/>
                <w:rFonts w:ascii="Calibri" w:hAnsi="Calibri" w:cs="Calibri"/>
                <w:sz w:val="22"/>
                <w:szCs w:val="22"/>
              </w:rPr>
            </w:pPr>
            <w:ins w:id="70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0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0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03" w:author="viktor" w:date="2013-12-12T15:36:00Z"/>
                <w:rFonts w:ascii="Calibri" w:hAnsi="Calibri" w:cs="Calibri"/>
                <w:sz w:val="22"/>
                <w:szCs w:val="22"/>
              </w:rPr>
            </w:pPr>
            <w:ins w:id="70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076037" w:rsidRPr="00076037" w:rsidTr="00076037">
        <w:trPr>
          <w:trHeight w:val="255"/>
          <w:ins w:id="70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06" w:author="viktor" w:date="2013-12-12T15:36:00Z"/>
                <w:rFonts w:ascii="Calibri" w:hAnsi="Calibri" w:cs="Calibri"/>
                <w:sz w:val="22"/>
                <w:szCs w:val="22"/>
              </w:rPr>
            </w:pPr>
            <w:ins w:id="70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08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0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10" w:author="viktor" w:date="2013-12-12T15:36:00Z"/>
                <w:rFonts w:ascii="Calibri" w:hAnsi="Calibri" w:cs="Calibri"/>
                <w:sz w:val="22"/>
                <w:szCs w:val="22"/>
              </w:rPr>
            </w:pPr>
            <w:ins w:id="71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076037" w:rsidRPr="00076037" w:rsidTr="00076037">
        <w:trPr>
          <w:trHeight w:val="255"/>
          <w:ins w:id="71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13" w:author="viktor" w:date="2013-12-12T15:36:00Z"/>
                <w:rFonts w:ascii="Calibri" w:hAnsi="Calibri" w:cs="Calibri"/>
                <w:sz w:val="22"/>
                <w:szCs w:val="22"/>
              </w:rPr>
            </w:pPr>
            <w:ins w:id="71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15" w:author="viktor" w:date="2013-12-12T15:36:00Z"/>
                <w:rFonts w:ascii="Calibri" w:hAnsi="Calibri" w:cs="Calibri"/>
                <w:sz w:val="22"/>
                <w:szCs w:val="22"/>
              </w:rPr>
            </w:pPr>
            <w:ins w:id="71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17" w:author="viktor" w:date="2013-12-12T15:36:00Z"/>
                <w:rFonts w:ascii="Calibri" w:hAnsi="Calibri" w:cs="Calibri"/>
                <w:sz w:val="22"/>
                <w:szCs w:val="22"/>
              </w:rPr>
            </w:pPr>
            <w:ins w:id="71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076037" w:rsidRPr="00076037" w:rsidTr="00076037">
        <w:trPr>
          <w:trHeight w:val="255"/>
          <w:ins w:id="71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0" w:author="viktor" w:date="2013-12-12T15:36:00Z"/>
                <w:rFonts w:ascii="Calibri" w:hAnsi="Calibri" w:cs="Calibri"/>
                <w:sz w:val="22"/>
                <w:szCs w:val="22"/>
              </w:rPr>
            </w:pPr>
            <w:ins w:id="72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2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24" w:author="viktor" w:date="2013-12-12T15:36:00Z"/>
                <w:rFonts w:ascii="Calibri" w:hAnsi="Calibri" w:cs="Calibri"/>
                <w:sz w:val="22"/>
                <w:szCs w:val="22"/>
              </w:rPr>
            </w:pPr>
            <w:ins w:id="72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076037" w:rsidRPr="00076037" w:rsidTr="00076037">
        <w:trPr>
          <w:trHeight w:val="255"/>
          <w:ins w:id="72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7" w:author="viktor" w:date="2013-12-12T15:36:00Z"/>
                <w:rFonts w:ascii="Calibri" w:hAnsi="Calibri" w:cs="Calibri"/>
                <w:sz w:val="22"/>
                <w:szCs w:val="22"/>
              </w:rPr>
            </w:pPr>
            <w:ins w:id="72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2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3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31" w:author="viktor" w:date="2013-12-12T15:36:00Z"/>
                <w:rFonts w:ascii="Calibri" w:hAnsi="Calibri" w:cs="Calibri"/>
                <w:sz w:val="22"/>
                <w:szCs w:val="22"/>
              </w:rPr>
            </w:pPr>
            <w:ins w:id="73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73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34" w:author="viktor" w:date="2013-12-12T15:36:00Z"/>
                <w:rFonts w:ascii="Calibri" w:hAnsi="Calibri" w:cs="Calibri"/>
                <w:sz w:val="22"/>
                <w:szCs w:val="22"/>
              </w:rPr>
            </w:pPr>
            <w:ins w:id="73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36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3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38" w:author="viktor" w:date="2013-12-12T15:36:00Z"/>
                <w:rFonts w:ascii="Calibri" w:hAnsi="Calibri" w:cs="Calibri"/>
                <w:sz w:val="22"/>
                <w:szCs w:val="22"/>
              </w:rPr>
            </w:pPr>
            <w:ins w:id="73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076037" w:rsidRPr="00076037" w:rsidTr="00076037">
        <w:trPr>
          <w:trHeight w:val="255"/>
          <w:ins w:id="74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41" w:author="viktor" w:date="2013-12-12T15:36:00Z"/>
                <w:rFonts w:ascii="Calibri" w:hAnsi="Calibri" w:cs="Calibri"/>
                <w:sz w:val="22"/>
                <w:szCs w:val="22"/>
              </w:rPr>
            </w:pPr>
            <w:ins w:id="74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4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4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45" w:author="viktor" w:date="2013-12-12T15:36:00Z"/>
                <w:rFonts w:ascii="Calibri" w:hAnsi="Calibri" w:cs="Calibri"/>
                <w:sz w:val="22"/>
                <w:szCs w:val="22"/>
              </w:rPr>
            </w:pPr>
            <w:ins w:id="74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076037" w:rsidRPr="00076037" w:rsidTr="00076037">
        <w:trPr>
          <w:trHeight w:val="255"/>
          <w:ins w:id="74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48" w:author="viktor" w:date="2013-12-12T15:36:00Z"/>
                <w:rFonts w:ascii="Calibri" w:hAnsi="Calibri" w:cs="Calibri"/>
                <w:sz w:val="22"/>
                <w:szCs w:val="22"/>
              </w:rPr>
            </w:pPr>
            <w:ins w:id="74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5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5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52" w:author="viktor" w:date="2013-12-12T15:36:00Z"/>
                <w:rFonts w:ascii="Calibri" w:hAnsi="Calibri" w:cs="Calibri"/>
                <w:sz w:val="22"/>
                <w:szCs w:val="22"/>
              </w:rPr>
            </w:pPr>
            <w:ins w:id="75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076037" w:rsidRPr="00076037" w:rsidTr="00076037">
        <w:trPr>
          <w:trHeight w:val="255"/>
          <w:ins w:id="75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55" w:author="viktor" w:date="2013-12-12T15:36:00Z"/>
                <w:rFonts w:ascii="Calibri" w:hAnsi="Calibri" w:cs="Calibri"/>
                <w:sz w:val="22"/>
                <w:szCs w:val="22"/>
              </w:rPr>
            </w:pPr>
            <w:ins w:id="75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57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5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59" w:author="viktor" w:date="2013-12-12T15:36:00Z"/>
                <w:rFonts w:ascii="Calibri" w:hAnsi="Calibri" w:cs="Calibri"/>
                <w:sz w:val="22"/>
                <w:szCs w:val="22"/>
              </w:rPr>
            </w:pPr>
            <w:ins w:id="76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076037" w:rsidRPr="00076037" w:rsidTr="00076037">
        <w:trPr>
          <w:trHeight w:val="255"/>
          <w:ins w:id="76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2" w:author="viktor" w:date="2013-12-12T15:36:00Z"/>
                <w:rFonts w:ascii="Calibri" w:hAnsi="Calibri" w:cs="Calibri"/>
                <w:sz w:val="22"/>
                <w:szCs w:val="22"/>
              </w:rPr>
            </w:pPr>
            <w:ins w:id="76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4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6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66" w:author="viktor" w:date="2013-12-12T15:36:00Z"/>
                <w:rFonts w:ascii="Calibri" w:hAnsi="Calibri" w:cs="Calibri"/>
                <w:sz w:val="22"/>
                <w:szCs w:val="22"/>
              </w:rPr>
            </w:pPr>
            <w:ins w:id="76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nemzetisége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/   állampolgársága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76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69" w:author="viktor" w:date="2013-12-12T15:36:00Z"/>
                <w:rFonts w:ascii="Calibri" w:hAnsi="Calibri" w:cs="Calibri"/>
                <w:sz w:val="22"/>
                <w:szCs w:val="22"/>
              </w:rPr>
            </w:pPr>
            <w:ins w:id="77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7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7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73" w:author="viktor" w:date="2013-12-12T15:36:00Z"/>
                <w:rFonts w:ascii="Calibri" w:hAnsi="Calibri" w:cs="Calibri"/>
                <w:sz w:val="22"/>
                <w:szCs w:val="22"/>
              </w:rPr>
            </w:pPr>
            <w:ins w:id="77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076037" w:rsidRPr="00076037" w:rsidTr="00076037">
        <w:trPr>
          <w:trHeight w:val="255"/>
          <w:ins w:id="77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76" w:author="viktor" w:date="2013-12-12T15:36:00Z"/>
                <w:rFonts w:ascii="Calibri" w:hAnsi="Calibri" w:cs="Calibri"/>
                <w:sz w:val="22"/>
                <w:szCs w:val="22"/>
              </w:rPr>
            </w:pPr>
            <w:ins w:id="77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78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7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80" w:author="viktor" w:date="2013-12-12T15:36:00Z"/>
                <w:rFonts w:ascii="Calibri" w:hAnsi="Calibri" w:cs="Calibri"/>
                <w:sz w:val="22"/>
                <w:szCs w:val="22"/>
              </w:rPr>
            </w:pPr>
            <w:ins w:id="78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076037" w:rsidRPr="00076037" w:rsidTr="00076037">
        <w:trPr>
          <w:trHeight w:val="255"/>
          <w:ins w:id="78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83" w:author="viktor" w:date="2013-12-12T15:36:00Z"/>
                <w:rFonts w:ascii="Calibri" w:hAnsi="Calibri" w:cs="Calibri"/>
                <w:sz w:val="22"/>
                <w:szCs w:val="22"/>
              </w:rPr>
            </w:pPr>
            <w:ins w:id="78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8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8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87" w:author="viktor" w:date="2013-12-12T15:36:00Z"/>
                <w:rFonts w:ascii="Calibri" w:hAnsi="Calibri" w:cs="Calibri"/>
                <w:sz w:val="22"/>
                <w:szCs w:val="22"/>
              </w:rPr>
            </w:pPr>
            <w:ins w:id="78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076037" w:rsidRPr="00076037" w:rsidTr="00076037">
        <w:trPr>
          <w:trHeight w:val="255"/>
          <w:ins w:id="78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0" w:author="viktor" w:date="2013-12-12T15:36:00Z"/>
                <w:rFonts w:ascii="Calibri" w:hAnsi="Calibri" w:cs="Calibri"/>
                <w:sz w:val="22"/>
                <w:szCs w:val="22"/>
              </w:rPr>
            </w:pPr>
            <w:ins w:id="79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79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794" w:author="viktor" w:date="2013-12-12T15:36:00Z"/>
                <w:rFonts w:ascii="Calibri" w:hAnsi="Calibri" w:cs="Calibri"/>
                <w:sz w:val="22"/>
                <w:szCs w:val="22"/>
              </w:rPr>
            </w:pPr>
            <w:ins w:id="79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076037" w:rsidRPr="00076037" w:rsidTr="00076037">
        <w:trPr>
          <w:trHeight w:val="255"/>
          <w:ins w:id="79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7" w:author="viktor" w:date="2013-12-12T15:36:00Z"/>
                <w:rFonts w:ascii="Calibri" w:hAnsi="Calibri" w:cs="Calibri"/>
                <w:sz w:val="22"/>
                <w:szCs w:val="22"/>
              </w:rPr>
            </w:pPr>
            <w:ins w:id="79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79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0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01" w:author="viktor" w:date="2013-12-12T15:36:00Z"/>
                <w:rFonts w:ascii="Calibri" w:hAnsi="Calibri" w:cs="Calibri"/>
                <w:sz w:val="22"/>
                <w:szCs w:val="22"/>
              </w:rPr>
            </w:pPr>
            <w:ins w:id="80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076037" w:rsidRPr="00076037" w:rsidTr="00076037">
        <w:trPr>
          <w:trHeight w:val="255"/>
          <w:ins w:id="80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04" w:author="viktor" w:date="2013-12-12T15:36:00Z"/>
                <w:rFonts w:ascii="Calibri" w:hAnsi="Calibri" w:cs="Calibri"/>
                <w:sz w:val="22"/>
                <w:szCs w:val="22"/>
              </w:rPr>
            </w:pPr>
            <w:ins w:id="80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OROKOLT_OSSZEG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06" w:author="viktor" w:date="2013-12-12T15:36:00Z"/>
                <w:rFonts w:ascii="Calibri" w:hAnsi="Calibri" w:cs="Calibri"/>
                <w:sz w:val="22"/>
                <w:szCs w:val="22"/>
              </w:rPr>
            </w:pPr>
            <w:ins w:id="80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08" w:author="viktor" w:date="2013-12-12T15:36:00Z"/>
                <w:rFonts w:ascii="Calibri" w:hAnsi="Calibri" w:cs="Calibri"/>
                <w:sz w:val="22"/>
                <w:szCs w:val="22"/>
              </w:rPr>
            </w:pPr>
            <w:ins w:id="80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</w:t>
              </w:r>
            </w:ins>
          </w:p>
        </w:tc>
      </w:tr>
      <w:tr w:rsidR="00076037" w:rsidRPr="00076037" w:rsidTr="00076037">
        <w:trPr>
          <w:trHeight w:val="255"/>
          <w:ins w:id="81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11" w:author="viktor" w:date="2013-12-12T15:36:00Z"/>
                <w:rFonts w:ascii="Calibri" w:hAnsi="Calibri" w:cs="Calibri"/>
                <w:sz w:val="22"/>
                <w:szCs w:val="22"/>
              </w:rPr>
            </w:pPr>
            <w:ins w:id="81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1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1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15" w:author="viktor" w:date="2013-12-12T15:36:00Z"/>
                <w:rFonts w:ascii="Calibri" w:hAnsi="Calibri" w:cs="Calibri"/>
                <w:sz w:val="22"/>
                <w:szCs w:val="22"/>
              </w:rPr>
            </w:pPr>
            <w:ins w:id="81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076037" w:rsidRPr="00076037" w:rsidTr="00076037">
        <w:trPr>
          <w:trHeight w:val="255"/>
          <w:ins w:id="81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18" w:author="viktor" w:date="2013-12-12T15:36:00Z"/>
                <w:rFonts w:ascii="Calibri" w:hAnsi="Calibri" w:cs="Calibri"/>
                <w:sz w:val="22"/>
                <w:szCs w:val="22"/>
              </w:rPr>
            </w:pPr>
            <w:ins w:id="81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20" w:author="viktor" w:date="2013-12-12T15:36:00Z"/>
                <w:rFonts w:ascii="Calibri" w:hAnsi="Calibri" w:cs="Calibri"/>
                <w:sz w:val="22"/>
                <w:szCs w:val="22"/>
              </w:rPr>
            </w:pPr>
            <w:ins w:id="82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22" w:author="viktor" w:date="2013-12-12T15:36:00Z"/>
                <w:rFonts w:ascii="Calibri" w:hAnsi="Calibri" w:cs="Calibri"/>
                <w:sz w:val="22"/>
                <w:szCs w:val="22"/>
              </w:rPr>
            </w:pPr>
            <w:ins w:id="82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 összeg</w:t>
              </w:r>
            </w:ins>
          </w:p>
        </w:tc>
      </w:tr>
      <w:tr w:rsidR="00076037" w:rsidRPr="00076037" w:rsidTr="00076037">
        <w:trPr>
          <w:trHeight w:val="255"/>
          <w:ins w:id="82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25" w:author="viktor" w:date="2013-12-12T15:36:00Z"/>
                <w:rFonts w:ascii="Calibri" w:hAnsi="Calibri" w:cs="Calibri"/>
                <w:sz w:val="22"/>
                <w:szCs w:val="22"/>
              </w:rPr>
            </w:pPr>
            <w:ins w:id="82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27" w:author="viktor" w:date="2013-12-12T15:36:00Z"/>
                <w:rFonts w:ascii="Calibri" w:hAnsi="Calibri" w:cs="Calibri"/>
                <w:sz w:val="22"/>
                <w:szCs w:val="22"/>
              </w:rPr>
            </w:pPr>
            <w:ins w:id="82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2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83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kifizetés  időpontja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83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32" w:author="viktor" w:date="2013-12-12T15:36:00Z"/>
                <w:rFonts w:ascii="Calibri" w:hAnsi="Calibri" w:cs="Calibri"/>
                <w:sz w:val="22"/>
                <w:szCs w:val="22"/>
              </w:rPr>
            </w:pPr>
            <w:ins w:id="83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834" w:author="viktor" w:date="2013-12-12T15:36:00Z"/>
                <w:rFonts w:ascii="Calibri" w:hAnsi="Calibri" w:cs="Calibri"/>
                <w:sz w:val="22"/>
                <w:szCs w:val="22"/>
              </w:rPr>
            </w:pPr>
            <w:ins w:id="83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836" w:author="viktor" w:date="2013-12-12T15:36:00Z"/>
                <w:rFonts w:ascii="Calibri" w:hAnsi="Calibri" w:cs="Calibri"/>
                <w:sz w:val="22"/>
                <w:szCs w:val="22"/>
              </w:rPr>
            </w:pPr>
            <w:ins w:id="83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5A1C17" w:rsidRPr="00F0184A" w:rsidTr="005B7B93">
        <w:trPr>
          <w:trHeight w:val="255"/>
          <w:ins w:id="838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839" w:author="viktor" w:date="2013-12-12T15:33:00Z"/>
                <w:rFonts w:ascii="Calibri" w:hAnsi="Calibri" w:cs="Calibri"/>
                <w:sz w:val="22"/>
                <w:szCs w:val="22"/>
              </w:rPr>
            </w:pPr>
            <w:ins w:id="840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841" w:author="viktor" w:date="2013-12-12T15:33:00Z"/>
                <w:rFonts w:ascii="Calibri" w:hAnsi="Calibri" w:cs="Calibri"/>
                <w:sz w:val="22"/>
                <w:szCs w:val="22"/>
              </w:rPr>
            </w:pPr>
            <w:ins w:id="842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843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844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5A1C17" w:rsidRPr="00BA55D7" w:rsidRDefault="005A1C17" w:rsidP="005A1C17">
      <w:pPr>
        <w:tabs>
          <w:tab w:val="left" w:pos="567"/>
        </w:tabs>
        <w:rPr>
          <w:ins w:id="845" w:author="viktor" w:date="2013-12-12T15:33:00Z"/>
        </w:rPr>
      </w:pPr>
      <w:proofErr w:type="spellStart"/>
      <w:ins w:id="846" w:author="viktor" w:date="2013-12-12T15:33:00Z">
        <w:r w:rsidRPr="00BA55D7">
          <w:t>Particionálás</w:t>
        </w:r>
        <w:proofErr w:type="spellEnd"/>
        <w:r w:rsidRPr="00BA55D7">
          <w:t xml:space="preserve">: </w:t>
        </w:r>
        <w:r>
          <w:t>nincs</w:t>
        </w:r>
      </w:ins>
    </w:p>
    <w:p w:rsidR="005A1C17" w:rsidRDefault="005A1C17" w:rsidP="005A1C17">
      <w:pPr>
        <w:tabs>
          <w:tab w:val="left" w:pos="567"/>
        </w:tabs>
        <w:rPr>
          <w:ins w:id="847" w:author="viktor" w:date="2013-12-12T15:33:00Z"/>
        </w:rPr>
      </w:pPr>
      <w:ins w:id="848" w:author="viktor" w:date="2013-12-12T15:33:00Z">
        <w:r w:rsidRPr="00BA55D7">
          <w:t xml:space="preserve">Local Index: </w:t>
        </w:r>
        <w:r>
          <w:t>nincs</w:t>
        </w:r>
      </w:ins>
    </w:p>
    <w:p w:rsidR="005A1C17" w:rsidRDefault="005A1C17" w:rsidP="005A1C17">
      <w:pPr>
        <w:tabs>
          <w:tab w:val="left" w:pos="567"/>
        </w:tabs>
        <w:rPr>
          <w:ins w:id="849" w:author="viktor" w:date="2013-12-12T15:33:00Z"/>
        </w:rPr>
      </w:pPr>
    </w:p>
    <w:p w:rsidR="005A1C17" w:rsidRPr="00F25EB8" w:rsidRDefault="005A1C17" w:rsidP="005A1C17">
      <w:pPr>
        <w:tabs>
          <w:tab w:val="left" w:pos="567"/>
        </w:tabs>
        <w:rPr>
          <w:ins w:id="850" w:author="viktor" w:date="2013-12-12T15:33:00Z"/>
          <w:b/>
        </w:rPr>
      </w:pPr>
      <w:ins w:id="851" w:author="viktor" w:date="2013-12-12T15:33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  <w:r>
          <w:rPr>
            <w:b/>
          </w:rPr>
          <w:t>Hagyatéki osztálytól</w:t>
        </w:r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 xml:space="preserve">vett </w:t>
        </w:r>
      </w:ins>
      <w:ins w:id="852" w:author="viktor" w:date="2013-12-12T15:38:00Z">
        <w:r w:rsidR="00B673C4">
          <w:rPr>
            <w:b/>
          </w:rPr>
          <w:t>HAG számlára került örökség</w:t>
        </w:r>
      </w:ins>
      <w:ins w:id="853" w:author="viktor" w:date="2013-12-12T15:33:00Z">
        <w:r>
          <w:rPr>
            <w:b/>
          </w:rPr>
          <w:t xml:space="preserve"> adatokat tartalmazza</w:t>
        </w:r>
        <w:r w:rsidRPr="00F25EB8">
          <w:rPr>
            <w:b/>
          </w:rPr>
          <w:t>.</w:t>
        </w:r>
      </w:ins>
    </w:p>
    <w:p w:rsidR="005A1C17" w:rsidRDefault="005A1C17" w:rsidP="005A1C17">
      <w:pPr>
        <w:spacing w:line="240" w:lineRule="auto"/>
        <w:rPr>
          <w:ins w:id="854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855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856" w:author="viktor" w:date="2013-12-12T15:33:00Z"/>
        </w:rPr>
      </w:pPr>
      <w:ins w:id="857" w:author="viktor" w:date="2013-12-12T15:33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STA</w:t>
        </w:r>
        <w:r w:rsidRPr="000D19B8">
          <w:t>M_</w:t>
        </w:r>
      </w:ins>
      <w:ins w:id="858" w:author="viktor" w:date="2013-12-12T15:34:00Z">
        <w:r>
          <w:t>OBA_HAGSZ</w:t>
        </w:r>
      </w:ins>
      <w:ins w:id="859" w:author="viktor" w:date="2013-12-12T15:33:00Z">
        <w:r w:rsidRPr="000D19B8">
          <w:t>_PKG</w:t>
        </w:r>
      </w:ins>
    </w:p>
    <w:p w:rsidR="005A1C17" w:rsidRPr="00D5248B" w:rsidRDefault="005A1C17" w:rsidP="005A1C17">
      <w:pPr>
        <w:tabs>
          <w:tab w:val="left" w:pos="567"/>
        </w:tabs>
        <w:rPr>
          <w:ins w:id="860" w:author="viktor" w:date="2013-12-12T15:33:00Z"/>
        </w:rPr>
      </w:pPr>
    </w:p>
    <w:p w:rsidR="005A1C17" w:rsidRDefault="005A1C17" w:rsidP="005A1C17">
      <w:pPr>
        <w:rPr>
          <w:ins w:id="861" w:author="viktor" w:date="2013-12-12T15:33:00Z"/>
        </w:rPr>
      </w:pPr>
      <w:proofErr w:type="gramStart"/>
      <w:ins w:id="862" w:author="viktor" w:date="2013-12-12T15:33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5A1C17" w:rsidRDefault="005A1C17" w:rsidP="005A1C17">
      <w:pPr>
        <w:rPr>
          <w:ins w:id="863" w:author="viktor" w:date="2013-12-12T15:33:00Z"/>
          <w:bCs/>
        </w:rPr>
      </w:pPr>
      <w:ins w:id="864" w:author="viktor" w:date="2013-12-12T15:33:00Z">
        <w:r w:rsidRPr="00425AD5">
          <w:t>REPGA_PREM_PARTITIONS_PKG</w:t>
        </w:r>
        <w:proofErr w:type="gramStart"/>
        <w:r w:rsidRPr="00425AD5">
          <w:t>.MAIN</w:t>
        </w:r>
        <w:proofErr w:type="gramEnd"/>
      </w:ins>
    </w:p>
    <w:p w:rsidR="005A1C17" w:rsidRDefault="005A1C17" w:rsidP="005A1C17">
      <w:pPr>
        <w:rPr>
          <w:ins w:id="865" w:author="viktor" w:date="2013-12-12T15:33:00Z"/>
          <w:u w:val="single"/>
        </w:rPr>
      </w:pPr>
    </w:p>
    <w:p w:rsidR="005A1C17" w:rsidRPr="00166598" w:rsidRDefault="005A1C17" w:rsidP="005A1C17">
      <w:pPr>
        <w:rPr>
          <w:ins w:id="866" w:author="viktor" w:date="2013-12-12T15:33:00Z"/>
          <w:bCs/>
        </w:rPr>
      </w:pPr>
      <w:proofErr w:type="gramStart"/>
      <w:ins w:id="867" w:author="viktor" w:date="2013-12-12T15:33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5A1C17" w:rsidRDefault="005A1C17" w:rsidP="005A1C17">
      <w:pPr>
        <w:spacing w:line="240" w:lineRule="auto"/>
        <w:rPr>
          <w:ins w:id="868" w:author="viktor" w:date="2013-12-12T15:33:00Z"/>
        </w:rPr>
      </w:pPr>
      <w:ins w:id="869" w:author="viktor" w:date="2013-12-12T15:33:00Z">
        <w:r w:rsidRPr="000D19B8">
          <w:t>REPGA_DETM_</w:t>
        </w:r>
      </w:ins>
      <w:ins w:id="870" w:author="viktor" w:date="2013-12-12T15:34:00Z">
        <w:r>
          <w:t>OBA_HAGSZ</w:t>
        </w:r>
      </w:ins>
      <w:ins w:id="871" w:author="viktor" w:date="2013-12-12T15:33:00Z">
        <w:r w:rsidRPr="000D19B8">
          <w:t>_PKG</w:t>
        </w:r>
        <w:proofErr w:type="gramStart"/>
        <w:r>
          <w:t>.MAIN</w:t>
        </w:r>
        <w:proofErr w:type="gramEnd"/>
      </w:ins>
    </w:p>
    <w:p w:rsidR="005A1C17" w:rsidRDefault="005A1C17" w:rsidP="005A1C17">
      <w:pPr>
        <w:spacing w:line="240" w:lineRule="auto"/>
        <w:rPr>
          <w:ins w:id="872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873" w:author="viktor" w:date="2013-12-12T15:33:00Z"/>
          <w:u w:val="single"/>
        </w:rPr>
      </w:pPr>
      <w:ins w:id="874" w:author="viktor" w:date="2013-12-12T15:33:00Z">
        <w:r w:rsidRPr="003B2C66">
          <w:rPr>
            <w:u w:val="single"/>
          </w:rPr>
          <w:t>Forrás:</w:t>
        </w:r>
      </w:ins>
    </w:p>
    <w:p w:rsidR="005A1C17" w:rsidRDefault="005A1C17" w:rsidP="005A1C17">
      <w:pPr>
        <w:tabs>
          <w:tab w:val="left" w:pos="567"/>
        </w:tabs>
        <w:rPr>
          <w:ins w:id="875" w:author="viktor" w:date="2013-12-12T15:33:00Z"/>
        </w:rPr>
      </w:pPr>
      <w:ins w:id="876" w:author="viktor" w:date="2013-12-12T15:33:00Z">
        <w:r w:rsidRPr="00741550">
          <w:t>REPGA_</w:t>
        </w:r>
        <w:r>
          <w:t>EXTM</w:t>
        </w:r>
        <w:r w:rsidRPr="00741550">
          <w:t>_</w:t>
        </w:r>
      </w:ins>
      <w:ins w:id="877" w:author="viktor" w:date="2013-12-12T15:34:00Z">
        <w:r>
          <w:t>OBA_HAGSZ</w:t>
        </w:r>
      </w:ins>
    </w:p>
    <w:p w:rsidR="005A1C17" w:rsidRDefault="005A1C17" w:rsidP="005A1C17">
      <w:pPr>
        <w:tabs>
          <w:tab w:val="left" w:pos="567"/>
        </w:tabs>
        <w:rPr>
          <w:ins w:id="878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879" w:author="viktor" w:date="2013-12-12T15:33:00Z"/>
          <w:u w:val="single"/>
        </w:rPr>
      </w:pPr>
      <w:ins w:id="880" w:author="viktor" w:date="2013-12-12T15:33:00Z">
        <w:r w:rsidRPr="003B2C66">
          <w:rPr>
            <w:u w:val="single"/>
          </w:rPr>
          <w:t>Töltése:</w:t>
        </w:r>
      </w:ins>
    </w:p>
    <w:p w:rsidR="005A1C17" w:rsidRDefault="005A1C17" w:rsidP="005A1C17">
      <w:pPr>
        <w:spacing w:line="240" w:lineRule="auto"/>
        <w:rPr>
          <w:ins w:id="881" w:author="viktor" w:date="2013-12-12T15:33:00Z"/>
        </w:rPr>
      </w:pPr>
      <w:ins w:id="882" w:author="viktor" w:date="2013-12-12T15:33:00Z">
        <w:r>
          <w:t xml:space="preserve">Az Hagyatéki Osztálytól kapott forrásadatokat </w:t>
        </w:r>
        <w:proofErr w:type="spellStart"/>
        <w:r>
          <w:t>csv</w:t>
        </w:r>
        <w:proofErr w:type="spellEnd"/>
        <w:r>
          <w:t xml:space="preserve"> fájl tartalmazza.</w:t>
        </w:r>
      </w:ins>
    </w:p>
    <w:p w:rsidR="005A1C17" w:rsidRPr="00762C53" w:rsidRDefault="005A1C17" w:rsidP="005A1C17">
      <w:pPr>
        <w:spacing w:line="240" w:lineRule="auto"/>
        <w:rPr>
          <w:ins w:id="883" w:author="viktor" w:date="2013-12-12T15:33:00Z"/>
          <w:color w:val="FF0000"/>
        </w:rPr>
      </w:pPr>
      <w:ins w:id="884" w:author="viktor" w:date="2013-12-12T15:33:00Z">
        <w:r>
          <w:rPr>
            <w:color w:val="FF0000"/>
          </w:rPr>
          <w:t>Az Hagyatéki Osztálytól</w:t>
        </w:r>
        <w:r w:rsidRPr="007532B9">
          <w:rPr>
            <w:color w:val="FF0000"/>
          </w:rPr>
          <w:t xml:space="preserve"> </w:t>
        </w:r>
        <w:r>
          <w:rPr>
            <w:color w:val="FF0000"/>
          </w:rPr>
          <w:t>származó betét</w:t>
        </w:r>
        <w:r w:rsidRPr="006C7F5B">
          <w:rPr>
            <w:color w:val="FF0000"/>
          </w:rPr>
          <w:t xml:space="preserve"> adatokat </w:t>
        </w:r>
        <w:r>
          <w:rPr>
            <w:color w:val="FF0000"/>
          </w:rPr>
          <w:t xml:space="preserve">tartalmazó </w:t>
        </w:r>
        <w:proofErr w:type="spellStart"/>
        <w:r>
          <w:rPr>
            <w:color w:val="FF0000"/>
          </w:rPr>
          <w:t>csv</w:t>
        </w:r>
        <w:proofErr w:type="spellEnd"/>
        <w:r>
          <w:rPr>
            <w:color w:val="FF0000"/>
          </w:rPr>
          <w:t xml:space="preserve"> fájl neve rögzített: HAG_</w:t>
        </w:r>
      </w:ins>
      <w:ins w:id="885" w:author="viktor" w:date="2013-12-12T15:34:00Z">
        <w:r>
          <w:rPr>
            <w:color w:val="FF0000"/>
          </w:rPr>
          <w:t>OBA_HAGSZ</w:t>
        </w:r>
      </w:ins>
      <w:proofErr w:type="gramStart"/>
      <w:ins w:id="886" w:author="viktor" w:date="2013-12-12T15:33:00Z">
        <w:r w:rsidRPr="00BD25A6">
          <w:rPr>
            <w:color w:val="FF0000"/>
          </w:rPr>
          <w:t>.CSV</w:t>
        </w:r>
        <w:proofErr w:type="gramEnd"/>
      </w:ins>
    </w:p>
    <w:p w:rsidR="005A1C17" w:rsidRDefault="005A1C17" w:rsidP="005A1C17">
      <w:pPr>
        <w:spacing w:line="240" w:lineRule="auto"/>
        <w:rPr>
          <w:ins w:id="887" w:author="viktor" w:date="2013-12-12T15:33:00Z"/>
        </w:rPr>
      </w:pPr>
      <w:ins w:id="888" w:author="viktor" w:date="2013-12-12T15:33:00Z">
        <w:r>
          <w:t xml:space="preserve">A </w:t>
        </w:r>
        <w:proofErr w:type="spellStart"/>
        <w:r>
          <w:t>csv</w:t>
        </w:r>
        <w:proofErr w:type="spellEnd"/>
        <w:r>
          <w:t xml:space="preserve"> fájt a </w:t>
        </w:r>
        <w:proofErr w:type="spellStart"/>
        <w:r>
          <w:t>Repga</w:t>
        </w:r>
        <w:proofErr w:type="spellEnd"/>
        <w:r>
          <w:t xml:space="preserve"> fa </w:t>
        </w:r>
        <w:proofErr w:type="spellStart"/>
        <w:r>
          <w:t>PWM-ben</w:t>
        </w:r>
        <w:proofErr w:type="spellEnd"/>
        <w:r>
          <w:t xml:space="preserve"> történő futtatása előtt a Bank részéről el kell helyezni a HAG könyvtárában (</w:t>
        </w:r>
        <w:r w:rsidRPr="00BD25A6">
          <w:t>\\hs001gtw1\</w:t>
        </w:r>
        <w:proofErr w:type="spellStart"/>
        <w:r w:rsidRPr="00BD25A6">
          <w:t>FileTransfers</w:t>
        </w:r>
        <w:proofErr w:type="spellEnd"/>
        <w:r w:rsidRPr="00BD25A6">
          <w:t>\</w:t>
        </w:r>
        <w:proofErr w:type="spellStart"/>
        <w:r w:rsidRPr="00BD25A6">
          <w:t>from</w:t>
        </w:r>
        <w:r>
          <w:t>HAG</w:t>
        </w:r>
        <w:proofErr w:type="spellEnd"/>
        <w:r w:rsidRPr="00BD25A6">
          <w:t>\</w:t>
        </w:r>
        <w:proofErr w:type="spellStart"/>
        <w:r w:rsidRPr="00BD25A6">
          <w:t>toOBA</w:t>
        </w:r>
        <w:proofErr w:type="spellEnd"/>
        <w:r>
          <w:t>).</w:t>
        </w:r>
      </w:ins>
    </w:p>
    <w:p w:rsidR="005A1C17" w:rsidRDefault="005A1C17" w:rsidP="005A1C17">
      <w:pPr>
        <w:spacing w:line="240" w:lineRule="auto"/>
        <w:rPr>
          <w:ins w:id="889" w:author="viktor" w:date="2013-12-12T15:33:00Z"/>
        </w:rPr>
      </w:pPr>
      <w:ins w:id="890" w:author="viktor" w:date="2013-12-12T15:33:00Z">
        <w:r>
          <w:t xml:space="preserve">A </w:t>
        </w:r>
        <w:proofErr w:type="spellStart"/>
        <w:r>
          <w:t>csv</w:t>
        </w:r>
        <w:proofErr w:type="spellEnd"/>
        <w:r>
          <w:t xml:space="preserve"> fájl a fenti táblában megadott oszlopokat tartalmazza (SYM_RUN_DATE és RUN_ID kivételével) a megadott sorrendben.</w:t>
        </w:r>
      </w:ins>
    </w:p>
    <w:p w:rsidR="005A1C17" w:rsidRDefault="005A1C17" w:rsidP="005A1C17">
      <w:pPr>
        <w:spacing w:line="240" w:lineRule="auto"/>
        <w:rPr>
          <w:ins w:id="891" w:author="viktor" w:date="2013-12-12T15:33:00Z"/>
        </w:rPr>
      </w:pPr>
      <w:ins w:id="892" w:author="viktor" w:date="2013-12-12T15:33:00Z">
        <w:r>
          <w:t xml:space="preserve">A </w:t>
        </w:r>
        <w:proofErr w:type="spellStart"/>
        <w:r>
          <w:t>csv</w:t>
        </w:r>
        <w:proofErr w:type="spellEnd"/>
        <w:r>
          <w:t xml:space="preserve"> fájl tartalma megjelenik a </w:t>
        </w:r>
        <w:r w:rsidRPr="00741550">
          <w:t>REPGA_</w:t>
        </w:r>
        <w:r>
          <w:t>EXTM</w:t>
        </w:r>
        <w:r w:rsidRPr="00741550">
          <w:t>_</w:t>
        </w:r>
      </w:ins>
      <w:ins w:id="893" w:author="viktor" w:date="2013-12-12T15:34:00Z">
        <w:r>
          <w:t>OBA_HAGSZ</w:t>
        </w:r>
      </w:ins>
      <w:ins w:id="894" w:author="viktor" w:date="2013-12-12T15:33:00Z">
        <w:r>
          <w:t xml:space="preserve"> táblában, innen kerül </w:t>
        </w:r>
        <w:r w:rsidRPr="00F0184A">
          <w:t>SYM_RUN_DATE</w:t>
        </w:r>
        <w:r>
          <w:t xml:space="preserve"> és RUN_ID mezővel kiegészítve áttöltésre a </w:t>
        </w:r>
        <w:r w:rsidRPr="000D19B8">
          <w:t>REPGA_</w:t>
        </w:r>
        <w:r>
          <w:t>STA</w:t>
        </w:r>
        <w:r w:rsidRPr="000D19B8">
          <w:t>M_</w:t>
        </w:r>
      </w:ins>
      <w:ins w:id="895" w:author="viktor" w:date="2013-12-12T15:34:00Z">
        <w:r>
          <w:t>OBA_HAGSZ</w:t>
        </w:r>
      </w:ins>
      <w:ins w:id="896" w:author="viktor" w:date="2013-12-12T15:33:00Z">
        <w:r>
          <w:t xml:space="preserve"> táblába.</w:t>
        </w:r>
        <w:r>
          <w:br w:type="page"/>
        </w:r>
      </w:ins>
    </w:p>
    <w:p w:rsidR="005A1C17" w:rsidRDefault="005A1C17" w:rsidP="005A1C17">
      <w:pPr>
        <w:pStyle w:val="Cmsor5"/>
        <w:numPr>
          <w:ilvl w:val="0"/>
          <w:numId w:val="9"/>
        </w:numPr>
        <w:rPr>
          <w:ins w:id="897" w:author="viktor" w:date="2013-12-12T15:33:00Z"/>
        </w:rPr>
      </w:pPr>
      <w:ins w:id="898" w:author="viktor" w:date="2013-12-12T15:33:00Z">
        <w:r w:rsidRPr="00194D10">
          <w:t>REPGA_</w:t>
        </w:r>
        <w:r>
          <w:t>DET</w:t>
        </w:r>
        <w:r w:rsidRPr="00194D10">
          <w:t>M_</w:t>
        </w:r>
      </w:ins>
      <w:ins w:id="899" w:author="viktor" w:date="2013-12-12T15:34:00Z">
        <w:r>
          <w:t>OBA_HAGSZ</w:t>
        </w:r>
      </w:ins>
      <w:ins w:id="900" w:author="viktor" w:date="2013-12-12T15:33:00Z">
        <w:r w:rsidRPr="00194D10">
          <w:t>_PKG</w:t>
        </w:r>
        <w:r>
          <w:tab/>
        </w:r>
      </w:ins>
    </w:p>
    <w:p w:rsidR="005A1C17" w:rsidRDefault="005A1C17" w:rsidP="005A1C17">
      <w:pPr>
        <w:tabs>
          <w:tab w:val="left" w:pos="567"/>
        </w:tabs>
        <w:rPr>
          <w:ins w:id="901" w:author="viktor" w:date="2013-12-12T15:33:00Z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2105"/>
        <w:gridCol w:w="4545"/>
      </w:tblGrid>
      <w:tr w:rsidR="005A1C17" w:rsidRPr="00F0184A" w:rsidTr="005B7B93">
        <w:trPr>
          <w:trHeight w:val="255"/>
          <w:ins w:id="902" w:author="viktor" w:date="2013-12-12T15:33:00Z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5A1C17" w:rsidRPr="00F0184A" w:rsidRDefault="005A1C17" w:rsidP="005B7B93">
            <w:pPr>
              <w:rPr>
                <w:ins w:id="903" w:author="viktor" w:date="2013-12-12T15:33:00Z"/>
                <w:b/>
                <w:bCs/>
              </w:rPr>
            </w:pPr>
            <w:ins w:id="904" w:author="viktor" w:date="2013-12-12T15:33:00Z">
              <w:r>
                <w:rPr>
                  <w:b/>
                  <w:bCs/>
                </w:rPr>
                <w:t>REPGA_DETM</w:t>
              </w:r>
              <w:r w:rsidRPr="001C0ADF">
                <w:rPr>
                  <w:b/>
                  <w:bCs/>
                </w:rPr>
                <w:t>_</w:t>
              </w:r>
            </w:ins>
            <w:ins w:id="905" w:author="viktor" w:date="2013-12-12T15:34:00Z">
              <w:r>
                <w:rPr>
                  <w:b/>
                  <w:bCs/>
                </w:rPr>
                <w:t>OBA_HAGSZ</w:t>
              </w:r>
            </w:ins>
          </w:p>
        </w:tc>
      </w:tr>
      <w:tr w:rsidR="005A1C17" w:rsidRPr="00F0184A" w:rsidTr="005B7B93">
        <w:trPr>
          <w:trHeight w:val="255"/>
          <w:ins w:id="906" w:author="viktor" w:date="2013-12-12T15:33:00Z"/>
        </w:trPr>
        <w:tc>
          <w:tcPr>
            <w:tcW w:w="3059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907" w:author="viktor" w:date="2013-12-12T15:33:00Z"/>
                <w:b/>
                <w:bCs/>
              </w:rPr>
            </w:pPr>
            <w:proofErr w:type="spellStart"/>
            <w:ins w:id="908" w:author="viktor" w:date="2013-12-12T15:33:00Z">
              <w:r w:rsidRPr="00F0184A">
                <w:rPr>
                  <w:b/>
                  <w:bCs/>
                </w:rPr>
                <w:t>Name</w:t>
              </w:r>
              <w:proofErr w:type="spellEnd"/>
            </w:ins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A1C17" w:rsidRPr="00F0184A" w:rsidRDefault="005A1C17" w:rsidP="005B7B93">
            <w:pPr>
              <w:rPr>
                <w:ins w:id="909" w:author="viktor" w:date="2013-12-12T15:33:00Z"/>
                <w:b/>
                <w:bCs/>
              </w:rPr>
            </w:pPr>
            <w:proofErr w:type="spellStart"/>
            <w:ins w:id="910" w:author="viktor" w:date="2013-12-12T15:33:00Z">
              <w:r w:rsidRPr="00F0184A">
                <w:rPr>
                  <w:b/>
                  <w:bCs/>
                </w:rPr>
                <w:t>Type</w:t>
              </w:r>
              <w:proofErr w:type="spellEnd"/>
            </w:ins>
          </w:p>
        </w:tc>
        <w:tc>
          <w:tcPr>
            <w:tcW w:w="4545" w:type="dxa"/>
            <w:shd w:val="clear" w:color="auto" w:fill="C0C0C0"/>
            <w:vAlign w:val="bottom"/>
          </w:tcPr>
          <w:p w:rsidR="005A1C17" w:rsidRPr="00F0184A" w:rsidRDefault="005A1C17" w:rsidP="005B7B93">
            <w:pPr>
              <w:rPr>
                <w:ins w:id="911" w:author="viktor" w:date="2013-12-12T15:33:00Z"/>
                <w:b/>
                <w:bCs/>
              </w:rPr>
            </w:pPr>
            <w:proofErr w:type="spellStart"/>
            <w:ins w:id="912" w:author="viktor" w:date="2013-12-12T15:33:00Z">
              <w:r w:rsidRPr="00F0184A">
                <w:rPr>
                  <w:b/>
                  <w:bCs/>
                </w:rPr>
                <w:t>Comments</w:t>
              </w:r>
              <w:proofErr w:type="spellEnd"/>
            </w:ins>
          </w:p>
        </w:tc>
      </w:tr>
      <w:tr w:rsidR="005A1C17" w:rsidRPr="00F0184A" w:rsidTr="005B7B93">
        <w:trPr>
          <w:trHeight w:val="255"/>
          <w:ins w:id="913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914" w:author="viktor" w:date="2013-12-12T15:33:00Z"/>
                <w:rFonts w:ascii="Calibri" w:hAnsi="Calibri" w:cs="Calibri"/>
                <w:sz w:val="22"/>
                <w:szCs w:val="22"/>
              </w:rPr>
            </w:pPr>
            <w:ins w:id="915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SYM_RUN_DATE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916" w:author="viktor" w:date="2013-12-12T15:33:00Z"/>
                <w:rFonts w:ascii="Calibri" w:hAnsi="Calibri" w:cs="Calibri"/>
                <w:sz w:val="22"/>
                <w:szCs w:val="22"/>
              </w:rPr>
            </w:pPr>
            <w:ins w:id="917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918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919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Vonatkozasi</w:t>
              </w:r>
              <w:proofErr w:type="spellEnd"/>
              <w:r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rFonts w:ascii="Calibri" w:hAnsi="Calibri" w:cs="Calibri"/>
                  <w:sz w:val="22"/>
                  <w:szCs w:val="22"/>
                </w:rPr>
                <w:t>datum</w:t>
              </w:r>
              <w:proofErr w:type="spellEnd"/>
            </w:ins>
          </w:p>
        </w:tc>
      </w:tr>
      <w:tr w:rsidR="00076037" w:rsidRPr="00076037" w:rsidTr="00076037">
        <w:trPr>
          <w:trHeight w:val="255"/>
          <w:ins w:id="92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21" w:author="viktor" w:date="2013-12-12T15:36:00Z"/>
                <w:rFonts w:ascii="Calibri" w:hAnsi="Calibri" w:cs="Calibri"/>
                <w:sz w:val="22"/>
                <w:szCs w:val="22"/>
              </w:rPr>
            </w:pPr>
            <w:ins w:id="92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ELHUNYT_NEVE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2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2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25" w:author="viktor" w:date="2013-12-12T15:36:00Z"/>
                <w:rFonts w:ascii="Calibri" w:hAnsi="Calibri" w:cs="Calibri"/>
                <w:sz w:val="22"/>
                <w:szCs w:val="22"/>
              </w:rPr>
            </w:pPr>
            <w:ins w:id="92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 xml:space="preserve">elhunyt ügyfél 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neve(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WX)</w:t>
              </w:r>
            </w:ins>
          </w:p>
        </w:tc>
      </w:tr>
      <w:tr w:rsidR="00076037" w:rsidRPr="00076037" w:rsidTr="00076037">
        <w:trPr>
          <w:trHeight w:val="255"/>
          <w:ins w:id="92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28" w:author="viktor" w:date="2013-12-12T15:36:00Z"/>
                <w:rFonts w:ascii="Calibri" w:hAnsi="Calibri" w:cs="Calibri"/>
                <w:sz w:val="22"/>
                <w:szCs w:val="22"/>
              </w:rPr>
            </w:pPr>
            <w:ins w:id="92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EBH_AZONOSITO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3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3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32" w:author="viktor" w:date="2013-12-12T15:36:00Z"/>
                <w:rFonts w:ascii="Calibri" w:hAnsi="Calibri" w:cs="Calibri"/>
                <w:sz w:val="22"/>
                <w:szCs w:val="22"/>
              </w:rPr>
            </w:pPr>
            <w:ins w:id="93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93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35" w:author="viktor" w:date="2013-12-12T15:36:00Z"/>
                <w:rFonts w:ascii="Calibri" w:hAnsi="Calibri" w:cs="Calibri"/>
                <w:sz w:val="22"/>
                <w:szCs w:val="22"/>
              </w:rPr>
            </w:pPr>
            <w:ins w:id="93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SZAMLA_SZAMA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37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3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39" w:author="viktor" w:date="2013-12-12T15:36:00Z"/>
                <w:rFonts w:ascii="Calibri" w:hAnsi="Calibri" w:cs="Calibri"/>
                <w:sz w:val="22"/>
                <w:szCs w:val="22"/>
              </w:rPr>
            </w:pPr>
            <w:ins w:id="94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számla/betét száma</w:t>
              </w:r>
            </w:ins>
          </w:p>
        </w:tc>
      </w:tr>
      <w:tr w:rsidR="00076037" w:rsidRPr="00076037" w:rsidTr="00076037">
        <w:trPr>
          <w:trHeight w:val="255"/>
          <w:ins w:id="94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2" w:author="viktor" w:date="2013-12-12T15:36:00Z"/>
                <w:rFonts w:ascii="Calibri" w:hAnsi="Calibri" w:cs="Calibri"/>
                <w:sz w:val="22"/>
                <w:szCs w:val="22"/>
              </w:rPr>
            </w:pPr>
            <w:ins w:id="94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4" w:author="viktor" w:date="2013-12-12T15:36:00Z"/>
                <w:rFonts w:ascii="Calibri" w:hAnsi="Calibri" w:cs="Calibri"/>
                <w:sz w:val="22"/>
                <w:szCs w:val="22"/>
              </w:rPr>
            </w:pPr>
            <w:ins w:id="94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46" w:author="viktor" w:date="2013-12-12T15:36:00Z"/>
                <w:rFonts w:ascii="Calibri" w:hAnsi="Calibri" w:cs="Calibri"/>
                <w:sz w:val="22"/>
                <w:szCs w:val="22"/>
              </w:rPr>
            </w:pPr>
            <w:ins w:id="94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elhalálozás időpontja</w:t>
              </w:r>
            </w:ins>
          </w:p>
        </w:tc>
      </w:tr>
      <w:tr w:rsidR="00076037" w:rsidRPr="00076037" w:rsidTr="00076037">
        <w:trPr>
          <w:trHeight w:val="255"/>
          <w:ins w:id="94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49" w:author="viktor" w:date="2013-12-12T15:36:00Z"/>
                <w:rFonts w:ascii="Calibri" w:hAnsi="Calibri" w:cs="Calibri"/>
                <w:sz w:val="22"/>
                <w:szCs w:val="22"/>
              </w:rPr>
            </w:pPr>
            <w:ins w:id="95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JOG_HAT_TIP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5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5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53" w:author="viktor" w:date="2013-12-12T15:36:00Z"/>
                <w:rFonts w:ascii="Calibri" w:hAnsi="Calibri" w:cs="Calibri"/>
                <w:sz w:val="22"/>
                <w:szCs w:val="22"/>
              </w:rPr>
            </w:pPr>
            <w:ins w:id="95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típusa</w:t>
              </w:r>
            </w:ins>
          </w:p>
        </w:tc>
      </w:tr>
      <w:tr w:rsidR="00076037" w:rsidRPr="00076037" w:rsidTr="00076037">
        <w:trPr>
          <w:trHeight w:val="255"/>
          <w:ins w:id="95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56" w:author="viktor" w:date="2013-12-12T15:36:00Z"/>
                <w:rFonts w:ascii="Calibri" w:hAnsi="Calibri" w:cs="Calibri"/>
                <w:sz w:val="22"/>
                <w:szCs w:val="22"/>
              </w:rPr>
            </w:pPr>
            <w:ins w:id="95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JOG_HAT_SZAM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58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5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60" w:author="viktor" w:date="2013-12-12T15:36:00Z"/>
                <w:rFonts w:ascii="Calibri" w:hAnsi="Calibri" w:cs="Calibri"/>
                <w:sz w:val="22"/>
                <w:szCs w:val="22"/>
              </w:rPr>
            </w:pPr>
            <w:ins w:id="96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jogerős határozat száma</w:t>
              </w:r>
            </w:ins>
          </w:p>
        </w:tc>
      </w:tr>
      <w:tr w:rsidR="00076037" w:rsidRPr="00076037" w:rsidTr="00076037">
        <w:trPr>
          <w:trHeight w:val="255"/>
          <w:ins w:id="96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63" w:author="viktor" w:date="2013-12-12T15:36:00Z"/>
                <w:rFonts w:ascii="Calibri" w:hAnsi="Calibri" w:cs="Calibri"/>
                <w:sz w:val="22"/>
                <w:szCs w:val="22"/>
              </w:rPr>
            </w:pPr>
            <w:ins w:id="96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JOG_EMEL_IDO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65" w:author="viktor" w:date="2013-12-12T15:36:00Z"/>
                <w:rFonts w:ascii="Calibri" w:hAnsi="Calibri" w:cs="Calibri"/>
                <w:sz w:val="22"/>
                <w:szCs w:val="22"/>
              </w:rPr>
            </w:pPr>
            <w:ins w:id="96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67" w:author="viktor" w:date="2013-12-12T15:36:00Z"/>
                <w:rFonts w:ascii="Calibri" w:hAnsi="Calibri" w:cs="Calibri"/>
                <w:sz w:val="22"/>
                <w:szCs w:val="22"/>
              </w:rPr>
            </w:pPr>
            <w:ins w:id="96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jogerőre emelkedés időpontja</w:t>
              </w:r>
            </w:ins>
          </w:p>
        </w:tc>
      </w:tr>
      <w:tr w:rsidR="00076037" w:rsidRPr="00076037" w:rsidTr="00076037">
        <w:trPr>
          <w:trHeight w:val="255"/>
          <w:ins w:id="96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0" w:author="viktor" w:date="2013-12-12T15:36:00Z"/>
                <w:rFonts w:ascii="Calibri" w:hAnsi="Calibri" w:cs="Calibri"/>
                <w:sz w:val="22"/>
                <w:szCs w:val="22"/>
              </w:rPr>
            </w:pPr>
            <w:ins w:id="97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OROKOS_NEVE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7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74" w:author="viktor" w:date="2013-12-12T15:36:00Z"/>
                <w:rFonts w:ascii="Calibri" w:hAnsi="Calibri" w:cs="Calibri"/>
                <w:sz w:val="22"/>
                <w:szCs w:val="22"/>
              </w:rPr>
            </w:pPr>
            <w:ins w:id="97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örökös neve</w:t>
              </w:r>
            </w:ins>
          </w:p>
        </w:tc>
      </w:tr>
      <w:tr w:rsidR="00076037" w:rsidRPr="00076037" w:rsidTr="00076037">
        <w:trPr>
          <w:trHeight w:val="255"/>
          <w:ins w:id="97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7" w:author="viktor" w:date="2013-12-12T15:36:00Z"/>
                <w:rFonts w:ascii="Calibri" w:hAnsi="Calibri" w:cs="Calibri"/>
                <w:sz w:val="22"/>
                <w:szCs w:val="22"/>
              </w:rPr>
            </w:pPr>
            <w:ins w:id="97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OROK_EBH_AZON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7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8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81" w:author="viktor" w:date="2013-12-12T15:36:00Z"/>
                <w:rFonts w:ascii="Calibri" w:hAnsi="Calibri" w:cs="Calibri"/>
                <w:sz w:val="22"/>
                <w:szCs w:val="22"/>
              </w:rPr>
            </w:pPr>
            <w:ins w:id="98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EBH azonosítója</w:t>
              </w:r>
            </w:ins>
          </w:p>
        </w:tc>
      </w:tr>
      <w:tr w:rsidR="00076037" w:rsidRPr="00076037" w:rsidTr="00076037">
        <w:trPr>
          <w:trHeight w:val="255"/>
          <w:ins w:id="98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84" w:author="viktor" w:date="2013-12-12T15:36:00Z"/>
                <w:rFonts w:ascii="Calibri" w:hAnsi="Calibri" w:cs="Calibri"/>
                <w:sz w:val="22"/>
                <w:szCs w:val="22"/>
              </w:rPr>
            </w:pPr>
            <w:ins w:id="98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SZUL_HELY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86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8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88" w:author="viktor" w:date="2013-12-12T15:36:00Z"/>
                <w:rFonts w:ascii="Calibri" w:hAnsi="Calibri" w:cs="Calibri"/>
                <w:sz w:val="22"/>
                <w:szCs w:val="22"/>
              </w:rPr>
            </w:pPr>
            <w:ins w:id="98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helye</w:t>
              </w:r>
            </w:ins>
          </w:p>
        </w:tc>
      </w:tr>
      <w:tr w:rsidR="00076037" w:rsidRPr="00076037" w:rsidTr="00076037">
        <w:trPr>
          <w:trHeight w:val="255"/>
          <w:ins w:id="99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91" w:author="viktor" w:date="2013-12-12T15:36:00Z"/>
                <w:rFonts w:ascii="Calibri" w:hAnsi="Calibri" w:cs="Calibri"/>
                <w:sz w:val="22"/>
                <w:szCs w:val="22"/>
              </w:rPr>
            </w:pPr>
            <w:ins w:id="99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SZUL_DATUM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9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99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995" w:author="viktor" w:date="2013-12-12T15:36:00Z"/>
                <w:rFonts w:ascii="Calibri" w:hAnsi="Calibri" w:cs="Calibri"/>
                <w:sz w:val="22"/>
                <w:szCs w:val="22"/>
              </w:rPr>
            </w:pPr>
            <w:ins w:id="99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dátuma</w:t>
              </w:r>
            </w:ins>
          </w:p>
        </w:tc>
      </w:tr>
      <w:tr w:rsidR="00076037" w:rsidRPr="00076037" w:rsidTr="00076037">
        <w:trPr>
          <w:trHeight w:val="255"/>
          <w:ins w:id="99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998" w:author="viktor" w:date="2013-12-12T15:36:00Z"/>
                <w:rFonts w:ascii="Calibri" w:hAnsi="Calibri" w:cs="Calibri"/>
                <w:sz w:val="22"/>
                <w:szCs w:val="22"/>
              </w:rPr>
            </w:pPr>
            <w:ins w:id="99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SZUL_NEVE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00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0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02" w:author="viktor" w:date="2013-12-12T15:36:00Z"/>
                <w:rFonts w:ascii="Calibri" w:hAnsi="Calibri" w:cs="Calibri"/>
                <w:sz w:val="22"/>
                <w:szCs w:val="22"/>
              </w:rPr>
            </w:pPr>
            <w:ins w:id="100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születési neve</w:t>
              </w:r>
            </w:ins>
          </w:p>
        </w:tc>
      </w:tr>
      <w:tr w:rsidR="00076037" w:rsidRPr="00076037" w:rsidTr="00076037">
        <w:trPr>
          <w:trHeight w:val="255"/>
          <w:ins w:id="100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05" w:author="viktor" w:date="2013-12-12T15:36:00Z"/>
                <w:rFonts w:ascii="Calibri" w:hAnsi="Calibri" w:cs="Calibri"/>
                <w:sz w:val="22"/>
                <w:szCs w:val="22"/>
              </w:rPr>
            </w:pPr>
            <w:ins w:id="100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ANYJA_NEVE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07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0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09" w:author="viktor" w:date="2013-12-12T15:36:00Z"/>
                <w:rFonts w:ascii="Calibri" w:hAnsi="Calibri" w:cs="Calibri"/>
                <w:sz w:val="22"/>
                <w:szCs w:val="22"/>
              </w:rPr>
            </w:pPr>
            <w:ins w:id="101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anyja neve</w:t>
              </w:r>
            </w:ins>
          </w:p>
        </w:tc>
      </w:tr>
      <w:tr w:rsidR="00076037" w:rsidRPr="00076037" w:rsidTr="00076037">
        <w:trPr>
          <w:trHeight w:val="255"/>
          <w:ins w:id="101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2" w:author="viktor" w:date="2013-12-12T15:36:00Z"/>
                <w:rFonts w:ascii="Calibri" w:hAnsi="Calibri" w:cs="Calibri"/>
                <w:sz w:val="22"/>
                <w:szCs w:val="22"/>
              </w:rPr>
            </w:pPr>
            <w:ins w:id="101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4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1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16" w:author="viktor" w:date="2013-12-12T15:36:00Z"/>
                <w:rFonts w:ascii="Calibri" w:hAnsi="Calibri" w:cs="Calibri"/>
                <w:sz w:val="22"/>
                <w:szCs w:val="22"/>
              </w:rPr>
            </w:pPr>
            <w:ins w:id="101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nemzetisége</w:t>
              </w:r>
              <w:proofErr w:type="gramStart"/>
              <w:r w:rsidRPr="00076037">
                <w:rPr>
                  <w:rFonts w:ascii="Calibri" w:hAnsi="Calibri" w:cs="Calibri"/>
                  <w:sz w:val="22"/>
                  <w:szCs w:val="22"/>
                </w:rPr>
                <w:t>/   állampolgársága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1018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19" w:author="viktor" w:date="2013-12-12T15:36:00Z"/>
                <w:rFonts w:ascii="Calibri" w:hAnsi="Calibri" w:cs="Calibri"/>
                <w:sz w:val="22"/>
                <w:szCs w:val="22"/>
              </w:rPr>
            </w:pPr>
            <w:ins w:id="102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SZEM_AZON_OKM_SZAM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21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2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23" w:author="viktor" w:date="2013-12-12T15:36:00Z"/>
                <w:rFonts w:ascii="Calibri" w:hAnsi="Calibri" w:cs="Calibri"/>
                <w:sz w:val="22"/>
                <w:szCs w:val="22"/>
              </w:rPr>
            </w:pPr>
            <w:ins w:id="102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személyi azonosító okmány szám/útlevélszám</w:t>
              </w:r>
            </w:ins>
          </w:p>
        </w:tc>
      </w:tr>
      <w:tr w:rsidR="00076037" w:rsidRPr="00076037" w:rsidTr="00076037">
        <w:trPr>
          <w:trHeight w:val="255"/>
          <w:ins w:id="1025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26" w:author="viktor" w:date="2013-12-12T15:36:00Z"/>
                <w:rFonts w:ascii="Calibri" w:hAnsi="Calibri" w:cs="Calibri"/>
                <w:sz w:val="22"/>
                <w:szCs w:val="22"/>
              </w:rPr>
            </w:pPr>
            <w:ins w:id="102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LAK_IRSZ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28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2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30" w:author="viktor" w:date="2013-12-12T15:36:00Z"/>
                <w:rFonts w:ascii="Calibri" w:hAnsi="Calibri" w:cs="Calibri"/>
                <w:sz w:val="22"/>
                <w:szCs w:val="22"/>
              </w:rPr>
            </w:pPr>
            <w:ins w:id="103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irányítószáma</w:t>
              </w:r>
            </w:ins>
          </w:p>
        </w:tc>
      </w:tr>
      <w:tr w:rsidR="00076037" w:rsidRPr="00076037" w:rsidTr="00076037">
        <w:trPr>
          <w:trHeight w:val="255"/>
          <w:ins w:id="1032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33" w:author="viktor" w:date="2013-12-12T15:36:00Z"/>
                <w:rFonts w:ascii="Calibri" w:hAnsi="Calibri" w:cs="Calibri"/>
                <w:sz w:val="22"/>
                <w:szCs w:val="22"/>
              </w:rPr>
            </w:pPr>
            <w:ins w:id="103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LAK_TELEPULES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35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3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37" w:author="viktor" w:date="2013-12-12T15:36:00Z"/>
                <w:rFonts w:ascii="Calibri" w:hAnsi="Calibri" w:cs="Calibri"/>
                <w:sz w:val="22"/>
                <w:szCs w:val="22"/>
              </w:rPr>
            </w:pPr>
            <w:ins w:id="103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települése</w:t>
              </w:r>
            </w:ins>
          </w:p>
        </w:tc>
      </w:tr>
      <w:tr w:rsidR="00076037" w:rsidRPr="00076037" w:rsidTr="00076037">
        <w:trPr>
          <w:trHeight w:val="255"/>
          <w:ins w:id="1039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0" w:author="viktor" w:date="2013-12-12T15:36:00Z"/>
                <w:rFonts w:ascii="Calibri" w:hAnsi="Calibri" w:cs="Calibri"/>
                <w:sz w:val="22"/>
                <w:szCs w:val="22"/>
              </w:rPr>
            </w:pPr>
            <w:ins w:id="104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LAK_CIM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2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4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44" w:author="viktor" w:date="2013-12-12T15:36:00Z"/>
                <w:rFonts w:ascii="Calibri" w:hAnsi="Calibri" w:cs="Calibri"/>
                <w:sz w:val="22"/>
                <w:szCs w:val="22"/>
              </w:rPr>
            </w:pPr>
            <w:ins w:id="104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állandó lakhely közterület neve, száma</w:t>
              </w:r>
            </w:ins>
          </w:p>
        </w:tc>
      </w:tr>
      <w:tr w:rsidR="00076037" w:rsidRPr="00076037" w:rsidTr="00076037">
        <w:trPr>
          <w:trHeight w:val="255"/>
          <w:ins w:id="1046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7" w:author="viktor" w:date="2013-12-12T15:36:00Z"/>
                <w:rFonts w:ascii="Calibri" w:hAnsi="Calibri" w:cs="Calibri"/>
                <w:sz w:val="22"/>
                <w:szCs w:val="22"/>
              </w:rPr>
            </w:pPr>
            <w:ins w:id="104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RESZ_ARANY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49" w:author="viktor" w:date="2013-12-12T15:36:00Z"/>
                <w:rFonts w:ascii="Calibri" w:hAnsi="Calibri" w:cs="Calibri"/>
                <w:sz w:val="22"/>
                <w:szCs w:val="22"/>
              </w:rPr>
            </w:pPr>
            <w:ins w:id="1050" w:author="viktor" w:date="2013-12-12T15:37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51" w:author="viktor" w:date="2013-12-12T15:36:00Z"/>
                <w:rFonts w:ascii="Calibri" w:hAnsi="Calibri" w:cs="Calibri"/>
                <w:sz w:val="22"/>
                <w:szCs w:val="22"/>
              </w:rPr>
            </w:pPr>
            <w:ins w:id="105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részesedési aránya (%)</w:t>
              </w:r>
            </w:ins>
          </w:p>
        </w:tc>
      </w:tr>
      <w:tr w:rsidR="00076037" w:rsidRPr="00076037" w:rsidTr="00076037">
        <w:trPr>
          <w:trHeight w:val="255"/>
          <w:ins w:id="1053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54" w:author="viktor" w:date="2013-12-12T15:36:00Z"/>
                <w:rFonts w:ascii="Calibri" w:hAnsi="Calibri" w:cs="Calibri"/>
                <w:sz w:val="22"/>
                <w:szCs w:val="22"/>
              </w:rPr>
            </w:pPr>
            <w:ins w:id="105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OROKOLT_OSSZEG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56" w:author="viktor" w:date="2013-12-12T15:36:00Z"/>
                <w:rFonts w:ascii="Calibri" w:hAnsi="Calibri" w:cs="Calibri"/>
                <w:sz w:val="22"/>
                <w:szCs w:val="22"/>
              </w:rPr>
            </w:pPr>
            <w:ins w:id="105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58" w:author="viktor" w:date="2013-12-12T15:36:00Z"/>
                <w:rFonts w:ascii="Calibri" w:hAnsi="Calibri" w:cs="Calibri"/>
                <w:sz w:val="22"/>
                <w:szCs w:val="22"/>
              </w:rPr>
            </w:pPr>
            <w:ins w:id="105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</w:t>
              </w:r>
            </w:ins>
          </w:p>
        </w:tc>
      </w:tr>
      <w:tr w:rsidR="00076037" w:rsidRPr="00076037" w:rsidTr="00076037">
        <w:trPr>
          <w:trHeight w:val="255"/>
          <w:ins w:id="1060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61" w:author="viktor" w:date="2013-12-12T15:36:00Z"/>
                <w:rFonts w:ascii="Calibri" w:hAnsi="Calibri" w:cs="Calibri"/>
                <w:sz w:val="22"/>
                <w:szCs w:val="22"/>
              </w:rPr>
            </w:pPr>
            <w:ins w:id="1062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OROK_OSSZ_DEV_NEME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63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64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VARCHAR2(</w:t>
              </w:r>
              <w:proofErr w:type="gramEnd"/>
              <w:r w:rsidRPr="00076037">
                <w:rPr>
                  <w:rFonts w:ascii="Calibri" w:hAnsi="Calibri" w:cs="Calibri"/>
                  <w:sz w:val="22"/>
                  <w:szCs w:val="22"/>
                </w:rPr>
                <w:t>10)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65" w:author="viktor" w:date="2013-12-12T15:36:00Z"/>
                <w:rFonts w:ascii="Calibri" w:hAnsi="Calibri" w:cs="Calibri"/>
                <w:sz w:val="22"/>
                <w:szCs w:val="22"/>
              </w:rPr>
            </w:pPr>
            <w:ins w:id="106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örökölt összeg devizaneme</w:t>
              </w:r>
            </w:ins>
          </w:p>
        </w:tc>
      </w:tr>
      <w:tr w:rsidR="00076037" w:rsidRPr="00076037" w:rsidTr="00076037">
        <w:trPr>
          <w:trHeight w:val="255"/>
          <w:ins w:id="1067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68" w:author="viktor" w:date="2013-12-12T15:36:00Z"/>
                <w:rFonts w:ascii="Calibri" w:hAnsi="Calibri" w:cs="Calibri"/>
                <w:sz w:val="22"/>
                <w:szCs w:val="22"/>
              </w:rPr>
            </w:pPr>
            <w:ins w:id="1069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KIFIZETETT_OSSZEG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70" w:author="viktor" w:date="2013-12-12T15:36:00Z"/>
                <w:rFonts w:ascii="Calibri" w:hAnsi="Calibri" w:cs="Calibri"/>
                <w:sz w:val="22"/>
                <w:szCs w:val="22"/>
              </w:rPr>
            </w:pPr>
            <w:ins w:id="1071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72" w:author="viktor" w:date="2013-12-12T15:36:00Z"/>
                <w:rFonts w:ascii="Calibri" w:hAnsi="Calibri" w:cs="Calibri"/>
                <w:sz w:val="22"/>
                <w:szCs w:val="22"/>
              </w:rPr>
            </w:pPr>
            <w:ins w:id="107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kifizetett összeg</w:t>
              </w:r>
            </w:ins>
          </w:p>
        </w:tc>
      </w:tr>
      <w:tr w:rsidR="00076037" w:rsidRPr="00076037" w:rsidTr="00076037">
        <w:trPr>
          <w:trHeight w:val="255"/>
          <w:ins w:id="1074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75" w:author="viktor" w:date="2013-12-12T15:36:00Z"/>
                <w:rFonts w:ascii="Calibri" w:hAnsi="Calibri" w:cs="Calibri"/>
                <w:sz w:val="22"/>
                <w:szCs w:val="22"/>
              </w:rPr>
            </w:pPr>
            <w:ins w:id="1076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KIFIZETES_IDO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77" w:author="viktor" w:date="2013-12-12T15:36:00Z"/>
                <w:rFonts w:ascii="Calibri" w:hAnsi="Calibri" w:cs="Calibri"/>
                <w:sz w:val="22"/>
                <w:szCs w:val="22"/>
              </w:rPr>
            </w:pPr>
            <w:ins w:id="1078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79" w:author="viktor" w:date="2013-12-12T15:36:00Z"/>
                <w:rFonts w:ascii="Calibri" w:hAnsi="Calibri" w:cs="Calibri"/>
                <w:sz w:val="22"/>
                <w:szCs w:val="22"/>
              </w:rPr>
            </w:pPr>
            <w:proofErr w:type="gramStart"/>
            <w:ins w:id="1080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kifizetés  időpontja</w:t>
              </w:r>
              <w:proofErr w:type="gramEnd"/>
            </w:ins>
          </w:p>
        </w:tc>
      </w:tr>
      <w:tr w:rsidR="00076037" w:rsidRPr="00076037" w:rsidTr="00076037">
        <w:trPr>
          <w:trHeight w:val="255"/>
          <w:ins w:id="1081" w:author="viktor" w:date="2013-12-12T15:36:00Z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82" w:author="viktor" w:date="2013-12-12T15:36:00Z"/>
                <w:rFonts w:ascii="Calibri" w:hAnsi="Calibri" w:cs="Calibri"/>
                <w:sz w:val="22"/>
                <w:szCs w:val="22"/>
              </w:rPr>
            </w:pPr>
            <w:ins w:id="1083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KUL_BET_KEZ_LEJ</w:t>
              </w:r>
            </w:ins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037" w:rsidRPr="00076037" w:rsidRDefault="00076037" w:rsidP="00076037">
            <w:pPr>
              <w:rPr>
                <w:ins w:id="1084" w:author="viktor" w:date="2013-12-12T15:36:00Z"/>
                <w:rFonts w:ascii="Calibri" w:hAnsi="Calibri" w:cs="Calibri"/>
                <w:sz w:val="22"/>
                <w:szCs w:val="22"/>
              </w:rPr>
            </w:pPr>
            <w:ins w:id="1085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DATE</w:t>
              </w:r>
            </w:ins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76037" w:rsidRPr="00076037" w:rsidRDefault="00076037" w:rsidP="00076037">
            <w:pPr>
              <w:rPr>
                <w:ins w:id="1086" w:author="viktor" w:date="2013-12-12T15:36:00Z"/>
                <w:rFonts w:ascii="Calibri" w:hAnsi="Calibri" w:cs="Calibri"/>
                <w:sz w:val="22"/>
                <w:szCs w:val="22"/>
              </w:rPr>
            </w:pPr>
            <w:ins w:id="1087" w:author="viktor" w:date="2013-12-12T15:36:00Z">
              <w:r w:rsidRPr="00076037">
                <w:rPr>
                  <w:rFonts w:ascii="Calibri" w:hAnsi="Calibri" w:cs="Calibri"/>
                  <w:sz w:val="22"/>
                  <w:szCs w:val="22"/>
                </w:rPr>
                <w:t>külön betétként kezelés lejárata</w:t>
              </w:r>
            </w:ins>
          </w:p>
        </w:tc>
      </w:tr>
      <w:tr w:rsidR="005A1C17" w:rsidRPr="00F0184A" w:rsidTr="005B7B93">
        <w:trPr>
          <w:trHeight w:val="255"/>
          <w:ins w:id="1088" w:author="viktor" w:date="2013-12-12T15:33:00Z"/>
        </w:trPr>
        <w:tc>
          <w:tcPr>
            <w:tcW w:w="3059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1089" w:author="viktor" w:date="2013-12-12T15:33:00Z"/>
                <w:rFonts w:ascii="Calibri" w:hAnsi="Calibri" w:cs="Calibri"/>
                <w:sz w:val="22"/>
                <w:szCs w:val="22"/>
              </w:rPr>
            </w:pPr>
            <w:ins w:id="1090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RUN_ID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A1C17" w:rsidRDefault="005A1C17" w:rsidP="005B7B93">
            <w:pPr>
              <w:rPr>
                <w:ins w:id="1091" w:author="viktor" w:date="2013-12-12T15:33:00Z"/>
                <w:rFonts w:ascii="Calibri" w:hAnsi="Calibri" w:cs="Calibri"/>
                <w:sz w:val="22"/>
                <w:szCs w:val="22"/>
              </w:rPr>
            </w:pPr>
            <w:ins w:id="1092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NUMBER</w:t>
              </w:r>
            </w:ins>
          </w:p>
        </w:tc>
        <w:tc>
          <w:tcPr>
            <w:tcW w:w="4545" w:type="dxa"/>
            <w:vAlign w:val="bottom"/>
          </w:tcPr>
          <w:p w:rsidR="005A1C17" w:rsidRDefault="005A1C17" w:rsidP="005B7B93">
            <w:pPr>
              <w:rPr>
                <w:ins w:id="1093" w:author="viktor" w:date="2013-12-12T15:33:00Z"/>
                <w:rFonts w:ascii="Calibri" w:hAnsi="Calibri" w:cs="Calibri"/>
                <w:sz w:val="22"/>
                <w:szCs w:val="22"/>
              </w:rPr>
            </w:pPr>
            <w:proofErr w:type="spellStart"/>
            <w:ins w:id="1094" w:author="viktor" w:date="2013-12-12T15:33:00Z">
              <w:r>
                <w:rPr>
                  <w:rFonts w:ascii="Calibri" w:hAnsi="Calibri" w:cs="Calibri"/>
                  <w:sz w:val="22"/>
                  <w:szCs w:val="22"/>
                </w:rPr>
                <w:t>Futasazonosito</w:t>
              </w:r>
              <w:proofErr w:type="spellEnd"/>
            </w:ins>
          </w:p>
        </w:tc>
      </w:tr>
    </w:tbl>
    <w:p w:rsidR="005A1C17" w:rsidRPr="00BA55D7" w:rsidRDefault="005A1C17" w:rsidP="005A1C17">
      <w:pPr>
        <w:tabs>
          <w:tab w:val="left" w:pos="567"/>
          <w:tab w:val="center" w:pos="5103"/>
        </w:tabs>
        <w:rPr>
          <w:ins w:id="1095" w:author="viktor" w:date="2013-12-12T15:33:00Z"/>
        </w:rPr>
      </w:pPr>
      <w:proofErr w:type="spellStart"/>
      <w:ins w:id="1096" w:author="viktor" w:date="2013-12-12T15:33:00Z">
        <w:r w:rsidRPr="00BA55D7">
          <w:t>Particionálás</w:t>
        </w:r>
        <w:proofErr w:type="spellEnd"/>
        <w:r w:rsidRPr="00BA55D7">
          <w:t xml:space="preserve">: </w:t>
        </w:r>
        <w:r>
          <w:t>SYM_RUN_DATE</w:t>
        </w:r>
        <w:r>
          <w:tab/>
        </w:r>
      </w:ins>
    </w:p>
    <w:p w:rsidR="005A1C17" w:rsidRDefault="005A1C17" w:rsidP="005A1C17">
      <w:pPr>
        <w:tabs>
          <w:tab w:val="left" w:pos="567"/>
        </w:tabs>
        <w:rPr>
          <w:ins w:id="1097" w:author="viktor" w:date="2013-12-12T15:33:00Z"/>
        </w:rPr>
      </w:pPr>
      <w:ins w:id="1098" w:author="viktor" w:date="2013-12-12T15:33:00Z">
        <w:r w:rsidRPr="00BA55D7">
          <w:t xml:space="preserve">Local Index: </w:t>
        </w:r>
        <w:r>
          <w:t>EBH_AZONOSITO</w:t>
        </w:r>
      </w:ins>
    </w:p>
    <w:p w:rsidR="005A1C17" w:rsidRDefault="005A1C17" w:rsidP="005A1C17">
      <w:pPr>
        <w:tabs>
          <w:tab w:val="left" w:pos="567"/>
        </w:tabs>
        <w:rPr>
          <w:ins w:id="1099" w:author="viktor" w:date="2013-12-12T15:33:00Z"/>
        </w:rPr>
      </w:pPr>
    </w:p>
    <w:p w:rsidR="005A1C17" w:rsidRPr="00F25EB8" w:rsidRDefault="005A1C17" w:rsidP="005A1C17">
      <w:pPr>
        <w:tabs>
          <w:tab w:val="left" w:pos="567"/>
        </w:tabs>
        <w:rPr>
          <w:ins w:id="1100" w:author="viktor" w:date="2013-12-12T15:33:00Z"/>
          <w:b/>
        </w:rPr>
      </w:pPr>
      <w:ins w:id="1101" w:author="viktor" w:date="2013-12-12T15:33:00Z">
        <w:r>
          <w:rPr>
            <w:b/>
          </w:rPr>
          <w:t>A tábla a</w:t>
        </w:r>
        <w:r w:rsidRPr="001C0ADF">
          <w:rPr>
            <w:b/>
          </w:rPr>
          <w:t xml:space="preserve"> </w:t>
        </w:r>
        <w:r>
          <w:rPr>
            <w:b/>
          </w:rPr>
          <w:t>Hagyatéki osztálytól</w:t>
        </w:r>
        <w:r w:rsidRPr="001C0ADF">
          <w:rPr>
            <w:b/>
          </w:rPr>
          <w:t xml:space="preserve"> </w:t>
        </w:r>
        <w:proofErr w:type="spellStart"/>
        <w:r w:rsidRPr="001C0ADF">
          <w:rPr>
            <w:b/>
          </w:rPr>
          <w:t>csv-ben</w:t>
        </w:r>
        <w:proofErr w:type="spellEnd"/>
        <w:r w:rsidRPr="001C0ADF">
          <w:rPr>
            <w:b/>
          </w:rPr>
          <w:t xml:space="preserve"> át</w:t>
        </w:r>
        <w:r>
          <w:rPr>
            <w:b/>
          </w:rPr>
          <w:t xml:space="preserve">vett </w:t>
        </w:r>
      </w:ins>
      <w:ins w:id="1102" w:author="viktor" w:date="2013-12-12T15:38:00Z">
        <w:r w:rsidR="00B673C4">
          <w:rPr>
            <w:b/>
          </w:rPr>
          <w:t>HAG számlára került örökség</w:t>
        </w:r>
      </w:ins>
      <w:ins w:id="1103" w:author="viktor" w:date="2013-12-12T15:33:00Z">
        <w:r>
          <w:rPr>
            <w:b/>
          </w:rPr>
          <w:t xml:space="preserve"> adatokat tartalmazza historikusan</w:t>
        </w:r>
        <w:r w:rsidRPr="00F25EB8">
          <w:rPr>
            <w:b/>
          </w:rPr>
          <w:t>.</w:t>
        </w:r>
      </w:ins>
    </w:p>
    <w:p w:rsidR="005A1C17" w:rsidRDefault="005A1C17" w:rsidP="005A1C17">
      <w:pPr>
        <w:spacing w:line="240" w:lineRule="auto"/>
        <w:rPr>
          <w:ins w:id="1104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1105" w:author="viktor" w:date="2013-12-12T15:33:00Z"/>
        </w:rPr>
      </w:pPr>
    </w:p>
    <w:p w:rsidR="005A1C17" w:rsidRDefault="005A1C17" w:rsidP="005A1C17">
      <w:pPr>
        <w:tabs>
          <w:tab w:val="left" w:pos="567"/>
        </w:tabs>
        <w:rPr>
          <w:ins w:id="1106" w:author="viktor" w:date="2013-12-12T15:33:00Z"/>
        </w:rPr>
      </w:pPr>
      <w:ins w:id="1107" w:author="viktor" w:date="2013-12-12T15:33:00Z">
        <w:r w:rsidRPr="003B2C66">
          <w:rPr>
            <w:u w:val="single"/>
          </w:rPr>
          <w:t>Töltő:</w:t>
        </w:r>
        <w:r>
          <w:t xml:space="preserve"> REPGA havi fa 41 - </w:t>
        </w:r>
        <w:r w:rsidRPr="000D19B8">
          <w:t>REPGA_</w:t>
        </w:r>
        <w:r>
          <w:t>DET</w:t>
        </w:r>
        <w:r w:rsidRPr="000D19B8">
          <w:t>M_</w:t>
        </w:r>
      </w:ins>
      <w:ins w:id="1108" w:author="viktor" w:date="2013-12-12T15:34:00Z">
        <w:r>
          <w:t>OBA_HAGSZ</w:t>
        </w:r>
      </w:ins>
      <w:ins w:id="1109" w:author="viktor" w:date="2013-12-12T15:33:00Z">
        <w:r w:rsidRPr="000D19B8">
          <w:t>_PKG</w:t>
        </w:r>
      </w:ins>
    </w:p>
    <w:p w:rsidR="005A1C17" w:rsidRPr="00D5248B" w:rsidRDefault="005A1C17" w:rsidP="005A1C17">
      <w:pPr>
        <w:tabs>
          <w:tab w:val="left" w:pos="567"/>
        </w:tabs>
        <w:rPr>
          <w:ins w:id="1110" w:author="viktor" w:date="2013-12-12T15:33:00Z"/>
        </w:rPr>
      </w:pPr>
    </w:p>
    <w:p w:rsidR="005A1C17" w:rsidRDefault="005A1C17" w:rsidP="005A1C17">
      <w:pPr>
        <w:rPr>
          <w:ins w:id="1111" w:author="viktor" w:date="2013-12-12T15:33:00Z"/>
        </w:rPr>
      </w:pPr>
      <w:proofErr w:type="gramStart"/>
      <w:ins w:id="1112" w:author="viktor" w:date="2013-12-12T15:33:00Z">
        <w:r w:rsidRPr="00166598">
          <w:rPr>
            <w:u w:val="single"/>
          </w:rPr>
          <w:t>Előzmény(</w:t>
        </w:r>
        <w:proofErr w:type="spellStart"/>
        <w:proofErr w:type="gramEnd"/>
        <w:r w:rsidRPr="00166598">
          <w:rPr>
            <w:u w:val="single"/>
          </w:rPr>
          <w:t>ek</w:t>
        </w:r>
        <w:proofErr w:type="spellEnd"/>
        <w:r w:rsidRPr="00166598">
          <w:rPr>
            <w:u w:val="single"/>
          </w:rPr>
          <w:t>):</w:t>
        </w:r>
      </w:ins>
    </w:p>
    <w:p w:rsidR="005A1C17" w:rsidRDefault="005A1C17" w:rsidP="005A1C17">
      <w:pPr>
        <w:rPr>
          <w:ins w:id="1113" w:author="viktor" w:date="2013-12-12T15:33:00Z"/>
        </w:rPr>
      </w:pPr>
      <w:ins w:id="1114" w:author="viktor" w:date="2013-12-12T15:33:00Z">
        <w:r w:rsidRPr="000D19B8">
          <w:t>REPGA_</w:t>
        </w:r>
        <w:r>
          <w:t>STA</w:t>
        </w:r>
        <w:r w:rsidRPr="000D19B8">
          <w:t>M_</w:t>
        </w:r>
      </w:ins>
      <w:ins w:id="1115" w:author="viktor" w:date="2013-12-12T15:34:00Z">
        <w:r>
          <w:t>OBA_HAGSZ</w:t>
        </w:r>
      </w:ins>
      <w:ins w:id="1116" w:author="viktor" w:date="2013-12-12T15:33:00Z">
        <w:r w:rsidRPr="000D19B8">
          <w:t>_PKG</w:t>
        </w:r>
        <w:proofErr w:type="gramStart"/>
        <w:r w:rsidRPr="00425AD5">
          <w:t>.MAIN</w:t>
        </w:r>
        <w:proofErr w:type="gramEnd"/>
      </w:ins>
    </w:p>
    <w:p w:rsidR="005A1C17" w:rsidRDefault="005A1C17" w:rsidP="005A1C17">
      <w:pPr>
        <w:rPr>
          <w:ins w:id="1117" w:author="viktor" w:date="2013-12-12T15:33:00Z"/>
          <w:u w:val="single"/>
        </w:rPr>
      </w:pPr>
    </w:p>
    <w:p w:rsidR="005A1C17" w:rsidRPr="00166598" w:rsidRDefault="005A1C17" w:rsidP="005A1C17">
      <w:pPr>
        <w:rPr>
          <w:ins w:id="1118" w:author="viktor" w:date="2013-12-12T15:33:00Z"/>
          <w:bCs/>
        </w:rPr>
      </w:pPr>
      <w:proofErr w:type="gramStart"/>
      <w:ins w:id="1119" w:author="viktor" w:date="2013-12-12T15:33:00Z">
        <w:r w:rsidRPr="00166598">
          <w:rPr>
            <w:u w:val="single"/>
          </w:rPr>
          <w:t>Következő(</w:t>
        </w:r>
        <w:proofErr w:type="gramEnd"/>
        <w:r w:rsidRPr="00166598">
          <w:rPr>
            <w:u w:val="single"/>
          </w:rPr>
          <w:t>k):</w:t>
        </w:r>
        <w:r>
          <w:t xml:space="preserve">  </w:t>
        </w:r>
      </w:ins>
    </w:p>
    <w:p w:rsidR="005A1C17" w:rsidRDefault="005A1C17" w:rsidP="005A1C17">
      <w:pPr>
        <w:spacing w:line="240" w:lineRule="auto"/>
        <w:rPr>
          <w:ins w:id="1120" w:author="viktor" w:date="2013-12-12T15:33:00Z"/>
        </w:rPr>
      </w:pPr>
      <w:ins w:id="1121" w:author="viktor" w:date="2013-12-12T15:33:00Z">
        <w:r w:rsidRPr="000D19B8">
          <w:t>REPGA_</w:t>
        </w:r>
        <w:r>
          <w:t>DET</w:t>
        </w:r>
        <w:r w:rsidRPr="000D19B8">
          <w:t>M_</w:t>
        </w:r>
        <w:r>
          <w:t>OBA_TBASE</w:t>
        </w:r>
        <w:r w:rsidRPr="000D19B8">
          <w:t>_PKG</w:t>
        </w:r>
        <w:proofErr w:type="gramStart"/>
        <w:r>
          <w:t>.MAIN</w:t>
        </w:r>
        <w:proofErr w:type="gramEnd"/>
      </w:ins>
    </w:p>
    <w:p w:rsidR="005A1C17" w:rsidRDefault="005A1C17" w:rsidP="005A1C17">
      <w:pPr>
        <w:spacing w:line="240" w:lineRule="auto"/>
        <w:rPr>
          <w:ins w:id="1122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1123" w:author="viktor" w:date="2013-12-12T15:33:00Z"/>
          <w:u w:val="single"/>
        </w:rPr>
      </w:pPr>
      <w:ins w:id="1124" w:author="viktor" w:date="2013-12-12T15:33:00Z">
        <w:r w:rsidRPr="003B2C66">
          <w:rPr>
            <w:u w:val="single"/>
          </w:rPr>
          <w:t>Forrás:</w:t>
        </w:r>
      </w:ins>
    </w:p>
    <w:p w:rsidR="005A1C17" w:rsidRDefault="005A1C17" w:rsidP="005A1C17">
      <w:pPr>
        <w:tabs>
          <w:tab w:val="left" w:pos="567"/>
        </w:tabs>
        <w:rPr>
          <w:ins w:id="1125" w:author="viktor" w:date="2013-12-12T15:33:00Z"/>
        </w:rPr>
      </w:pPr>
      <w:ins w:id="1126" w:author="viktor" w:date="2013-12-12T15:33:00Z">
        <w:r w:rsidRPr="000D19B8">
          <w:t>REPGA_</w:t>
        </w:r>
        <w:r>
          <w:t>STA</w:t>
        </w:r>
        <w:r w:rsidRPr="000D19B8">
          <w:t>M_</w:t>
        </w:r>
      </w:ins>
      <w:ins w:id="1127" w:author="viktor" w:date="2013-12-12T15:34:00Z">
        <w:r>
          <w:t>OBA_HAGSZ</w:t>
        </w:r>
      </w:ins>
    </w:p>
    <w:p w:rsidR="005A1C17" w:rsidRDefault="005A1C17" w:rsidP="005A1C17">
      <w:pPr>
        <w:tabs>
          <w:tab w:val="left" w:pos="567"/>
        </w:tabs>
        <w:rPr>
          <w:ins w:id="1128" w:author="viktor" w:date="2013-12-12T15:33:00Z"/>
        </w:rPr>
      </w:pPr>
    </w:p>
    <w:p w:rsidR="005A1C17" w:rsidRPr="003B2C66" w:rsidRDefault="005A1C17" w:rsidP="005A1C17">
      <w:pPr>
        <w:tabs>
          <w:tab w:val="left" w:pos="567"/>
        </w:tabs>
        <w:rPr>
          <w:ins w:id="1129" w:author="viktor" w:date="2013-12-12T15:33:00Z"/>
          <w:u w:val="single"/>
        </w:rPr>
      </w:pPr>
      <w:ins w:id="1130" w:author="viktor" w:date="2013-12-12T15:33:00Z">
        <w:r w:rsidRPr="003B2C66">
          <w:rPr>
            <w:u w:val="single"/>
          </w:rPr>
          <w:t>Töltése:</w:t>
        </w:r>
      </w:ins>
    </w:p>
    <w:p w:rsidR="005A1C17" w:rsidRDefault="005A1C17" w:rsidP="005A1C17">
      <w:pPr>
        <w:spacing w:line="240" w:lineRule="auto"/>
        <w:rPr>
          <w:ins w:id="1131" w:author="viktor" w:date="2013-12-12T15:33:00Z"/>
        </w:rPr>
      </w:pPr>
      <w:ins w:id="1132" w:author="viktor" w:date="2013-12-12T15:33:00Z">
        <w:r w:rsidRPr="00762C53">
          <w:t>REPGA_STAM_</w:t>
        </w:r>
      </w:ins>
      <w:ins w:id="1133" w:author="viktor" w:date="2013-12-12T15:34:00Z">
        <w:r>
          <w:t>OBA_HAGSZ</w:t>
        </w:r>
      </w:ins>
      <w:ins w:id="1134" w:author="viktor" w:date="2013-12-12T15:33:00Z">
        <w:r>
          <w:t xml:space="preserve"> tábla adatai kerülnek áttöltésre. </w:t>
        </w:r>
      </w:ins>
    </w:p>
    <w:p w:rsidR="005A1C17" w:rsidRDefault="005A1C17" w:rsidP="005A1C17">
      <w:pPr>
        <w:spacing w:line="240" w:lineRule="auto"/>
        <w:rPr>
          <w:ins w:id="1135" w:author="viktor" w:date="2013-12-12T15:33:00Z"/>
        </w:rPr>
      </w:pPr>
    </w:p>
    <w:p w:rsidR="002B426E" w:rsidRDefault="005A1C17" w:rsidP="005A1C17">
      <w:pPr>
        <w:pStyle w:val="Cmsor5"/>
        <w:numPr>
          <w:ilvl w:val="0"/>
          <w:numId w:val="9"/>
        </w:numPr>
      </w:pPr>
      <w:ins w:id="1136" w:author="viktor" w:date="2013-12-12T15:33:00Z">
        <w:r>
          <w:br w:type="page"/>
        </w:r>
      </w:ins>
      <w:r w:rsidR="002E534F" w:rsidRPr="002E534F">
        <w:t>REPGA_DETM_OBA_FIDB_R</w:t>
      </w:r>
      <w:r w:rsidR="002B426E">
        <w:t>_PKG</w:t>
      </w:r>
      <w:r w:rsidR="002B426E">
        <w:tab/>
      </w:r>
    </w:p>
    <w:p w:rsidR="002B426E" w:rsidRDefault="002B426E" w:rsidP="002B426E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0C3721" w:rsidRPr="00F0184A" w:rsidTr="00C652B1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0C3721" w:rsidRPr="00F0184A" w:rsidRDefault="000C3721" w:rsidP="002E534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 w:rsidR="002E534F">
              <w:rPr>
                <w:b/>
                <w:bCs/>
              </w:rPr>
              <w:t>OBA_FIDB_R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Vonatkozasidatum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Default="00FA7869" w:rsidP="00FA7869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FA7869" w:rsidRPr="00F0184A" w:rsidRDefault="00FA7869" w:rsidP="008966FA">
            <w:r>
              <w:t>Ügyfélazonosító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ACCOUNT</w:t>
            </w:r>
            <w:proofErr w:type="gramEnd"/>
            <w:r w:rsidRPr="00F0184A"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Szamlaszam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CCY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proofErr w:type="gramStart"/>
            <w:r w:rsidRPr="00F0184A">
              <w:t>VARCHAR2(</w:t>
            </w:r>
            <w:proofErr w:type="gramEnd"/>
            <w:r>
              <w:t>3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FA7869" w:rsidRDefault="00FA7869" w:rsidP="008966FA">
            <w:r>
              <w:t>Cash flow deviza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8966FA">
            <w:r>
              <w:t>Tőke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5B3E8E">
            <w:r>
              <w:t>Tőke</w:t>
            </w:r>
            <w:r w:rsidR="00FA7869">
              <w:t xml:space="preserve">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5B3E8E">
            <w:r>
              <w:t>Kamat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Kamat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TAX_FLAG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Adó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Típus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>
              <w:t>NUMBER(</w:t>
            </w:r>
            <w:proofErr w:type="gramEnd"/>
            <w:r>
              <w:t>12)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Mi_rb_acct</w:t>
            </w:r>
            <w:proofErr w:type="gramStart"/>
            <w:r>
              <w:t>.Internal</w:t>
            </w:r>
            <w:proofErr w:type="gramEnd"/>
            <w:r>
              <w:t>_key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UL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Ügyvédi letét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 2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115DC0" w:rsidP="008966FA">
            <w:r>
              <w:t>ING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115DC0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ING betét flag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TAX_RATE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Pr="00F0184A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Adóráta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Kamatadó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RESTRAINT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Zárolás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RES_INT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7E7338" w:rsidRDefault="007E7338" w:rsidP="008966FA">
            <w:r>
              <w:t>Zárolt kamat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RES_TAX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Zárolt kamat adója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8A0B7B" w:rsidP="008966FA">
            <w:r>
              <w:t>RELX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8A0B7B" w:rsidP="008966FA">
            <w:proofErr w:type="gramStart"/>
            <w:r w:rsidRPr="00F0184A">
              <w:t>VARCHAR2(</w:t>
            </w:r>
            <w:proofErr w:type="gramEnd"/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E7338" w:rsidRDefault="008A0B7B" w:rsidP="008966FA">
            <w:r>
              <w:t>Kedvezményezett flag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Futasazonosito</w:t>
            </w:r>
          </w:p>
        </w:tc>
      </w:tr>
    </w:tbl>
    <w:p w:rsidR="002E534F" w:rsidRPr="00BA55D7" w:rsidRDefault="002E534F" w:rsidP="002E534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E534F" w:rsidRDefault="002E534F" w:rsidP="002E534F">
      <w:pPr>
        <w:tabs>
          <w:tab w:val="left" w:pos="567"/>
        </w:tabs>
      </w:pPr>
      <w:r w:rsidRPr="00BA55D7">
        <w:t xml:space="preserve">Local Index: </w:t>
      </w:r>
    </w:p>
    <w:p w:rsidR="002E534F" w:rsidRDefault="002E534F" w:rsidP="002E534F">
      <w:pPr>
        <w:tabs>
          <w:tab w:val="left" w:pos="567"/>
        </w:tabs>
      </w:pPr>
    </w:p>
    <w:p w:rsidR="002E534F" w:rsidRPr="00F25EB8" w:rsidRDefault="004B1EBE" w:rsidP="002E534F">
      <w:pPr>
        <w:tabs>
          <w:tab w:val="left" w:pos="567"/>
        </w:tabs>
        <w:rPr>
          <w:b/>
        </w:rPr>
      </w:pPr>
      <w:r w:rsidRPr="004B1EBE">
        <w:rPr>
          <w:b/>
        </w:rPr>
        <w:t>A tábla a FIDB alapadatokat tartalmazza</w:t>
      </w:r>
      <w:r>
        <w:rPr>
          <w:b/>
        </w:rPr>
        <w:t>.</w:t>
      </w:r>
    </w:p>
    <w:p w:rsidR="002E534F" w:rsidRDefault="002E534F" w:rsidP="002E534F">
      <w:pPr>
        <w:spacing w:line="240" w:lineRule="auto"/>
      </w:pPr>
    </w:p>
    <w:p w:rsidR="002E534F" w:rsidRDefault="002E534F" w:rsidP="002E534F">
      <w:pPr>
        <w:tabs>
          <w:tab w:val="left" w:pos="567"/>
        </w:tabs>
      </w:pPr>
    </w:p>
    <w:p w:rsidR="002E534F" w:rsidRDefault="002E534F" w:rsidP="002E534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4B1EBE">
        <w:t>FIDB_R</w:t>
      </w:r>
      <w:r w:rsidRPr="000D19B8">
        <w:t>_PKG</w:t>
      </w:r>
    </w:p>
    <w:p w:rsidR="002E534F" w:rsidRPr="00D5248B" w:rsidRDefault="002E534F" w:rsidP="002E534F">
      <w:pPr>
        <w:tabs>
          <w:tab w:val="left" w:pos="567"/>
        </w:tabs>
      </w:pPr>
    </w:p>
    <w:p w:rsidR="002E534F" w:rsidRDefault="002E534F" w:rsidP="002E534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6280" w:rsidRDefault="006F6280" w:rsidP="006F6280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2E534F" w:rsidRDefault="002E534F" w:rsidP="002E534F">
      <w:pPr>
        <w:rPr>
          <w:u w:val="single"/>
        </w:rPr>
      </w:pPr>
    </w:p>
    <w:p w:rsidR="002E534F" w:rsidRPr="00166598" w:rsidRDefault="002E534F" w:rsidP="002E534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E534F" w:rsidRDefault="00331650" w:rsidP="002E534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 w:rsidR="00270A49">
        <w:t>.MAIN</w:t>
      </w:r>
      <w:proofErr w:type="gramEnd"/>
    </w:p>
    <w:p w:rsidR="002E534F" w:rsidRDefault="002E534F" w:rsidP="002E534F">
      <w:pPr>
        <w:spacing w:line="240" w:lineRule="auto"/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E534F" w:rsidRDefault="006F6280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_RB_PROD_DEFAULT_MTH</w:t>
      </w:r>
    </w:p>
    <w:p w:rsidR="00F06AA7" w:rsidRDefault="00F06AA7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7E7338" w:rsidRDefault="007E7338" w:rsidP="002E534F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_RB_RESTRAINTS_MTH</w:t>
      </w:r>
    </w:p>
    <w:p w:rsidR="007E7338" w:rsidRDefault="007E7338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</w:t>
      </w:r>
      <w:r w:rsidRPr="007E7338">
        <w:rPr>
          <w:caps/>
        </w:rPr>
        <w:t>mi</w:t>
      </w:r>
      <w:proofErr w:type="gramEnd"/>
      <w:r w:rsidRPr="007E7338">
        <w:rPr>
          <w:caps/>
        </w:rPr>
        <w:t>_rb_joint_acct_mth</w:t>
      </w:r>
    </w:p>
    <w:p w:rsidR="008A0B7B" w:rsidRDefault="008A0B7B" w:rsidP="002E534F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4E4921" w:rsidRPr="007E7338" w:rsidRDefault="004E4921" w:rsidP="002E534F">
      <w:pPr>
        <w:tabs>
          <w:tab w:val="left" w:pos="567"/>
        </w:tabs>
        <w:rPr>
          <w:caps/>
        </w:rPr>
      </w:pPr>
      <w:r>
        <w:rPr>
          <w:caps/>
        </w:rPr>
        <w:lastRenderedPageBreak/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F6280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</w:p>
    <w:p w:rsidR="002E534F" w:rsidRDefault="006F6280" w:rsidP="002E534F">
      <w:pPr>
        <w:tabs>
          <w:tab w:val="left" w:pos="567"/>
        </w:tabs>
        <w:rPr>
          <w:ins w:id="1137" w:author="viktor" w:date="2013-12-11T10:18:00Z"/>
          <w:shd w:val="clear" w:color="auto" w:fill="FDE9D9" w:themeFill="accent6" w:themeFillTint="33"/>
        </w:rPr>
      </w:pP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_FM_CLIENT_MTH</w:t>
      </w:r>
    </w:p>
    <w:p w:rsidR="008147DB" w:rsidRDefault="008147DB" w:rsidP="002E534F">
      <w:pPr>
        <w:tabs>
          <w:tab w:val="left" w:pos="567"/>
        </w:tabs>
      </w:pPr>
      <w:ins w:id="1138" w:author="viktor" w:date="2013-12-11T10:18:00Z">
        <w:r>
          <w:rPr>
            <w:shd w:val="clear" w:color="auto" w:fill="FDE9D9" w:themeFill="accent6" w:themeFillTint="33"/>
          </w:rPr>
          <w:t>KMDW</w:t>
        </w:r>
        <w:proofErr w:type="gramStart"/>
        <w:r>
          <w:rPr>
            <w:shd w:val="clear" w:color="auto" w:fill="FDE9D9" w:themeFill="accent6" w:themeFillTint="33"/>
          </w:rPr>
          <w:t>.MI</w:t>
        </w:r>
        <w:proofErr w:type="gramEnd"/>
        <w:r>
          <w:rPr>
            <w:shd w:val="clear" w:color="auto" w:fill="FDE9D9" w:themeFill="accent6" w:themeFillTint="33"/>
          </w:rPr>
          <w:t>_RB_CR_INT_MTH</w:t>
        </w:r>
      </w:ins>
    </w:p>
    <w:p w:rsidR="006F6280" w:rsidRDefault="006F6280" w:rsidP="002E534F">
      <w:pPr>
        <w:tabs>
          <w:tab w:val="left" w:pos="567"/>
        </w:tabs>
        <w:rPr>
          <w:caps/>
          <w:shd w:val="clear" w:color="auto" w:fill="FDE9D9" w:themeFill="accent6" w:themeFillTint="33"/>
        </w:rPr>
      </w:pPr>
      <w:r w:rsidRPr="006F6280">
        <w:rPr>
          <w:caps/>
          <w:shd w:val="clear" w:color="auto" w:fill="FDE9D9" w:themeFill="accent6" w:themeFillTint="33"/>
        </w:rPr>
        <w:t>ebhu</w:t>
      </w:r>
      <w:proofErr w:type="gramStart"/>
      <w:r w:rsidRPr="006F6280">
        <w:rPr>
          <w:caps/>
          <w:shd w:val="clear" w:color="auto" w:fill="FDE9D9" w:themeFill="accent6" w:themeFillTint="33"/>
        </w:rPr>
        <w:t>.aga</w:t>
      </w:r>
      <w:proofErr w:type="gramEnd"/>
      <w:r w:rsidRPr="006F6280">
        <w:rPr>
          <w:caps/>
          <w:shd w:val="clear" w:color="auto" w:fill="FDE9D9" w:themeFill="accent6" w:themeFillTint="33"/>
        </w:rPr>
        <w:t>_account2</w:t>
      </w:r>
    </w:p>
    <w:p w:rsidR="00C27258" w:rsidRPr="006F6280" w:rsidRDefault="00C27258" w:rsidP="002E534F">
      <w:pPr>
        <w:tabs>
          <w:tab w:val="left" w:pos="567"/>
        </w:tabs>
        <w:rPr>
          <w:caps/>
        </w:rPr>
      </w:pPr>
      <w:r>
        <w:rPr>
          <w:shd w:val="clear" w:color="auto" w:fill="FFFFFF" w:themeFill="background1"/>
        </w:rPr>
        <w:t>REPGA_STAM_RB_BAL</w:t>
      </w:r>
    </w:p>
    <w:p w:rsidR="006F6280" w:rsidRDefault="006F6280" w:rsidP="002E534F">
      <w:pPr>
        <w:tabs>
          <w:tab w:val="left" w:pos="567"/>
        </w:tabs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F6E3A" w:rsidRDefault="00EF6E3A" w:rsidP="002E534F">
      <w:pPr>
        <w:tabs>
          <w:tab w:val="left" w:pos="567"/>
        </w:tabs>
      </w:pPr>
    </w:p>
    <w:p w:rsidR="002E534F" w:rsidRDefault="00EF6E3A" w:rsidP="002E534F">
      <w:pPr>
        <w:tabs>
          <w:tab w:val="left" w:pos="567"/>
        </w:tabs>
      </w:pPr>
      <w:r>
        <w:t>A</w:t>
      </w:r>
      <w:r w:rsidR="002E534F">
        <w:t xml:space="preserve"> töltéskor meg kell valósítani az alábbi scriptekben foglalt üzleti logikát:</w:t>
      </w:r>
    </w:p>
    <w:p w:rsidR="006F6280" w:rsidRDefault="006F6280" w:rsidP="002E534F">
      <w:pPr>
        <w:spacing w:line="240" w:lineRule="auto"/>
      </w:pPr>
      <w:r>
        <w:t>1.</w:t>
      </w:r>
    </w:p>
    <w:p w:rsidR="002E534F" w:rsidRDefault="00C27258" w:rsidP="002E534F">
      <w:pPr>
        <w:spacing w:line="240" w:lineRule="auto"/>
      </w:pPr>
      <w:r>
        <w:object w:dxaOrig="1513" w:dyaOrig="960">
          <v:shape id="_x0000_i1030" type="#_x0000_t75" style="width:75.4pt;height:48.25pt" o:ole="">
            <v:imagedata r:id="rId21" o:title=""/>
          </v:shape>
          <o:OLEObject Type="Embed" ProgID="Package" ShapeID="_x0000_i1030" DrawAspect="Icon" ObjectID="_1448369326" r:id="rId22"/>
        </w:object>
      </w:r>
    </w:p>
    <w:p w:rsidR="006F6280" w:rsidRDefault="006F6280" w:rsidP="006F6280">
      <w:pPr>
        <w:spacing w:line="240" w:lineRule="auto"/>
      </w:pPr>
      <w:r>
        <w:t xml:space="preserve">Az SQL-ben használt köztes feldolgozó táblák: </w:t>
      </w:r>
    </w:p>
    <w:p w:rsidR="006F6280" w:rsidRDefault="00EF6E3A" w:rsidP="006F6280">
      <w:pPr>
        <w:spacing w:line="240" w:lineRule="auto"/>
      </w:pPr>
      <w:r>
        <w:t xml:space="preserve">- </w:t>
      </w:r>
      <w:r w:rsidR="006F6280" w:rsidRPr="00F7153D">
        <w:t>OBA_</w:t>
      </w:r>
      <w:r>
        <w:t xml:space="preserve">CCY: </w:t>
      </w:r>
      <w:r>
        <w:tab/>
        <w:t>Nincs rá szükség, az árfolyamkonverziókra a KMDW</w:t>
      </w:r>
      <w:proofErr w:type="gramStart"/>
      <w:r>
        <w:t>.CONV</w:t>
      </w:r>
      <w:proofErr w:type="gramEnd"/>
      <w:r>
        <w:t>_AMT_MTH függvényt alkalmazzuk.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OBA_TI</w:t>
      </w:r>
      <w:r>
        <w:t>:</w:t>
      </w:r>
      <w:r>
        <w:tab/>
      </w:r>
      <w:r w:rsidRPr="00EF6E3A">
        <w:t>A tábla a taxable_ind jelzőt tartalmazza számlatípusonként.</w:t>
      </w:r>
      <w:r>
        <w:t xml:space="preserve"> (ebhp.</w:t>
      </w:r>
      <w:r w:rsidRPr="00EF6E3A">
        <w:t>rb_prod_default</w:t>
      </w:r>
      <w:r>
        <w:t xml:space="preserve"> tábla helyett KMDW</w:t>
      </w:r>
      <w:proofErr w:type="gramStart"/>
      <w:r>
        <w:t>.MI</w:t>
      </w:r>
      <w:proofErr w:type="gramEnd"/>
      <w:r>
        <w:t>_RB_PROD_DEFAULT_MTH használható forrásként)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OBA_TAX_RATE</w:t>
      </w:r>
      <w:r>
        <w:t xml:space="preserve">: </w:t>
      </w:r>
      <w:r w:rsidRPr="00EF6E3A">
        <w:t>A tábla az adó százalékos mértékét tartalmazza országonként.</w:t>
      </w:r>
      <w:r>
        <w:t xml:space="preserve"> (ebhp.fm_tax_rate tábla helyett </w:t>
      </w:r>
      <w:r w:rsidRPr="006F6280">
        <w:rPr>
          <w:shd w:val="clear" w:color="auto" w:fill="FDE9D9" w:themeFill="accent6" w:themeFillTint="33"/>
        </w:rPr>
        <w:t>KMDW</w:t>
      </w:r>
      <w:proofErr w:type="gramStart"/>
      <w:r w:rsidRPr="006F6280">
        <w:rPr>
          <w:shd w:val="clear" w:color="auto" w:fill="FDE9D9" w:themeFill="accent6" w:themeFillTint="33"/>
        </w:rPr>
        <w:t>.MI</w:t>
      </w:r>
      <w:proofErr w:type="gramEnd"/>
      <w:r w:rsidRPr="006F6280">
        <w:rPr>
          <w:shd w:val="clear" w:color="auto" w:fill="FDE9D9" w:themeFill="accent6" w:themeFillTint="33"/>
        </w:rPr>
        <w:t>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  <w:r>
        <w:t xml:space="preserve"> használható forrásként)</w:t>
      </w:r>
    </w:p>
    <w:p w:rsidR="00EF6E3A" w:rsidRDefault="00EF6E3A" w:rsidP="00EF6E3A">
      <w:pPr>
        <w:spacing w:line="240" w:lineRule="auto"/>
        <w:ind w:left="1418" w:hanging="1418"/>
        <w:rPr>
          <w:shd w:val="clear" w:color="auto" w:fill="FFFFFF" w:themeFill="background1"/>
        </w:rPr>
      </w:pPr>
      <w:r>
        <w:t xml:space="preserve">- </w:t>
      </w:r>
      <w:r w:rsidRPr="00D60A4B">
        <w:rPr>
          <w:b/>
        </w:rPr>
        <w:t>OBA_TAX</w:t>
      </w:r>
      <w:r w:rsidR="00D60A4B">
        <w:rPr>
          <w:rStyle w:val="Lbjegyzet-hivatkozs"/>
        </w:rPr>
        <w:footnoteReference w:id="2"/>
      </w:r>
      <w:r>
        <w:t>:</w:t>
      </w:r>
      <w:r>
        <w:tab/>
      </w:r>
      <w:r w:rsidR="00F06AA7" w:rsidRPr="006F6280">
        <w:rPr>
          <w:shd w:val="clear" w:color="auto" w:fill="FDE9D9" w:themeFill="accent6" w:themeFillTint="33"/>
        </w:rPr>
        <w:t>KMDW</w:t>
      </w:r>
      <w:proofErr w:type="gramStart"/>
      <w:r w:rsidR="00F06AA7" w:rsidRPr="006F6280">
        <w:rPr>
          <w:shd w:val="clear" w:color="auto" w:fill="FDE9D9" w:themeFill="accent6" w:themeFillTint="33"/>
        </w:rPr>
        <w:t>.MI</w:t>
      </w:r>
      <w:proofErr w:type="gramEnd"/>
      <w:r w:rsidR="00F06AA7" w:rsidRPr="006F6280">
        <w:rPr>
          <w:shd w:val="clear" w:color="auto" w:fill="FDE9D9" w:themeFill="accent6" w:themeFillTint="33"/>
        </w:rPr>
        <w:t>_FM_CLIENT_MTH</w:t>
      </w:r>
      <w:r w:rsidR="00F06AA7">
        <w:rPr>
          <w:shd w:val="clear" w:color="auto" w:fill="FFFFFF" w:themeFill="background1"/>
        </w:rPr>
        <w:t xml:space="preserve"> t</w:t>
      </w:r>
      <w:r w:rsidR="00F06AA7" w:rsidRPr="00F06AA7">
        <w:rPr>
          <w:shd w:val="clear" w:color="auto" w:fill="FFFFFF" w:themeFill="background1"/>
        </w:rPr>
        <w:t>ábla</w:t>
      </w:r>
      <w:r w:rsidR="00F06AA7" w:rsidRPr="00F06AA7">
        <w:t xml:space="preserve"> </w:t>
      </w:r>
      <w:r w:rsidR="00F06AA7" w:rsidRPr="00F06AA7">
        <w:rPr>
          <w:caps/>
          <w:shd w:val="clear" w:color="auto" w:fill="FDE9D9" w:themeFill="accent6" w:themeFillTint="33"/>
        </w:rPr>
        <w:t>tax_handling_ind</w:t>
      </w:r>
      <w:r w:rsidR="00F06AA7" w:rsidRPr="00F06AA7">
        <w:rPr>
          <w:shd w:val="clear" w:color="auto" w:fill="FFFFFF" w:themeFill="background1"/>
        </w:rPr>
        <w:t xml:space="preserve"> </w:t>
      </w:r>
      <w:r w:rsidR="00F06AA7">
        <w:rPr>
          <w:shd w:val="clear" w:color="auto" w:fill="FFFFFF" w:themeFill="background1"/>
        </w:rPr>
        <w:t xml:space="preserve">és </w:t>
      </w:r>
      <w:r w:rsidR="00F06AA7" w:rsidRPr="00F06AA7">
        <w:rPr>
          <w:caps/>
          <w:shd w:val="clear" w:color="auto" w:fill="FDE9D9" w:themeFill="accent6" w:themeFillTint="33"/>
        </w:rPr>
        <w:t>tax_handling_ind2</w:t>
      </w:r>
      <w:r w:rsidR="00F06AA7">
        <w:rPr>
          <w:shd w:val="clear" w:color="auto" w:fill="FFFFFF" w:themeFill="background1"/>
        </w:rPr>
        <w:t xml:space="preserve"> mezőire szűrve.</w:t>
      </w:r>
    </w:p>
    <w:p w:rsidR="00F06AA7" w:rsidRDefault="00F06AA7" w:rsidP="00F06AA7">
      <w:pPr>
        <w:tabs>
          <w:tab w:val="left" w:pos="567"/>
        </w:tabs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OBA_AGA:</w:t>
      </w:r>
      <w:r>
        <w:rPr>
          <w:shd w:val="clear" w:color="auto" w:fill="FFFFFF" w:themeFill="background1"/>
        </w:rPr>
        <w:tab/>
      </w:r>
      <w:r>
        <w:t>KMDW</w:t>
      </w:r>
      <w:proofErr w:type="gramStart"/>
      <w:r>
        <w:t>.MI</w:t>
      </w:r>
      <w:proofErr w:type="gramEnd"/>
      <w:r>
        <w:t xml:space="preserve">_RB_ACCT_MTH és </w:t>
      </w:r>
      <w:r w:rsidRPr="006F6280">
        <w:rPr>
          <w:caps/>
          <w:shd w:val="clear" w:color="auto" w:fill="FDE9D9" w:themeFill="accent6" w:themeFillTint="33"/>
        </w:rPr>
        <w:t>ebhu.aga_account2</w:t>
      </w:r>
      <w:r w:rsidRPr="00F06AA7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forrástáblákból töltve.</w:t>
      </w:r>
    </w:p>
    <w:p w:rsidR="00C27258" w:rsidRPr="00C27258" w:rsidRDefault="00F06AA7" w:rsidP="001256DB">
      <w:pPr>
        <w:ind w:left="1418" w:hanging="1418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OBA_FIDB:</w:t>
      </w:r>
      <w:r>
        <w:rPr>
          <w:shd w:val="clear" w:color="auto" w:fill="FFFFFF" w:themeFill="background1"/>
        </w:rPr>
        <w:tab/>
      </w:r>
      <w:r w:rsidR="001256DB">
        <w:rPr>
          <w:shd w:val="clear" w:color="auto" w:fill="FFFFFF" w:themeFill="background1"/>
        </w:rPr>
        <w:t xml:space="preserve">A FIDB alapadatok lekérdezésekor a </w:t>
      </w:r>
      <w:r w:rsidR="001256DB" w:rsidRPr="001256DB">
        <w:rPr>
          <w:caps/>
          <w:shd w:val="clear" w:color="auto" w:fill="FFFFFF" w:themeFill="background1"/>
        </w:rPr>
        <w:t>kmdw_ex_dm</w:t>
      </w:r>
      <w:proofErr w:type="gramStart"/>
      <w:r w:rsidR="001256DB" w:rsidRPr="001256DB">
        <w:rPr>
          <w:caps/>
          <w:shd w:val="clear" w:color="auto" w:fill="FFFFFF" w:themeFill="background1"/>
        </w:rPr>
        <w:t>.dm</w:t>
      </w:r>
      <w:proofErr w:type="gramEnd"/>
      <w:r w:rsidR="001256DB" w:rsidRPr="001256DB">
        <w:rPr>
          <w:caps/>
          <w:shd w:val="clear" w:color="auto" w:fill="FFFFFF" w:themeFill="background1"/>
        </w:rPr>
        <w:t>_ex_balance_MTH_v</w:t>
      </w:r>
      <w:r w:rsidR="001256DB">
        <w:rPr>
          <w:caps/>
          <w:shd w:val="clear" w:color="auto" w:fill="FFFFFF" w:themeFill="background1"/>
        </w:rPr>
        <w:t xml:space="preserve"> </w:t>
      </w:r>
      <w:r w:rsidR="001256DB">
        <w:rPr>
          <w:shd w:val="clear" w:color="auto" w:fill="FFFFFF" w:themeFill="background1"/>
        </w:rPr>
        <w:t>helyett REPGA_STAM_RB_BAL tábla használható forrásként</w:t>
      </w:r>
      <w:r w:rsidR="007E6535">
        <w:rPr>
          <w:shd w:val="clear" w:color="auto" w:fill="FFFFFF" w:themeFill="background1"/>
        </w:rPr>
        <w:t>, mert csak a modul_id = 'RB'</w:t>
      </w:r>
      <w:r w:rsidR="00C27258">
        <w:rPr>
          <w:shd w:val="clear" w:color="auto" w:fill="FFFFFF" w:themeFill="background1"/>
        </w:rPr>
        <w:t xml:space="preserve"> rekordokra van szükség.</w:t>
      </w:r>
    </w:p>
    <w:p w:rsidR="006F6280" w:rsidRDefault="006F6280" w:rsidP="006F6280">
      <w:pPr>
        <w:tabs>
          <w:tab w:val="left" w:pos="567"/>
        </w:tabs>
        <w:jc w:val="both"/>
        <w:rPr>
          <w:ins w:id="1139" w:author="viktor" w:date="2013-12-10T17:26:00Z"/>
        </w:rPr>
      </w:pPr>
    </w:p>
    <w:p w:rsidR="005C0115" w:rsidRDefault="005C0115" w:rsidP="005C0115">
      <w:pPr>
        <w:spacing w:line="240" w:lineRule="auto"/>
        <w:rPr>
          <w:ins w:id="1140" w:author="viktor" w:date="2013-12-10T17:26:00Z"/>
        </w:rPr>
      </w:pPr>
      <w:ins w:id="1141" w:author="viktor" w:date="2013-12-10T17:26:00Z">
        <w:r>
          <w:t>Az</w:t>
        </w:r>
        <w:r w:rsidRPr="00BE2F5A">
          <w:t xml:space="preserve"> </w:t>
        </w:r>
        <w:r>
          <w:t>ügyféltípus (</w:t>
        </w:r>
        <w:r w:rsidR="00D7745E" w:rsidRPr="00D7745E">
          <w:t>REPGA_TMPM_OBA_TAX</w:t>
        </w:r>
      </w:ins>
      <w:proofErr w:type="gramStart"/>
      <w:ins w:id="1142" w:author="viktor" w:date="2013-12-10T17:27:00Z">
        <w:r w:rsidR="00D7745E">
          <w:t>.</w:t>
        </w:r>
      </w:ins>
      <w:ins w:id="1143" w:author="viktor" w:date="2013-12-10T17:26:00Z">
        <w:r>
          <w:t>CLIENT</w:t>
        </w:r>
        <w:proofErr w:type="gramEnd"/>
        <w:r>
          <w:t>_CAT) meghatározásának alapja a jelenlegi</w:t>
        </w:r>
        <w:r w:rsidRPr="00BE2F5A">
          <w:t xml:space="preserve"> M</w:t>
        </w:r>
        <w:r w:rsidR="00D7745E">
          <w:t>ajor_</w:t>
        </w:r>
        <w:proofErr w:type="spellStart"/>
        <w:r w:rsidR="00D7745E">
          <w:t>Category</w:t>
        </w:r>
        <w:proofErr w:type="spellEnd"/>
        <w:r w:rsidR="00D7745E">
          <w:t xml:space="preserve"> </w:t>
        </w:r>
        <w:r w:rsidRPr="00BE2F5A">
          <w:t xml:space="preserve">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legyen.</w:t>
        </w:r>
      </w:ins>
    </w:p>
    <w:p w:rsidR="005C0115" w:rsidRDefault="005C0115" w:rsidP="005C0115">
      <w:pPr>
        <w:spacing w:line="240" w:lineRule="auto"/>
        <w:rPr>
          <w:ins w:id="1144" w:author="viktor" w:date="2013-12-10T17:26:00Z"/>
        </w:rPr>
      </w:pPr>
      <w:ins w:id="1145" w:author="viktor" w:date="2013-12-10T17:26:00Z">
        <w:r>
          <w:t>TODO: mi a szabály?</w:t>
        </w:r>
      </w:ins>
    </w:p>
    <w:p w:rsidR="005C0115" w:rsidRDefault="005C0115" w:rsidP="006F6280">
      <w:pPr>
        <w:tabs>
          <w:tab w:val="left" w:pos="567"/>
        </w:tabs>
        <w:jc w:val="both"/>
        <w:rPr>
          <w:ins w:id="1146" w:author="viktor" w:date="2013-12-11T10:14:00Z"/>
        </w:rPr>
      </w:pPr>
    </w:p>
    <w:p w:rsidR="00FC0DF5" w:rsidRPr="00502C73" w:rsidRDefault="00FC0DF5" w:rsidP="006F6280">
      <w:pPr>
        <w:tabs>
          <w:tab w:val="left" w:pos="567"/>
        </w:tabs>
        <w:jc w:val="both"/>
        <w:rPr>
          <w:ins w:id="1147" w:author="viktor" w:date="2013-12-11T10:14:00Z"/>
        </w:rPr>
      </w:pPr>
      <w:ins w:id="1148" w:author="viktor" w:date="2013-12-11T10:16:00Z">
        <w:r w:rsidRPr="00502C73">
          <w:rPr>
            <w:rPrChange w:id="1149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A kamatadó és </w:t>
        </w:r>
        <w:proofErr w:type="spellStart"/>
        <w:r w:rsidRPr="00502C73">
          <w:rPr>
            <w:rPrChange w:id="1150" w:author="viktor" w:date="2013-12-11T10:19:00Z">
              <w:rPr>
                <w:rFonts w:ascii="Times New Roman" w:hAnsi="Times New Roman" w:cs="Times New Roman"/>
              </w:rPr>
            </w:rPrChange>
          </w:rPr>
          <w:t>Eho</w:t>
        </w:r>
        <w:proofErr w:type="spellEnd"/>
        <w:r w:rsidRPr="00502C73">
          <w:rPr>
            <w:rPrChange w:id="1151" w:author="viktor" w:date="2013-12-11T10:19:00Z">
              <w:rPr>
                <w:rFonts w:ascii="Times New Roman" w:hAnsi="Times New Roman" w:cs="Times New Roman"/>
              </w:rPr>
            </w:rPrChange>
          </w:rPr>
          <w:t xml:space="preserve"> számításra kötelezett ügyfelek legyűjtését a </w:t>
        </w:r>
        <w:r w:rsidRPr="00502C73">
          <w:t xml:space="preserve">REPGA_TMPM_OBA_TAX táblába módosítani szükséges a következők szerint. </w:t>
        </w:r>
      </w:ins>
      <w:ins w:id="1152" w:author="viktor" w:date="2013-12-11T10:17:00Z">
        <w:r w:rsidRPr="00502C73">
          <w:t>Ha az MI_FM_CLIENT_MTH</w:t>
        </w:r>
        <w:proofErr w:type="gramStart"/>
        <w:r w:rsidRPr="00502C73">
          <w:t>.TAX</w:t>
        </w:r>
        <w:proofErr w:type="gramEnd"/>
        <w:r w:rsidRPr="00502C73">
          <w:t>_HANDLING_IND mező értéke „N”, akkor nem kell kamatadót számolni. Ha „Y”, akkor meg kell vizsgálni a TAX_HANDLING_IND2 mező értékét. Ha ez „N”, akkor az MI_RB_PROD_DEFAULT_MTH</w:t>
        </w:r>
        <w:proofErr w:type="gramStart"/>
        <w:r w:rsidRPr="00502C73">
          <w:t>.TAXABLE</w:t>
        </w:r>
        <w:proofErr w:type="gramEnd"/>
        <w:r w:rsidRPr="00502C73">
          <w:t>_IND „Y” vagy „N” értéke határozza meg az ügyfél kamatadó fizetési kötelezettségét. Ha a TAX_HANDLING_IND2 mező értéke „Y”, akkor meg kell nézni az ügyfél számlájához beállított RB_CR_INT táblában lévő „TAXABLE_IND” mező értékét.</w:t>
        </w:r>
      </w:ins>
    </w:p>
    <w:p w:rsidR="00FC0DF5" w:rsidRDefault="00FC0DF5" w:rsidP="006F6280">
      <w:pPr>
        <w:tabs>
          <w:tab w:val="left" w:pos="567"/>
        </w:tabs>
        <w:jc w:val="both"/>
        <w:rPr>
          <w:ins w:id="1153" w:author="viktor" w:date="2013-12-10T13:09:00Z"/>
        </w:rPr>
      </w:pPr>
    </w:p>
    <w:p w:rsidR="00861AAC" w:rsidRDefault="00861AAC" w:rsidP="006F6280">
      <w:pPr>
        <w:tabs>
          <w:tab w:val="left" w:pos="567"/>
        </w:tabs>
        <w:jc w:val="both"/>
        <w:rPr>
          <w:ins w:id="1154" w:author="viktor" w:date="2013-12-10T13:13:00Z"/>
        </w:rPr>
      </w:pPr>
      <w:ins w:id="1155" w:author="viktor" w:date="2013-12-10T13:10:00Z">
        <w:r w:rsidRPr="00861AAC">
          <w:t xml:space="preserve">Bevezetésre került az </w:t>
        </w:r>
        <w:proofErr w:type="spellStart"/>
        <w:r w:rsidRPr="00861AAC">
          <w:t>Eho</w:t>
        </w:r>
        <w:proofErr w:type="spellEnd"/>
        <w:r w:rsidRPr="00861AAC">
          <w:t xml:space="preserve">, mértéke 6%. Az FM_TAX_RATE tábla már az </w:t>
        </w:r>
        <w:proofErr w:type="spellStart"/>
        <w:r w:rsidRPr="00861AAC">
          <w:t>Eho-val</w:t>
        </w:r>
        <w:proofErr w:type="spellEnd"/>
        <w:r w:rsidRPr="00861AAC">
          <w:t xml:space="preserve"> növelt kamatot tartalmazza. Az </w:t>
        </w:r>
        <w:proofErr w:type="spellStart"/>
        <w:r w:rsidRPr="00861AAC">
          <w:t>Eho-t</w:t>
        </w:r>
        <w:proofErr w:type="spellEnd"/>
        <w:r w:rsidRPr="00861AAC">
          <w:t xml:space="preserve"> csak a 2013.08.01. utáni megszolgált időarányos kamat után kell felszámolni.</w:t>
        </w:r>
      </w:ins>
      <w:ins w:id="1156" w:author="viktor" w:date="2013-12-10T13:11:00Z">
        <w:r w:rsidR="00CB479C">
          <w:t xml:space="preserve"> Ennek érdekében az FM_TAX_RATE tábla aktuális adó rátájával számolt kamatadó</w:t>
        </w:r>
      </w:ins>
      <w:ins w:id="1157" w:author="viktor" w:date="2013-12-10T13:12:00Z">
        <w:r w:rsidR="00CB479C">
          <w:t xml:space="preserve"> értékéből le kell vonni a 2013.08.01. előtt megszolgált kamatra vonatkozó </w:t>
        </w:r>
        <w:proofErr w:type="spellStart"/>
        <w:r w:rsidR="00CB479C">
          <w:t>Eho</w:t>
        </w:r>
        <w:proofErr w:type="spellEnd"/>
        <w:r w:rsidR="00CB479C">
          <w:t xml:space="preserve"> értéket.</w:t>
        </w:r>
      </w:ins>
    </w:p>
    <w:p w:rsidR="00437ABD" w:rsidRDefault="00437ABD" w:rsidP="00DB5354">
      <w:pPr>
        <w:tabs>
          <w:tab w:val="left" w:pos="567"/>
        </w:tabs>
        <w:jc w:val="both"/>
        <w:rPr>
          <w:ins w:id="1158" w:author="viktor" w:date="2013-12-10T13:14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59" w:author="viktor" w:date="2013-12-10T13:13:00Z"/>
        </w:rPr>
      </w:pPr>
      <w:ins w:id="1160" w:author="viktor" w:date="2013-12-10T13:13:00Z">
        <w:r>
          <w:t>Az aug. 1. előtt megszolgált kamat</w:t>
        </w:r>
      </w:ins>
      <w:ins w:id="1161" w:author="viktor" w:date="2013-12-10T13:14:00Z">
        <w:r>
          <w:t xml:space="preserve"> kiszámításának </w:t>
        </w:r>
      </w:ins>
      <w:ins w:id="1162" w:author="viktor" w:date="2013-12-10T13:13:00Z">
        <w:r>
          <w:t>képlete a következő: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163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64" w:author="viktor" w:date="2013-12-10T13:13:00Z"/>
        </w:rPr>
      </w:pPr>
      <w:ins w:id="1165" w:author="viktor" w:date="2013-12-10T13:13:00Z">
        <w:r>
          <w:t>Megszolgált kamat = &lt;betét összege&gt; * (&lt;kamat ráta&gt; / 100) / 360 * &lt;napok száma&gt;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166" w:author="viktor" w:date="2013-12-10T13:13:00Z"/>
        </w:rPr>
      </w:pPr>
    </w:p>
    <w:p w:rsidR="00DB5354" w:rsidRDefault="00DB5354" w:rsidP="00DB5354">
      <w:pPr>
        <w:tabs>
          <w:tab w:val="left" w:pos="567"/>
        </w:tabs>
        <w:jc w:val="both"/>
        <w:rPr>
          <w:ins w:id="1167" w:author="viktor" w:date="2013-12-10T13:13:00Z"/>
        </w:rPr>
      </w:pPr>
      <w:ins w:id="1168" w:author="viktor" w:date="2013-12-10T13:13:00Z">
        <w:r>
          <w:t>Ahol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169" w:author="viktor" w:date="2013-12-10T13:13:00Z"/>
        </w:rPr>
      </w:pPr>
      <w:proofErr w:type="gramStart"/>
      <w:ins w:id="1170" w:author="viktor" w:date="2013-12-10T13:13:00Z">
        <w:r>
          <w:t>kamat</w:t>
        </w:r>
        <w:proofErr w:type="gramEnd"/>
        <w:r>
          <w:t xml:space="preserve"> ráta = KMDW.MI_RB_CR_INT_MTH.ACCT_LEVEL_INT_RATE</w:t>
        </w:r>
      </w:ins>
    </w:p>
    <w:p w:rsidR="00DB5354" w:rsidRDefault="00DB5354" w:rsidP="00DB5354">
      <w:pPr>
        <w:tabs>
          <w:tab w:val="left" w:pos="567"/>
        </w:tabs>
        <w:jc w:val="both"/>
        <w:rPr>
          <w:ins w:id="1171" w:author="viktor" w:date="2013-12-10T13:09:00Z"/>
        </w:rPr>
      </w:pPr>
      <w:proofErr w:type="gramStart"/>
      <w:ins w:id="1172" w:author="viktor" w:date="2013-12-10T13:13:00Z">
        <w:r>
          <w:t>napok</w:t>
        </w:r>
        <w:proofErr w:type="gramEnd"/>
        <w:r>
          <w:t xml:space="preserve"> száma = a betét lekötése (KMDW.MI_RB_ACCT_MTH.ACCT_OPEN_DATE) és 2013.07.31. között eltelt napok száma, nem beleszámítva a lekötés napját</w:t>
        </w:r>
      </w:ins>
    </w:p>
    <w:p w:rsidR="00861AAC" w:rsidRDefault="00861AAC" w:rsidP="006F6280">
      <w:pPr>
        <w:tabs>
          <w:tab w:val="left" w:pos="567"/>
        </w:tabs>
        <w:jc w:val="both"/>
      </w:pPr>
    </w:p>
    <w:p w:rsidR="006F6280" w:rsidRDefault="006F6280" w:rsidP="006F6280">
      <w:pPr>
        <w:tabs>
          <w:tab w:val="left" w:pos="567"/>
        </w:tabs>
        <w:jc w:val="both"/>
      </w:pPr>
      <w:r>
        <w:t xml:space="preserve">A betét </w:t>
      </w:r>
      <w:r w:rsidR="001256DB">
        <w:t>tőke</w:t>
      </w:r>
      <w:r>
        <w:t xml:space="preserve"> SL kódok szűrését a felületen karbantartható '</w:t>
      </w:r>
      <w:r w:rsidR="001256DB">
        <w:t>DEPO</w:t>
      </w:r>
      <w:r>
        <w:t>_B</w:t>
      </w:r>
      <w:r w:rsidR="001256DB">
        <w:t>AL</w:t>
      </w:r>
      <w:r>
        <w:t xml:space="preserve">' </w:t>
      </w:r>
      <w:r w:rsidR="001256DB">
        <w:t xml:space="preserve">rövid nevű </w:t>
      </w:r>
      <w:r>
        <w:t>map alapján kell elvégezni:</w:t>
      </w:r>
    </w:p>
    <w:p w:rsidR="006F6280" w:rsidRDefault="006F6280" w:rsidP="006F6280">
      <w:pPr>
        <w:tabs>
          <w:tab w:val="left" w:pos="567"/>
        </w:tabs>
        <w:jc w:val="both"/>
      </w:pPr>
    </w:p>
    <w:p w:rsidR="006F6280" w:rsidRPr="00A64546" w:rsidRDefault="00F06AA7" w:rsidP="006F6280">
      <w:pPr>
        <w:tabs>
          <w:tab w:val="left" w:pos="567"/>
        </w:tabs>
        <w:jc w:val="both"/>
      </w:pPr>
      <w:r>
        <w:t>SAP_FOKONYV</w:t>
      </w:r>
      <w:r w:rsidR="006F6280" w:rsidRPr="00A64546">
        <w:t xml:space="preserve"> IN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</w:t>
      </w:r>
      <w:r w:rsidR="00F06AA7">
        <w:t>WHERE MAPPING_SHORT_NAME = '</w:t>
      </w:r>
      <w:r w:rsidR="001256DB">
        <w:t>DEPO</w:t>
      </w:r>
      <w:r w:rsidR="00F06AA7">
        <w:t>_B</w:t>
      </w:r>
      <w:r w:rsidR="001256DB">
        <w:t>AL</w:t>
      </w:r>
      <w:r w:rsidRPr="00A64546">
        <w:t>')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6F6280" w:rsidRDefault="006F6280" w:rsidP="006F6280">
      <w:pPr>
        <w:spacing w:line="240" w:lineRule="auto"/>
      </w:pPr>
      <w:r w:rsidRPr="00A64546">
        <w:t xml:space="preserve">                         AND SYSTIMESTAMP BETWEEN FROM_DATE AND TO_DATE</w:t>
      </w:r>
    </w:p>
    <w:p w:rsidR="006F6280" w:rsidRDefault="006F6280" w:rsidP="002E534F">
      <w:pPr>
        <w:spacing w:line="240" w:lineRule="auto"/>
      </w:pPr>
    </w:p>
    <w:p w:rsidR="001256DB" w:rsidRDefault="001256DB" w:rsidP="001256DB">
      <w:pPr>
        <w:tabs>
          <w:tab w:val="left" w:pos="567"/>
        </w:tabs>
        <w:jc w:val="both"/>
      </w:pPr>
      <w:r>
        <w:t>A betét kamat SL kódok szűrését a felületen karbantartható 'DEPO_INT' rövid nevű map alapján kell elvégezni:</w:t>
      </w:r>
    </w:p>
    <w:p w:rsidR="001256DB" w:rsidRDefault="001256DB" w:rsidP="001256DB">
      <w:pPr>
        <w:tabs>
          <w:tab w:val="left" w:pos="567"/>
        </w:tabs>
        <w:jc w:val="both"/>
      </w:pPr>
    </w:p>
    <w:p w:rsidR="001256DB" w:rsidRPr="00A64546" w:rsidRDefault="001256DB" w:rsidP="001256DB">
      <w:pPr>
        <w:tabs>
          <w:tab w:val="left" w:pos="567"/>
        </w:tabs>
        <w:jc w:val="both"/>
      </w:pPr>
      <w:r>
        <w:t>SAP_FOKONYV</w:t>
      </w:r>
      <w:r w:rsidRPr="00A64546">
        <w:t xml:space="preserve"> IN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</w:t>
      </w:r>
      <w:r>
        <w:t>WHERE MAPPING_SHORT_NAME = 'DEPO_INT</w:t>
      </w:r>
      <w:r w:rsidRPr="00A64546">
        <w:t>')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1256DB" w:rsidRDefault="001256DB" w:rsidP="001256DB">
      <w:pPr>
        <w:spacing w:line="240" w:lineRule="auto"/>
      </w:pPr>
      <w:r w:rsidRPr="00A64546">
        <w:t xml:space="preserve">                         AND SYSTIMESTAMP BETWEEN FROM_DATE AND TO_DATE</w:t>
      </w:r>
    </w:p>
    <w:p w:rsidR="002E534F" w:rsidRDefault="002E534F" w:rsidP="002E534F">
      <w:pPr>
        <w:spacing w:line="240" w:lineRule="auto"/>
      </w:pPr>
    </w:p>
    <w:p w:rsidR="002E534F" w:rsidRDefault="00C27258" w:rsidP="002E534F">
      <w:pPr>
        <w:spacing w:line="240" w:lineRule="auto"/>
      </w:pPr>
      <w:r>
        <w:t>2.</w:t>
      </w:r>
    </w:p>
    <w:p w:rsidR="002E534F" w:rsidRDefault="00FA7869" w:rsidP="002E534F">
      <w:pPr>
        <w:spacing w:line="240" w:lineRule="auto"/>
      </w:pPr>
      <w:r>
        <w:object w:dxaOrig="1513" w:dyaOrig="960">
          <v:shape id="_x0000_i1031" type="#_x0000_t75" style="width:75.4pt;height:48.25pt" o:ole="">
            <v:imagedata r:id="rId23" o:title=""/>
          </v:shape>
          <o:OLEObject Type="Embed" ProgID="Package" ShapeID="_x0000_i1031" DrawAspect="Icon" ObjectID="_1448369327" r:id="rId24"/>
        </w:object>
      </w:r>
    </w:p>
    <w:p w:rsidR="00C27258" w:rsidRDefault="00C27258" w:rsidP="002B426E">
      <w:pPr>
        <w:tabs>
          <w:tab w:val="left" w:pos="567"/>
        </w:tabs>
      </w:pPr>
      <w:r>
        <w:t xml:space="preserve">Az SQL-ben használt köztes feldolgozó táblák: </w:t>
      </w:r>
    </w:p>
    <w:p w:rsidR="009327A1" w:rsidRDefault="00C27258" w:rsidP="002B426E">
      <w:pPr>
        <w:tabs>
          <w:tab w:val="left" w:pos="567"/>
        </w:tabs>
      </w:pPr>
      <w:r>
        <w:t xml:space="preserve">- </w:t>
      </w:r>
      <w:r w:rsidRPr="00C27258">
        <w:rPr>
          <w:bCs/>
        </w:rPr>
        <w:t>OBA_ING</w:t>
      </w:r>
      <w:r>
        <w:rPr>
          <w:bCs/>
        </w:rPr>
        <w:t xml:space="preserve">: </w:t>
      </w:r>
      <w:r>
        <w:rPr>
          <w:bCs/>
        </w:rPr>
        <w:tab/>
      </w:r>
      <w:r>
        <w:t xml:space="preserve">Nincs rá szükség, az ING-től átvett </w:t>
      </w:r>
      <w:proofErr w:type="gramStart"/>
      <w:r>
        <w:t>állomány jelentési</w:t>
      </w:r>
      <w:proofErr w:type="gramEnd"/>
      <w:r>
        <w:t xml:space="preserve"> kötelezettsége 2011.12.31-én kifutott.</w:t>
      </w:r>
    </w:p>
    <w:p w:rsidR="00115DC0" w:rsidRDefault="00115DC0" w:rsidP="002B426E">
      <w:pPr>
        <w:tabs>
          <w:tab w:val="left" w:pos="567"/>
        </w:tabs>
      </w:pPr>
    </w:p>
    <w:p w:rsidR="00115DC0" w:rsidRDefault="00115DC0" w:rsidP="002B426E">
      <w:pPr>
        <w:tabs>
          <w:tab w:val="left" w:pos="567"/>
        </w:tabs>
      </w:pPr>
      <w:r>
        <w:t>3.</w:t>
      </w:r>
    </w:p>
    <w:p w:rsidR="00115DC0" w:rsidRDefault="00115DC0" w:rsidP="002B426E">
      <w:pPr>
        <w:tabs>
          <w:tab w:val="left" w:pos="567"/>
        </w:tabs>
      </w:pPr>
      <w:r>
        <w:object w:dxaOrig="1513" w:dyaOrig="960">
          <v:shape id="_x0000_i1032" type="#_x0000_t75" style="width:75.4pt;height:48.25pt" o:ole="">
            <v:imagedata r:id="rId25" o:title=""/>
          </v:shape>
          <o:OLEObject Type="Embed" ProgID="Package" ShapeID="_x0000_i1032" DrawAspect="Icon" ObjectID="_1448369328" r:id="rId26"/>
        </w:object>
      </w:r>
    </w:p>
    <w:p w:rsidR="007E7338" w:rsidRDefault="007E7338" w:rsidP="002B426E">
      <w:pPr>
        <w:tabs>
          <w:tab w:val="left" w:pos="567"/>
        </w:tabs>
      </w:pPr>
      <w:r>
        <w:t>RESTRAINT, RES_INT, RES_TAX</w:t>
      </w:r>
      <w:r w:rsidR="008A0B7B">
        <w:t xml:space="preserve"> mezők</w:t>
      </w:r>
      <w:r>
        <w:t xml:space="preserve"> töltése</w:t>
      </w:r>
      <w:r w:rsidR="008A0B7B">
        <w:t>.</w:t>
      </w:r>
    </w:p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hóvégén érvényben lévő, s a figyelembe vett korlátozások típusai:</w:t>
      </w:r>
    </w:p>
    <w:p w:rsidR="008A0B7B" w:rsidRDefault="008A0B7B" w:rsidP="008A0B7B">
      <w:pPr>
        <w:tabs>
          <w:tab w:val="left" w:pos="567"/>
        </w:tabs>
      </w:pPr>
    </w:p>
    <w:tbl>
      <w:tblPr>
        <w:tblW w:w="614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4120"/>
      </w:tblGrid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lastRenderedPageBreak/>
              <w:t>RESTRAINT_TYPE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RESTRAINT_DESC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AMF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STRUKTÚRÁLT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ÓVADÉK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EGYÉB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CDZ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CALL DEPO ÁTUT ÖSSZEG ZÁROLÁSA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CLR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HITELEZÉS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DDN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HITELFOLYÓSÍTÁS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D+1 ZÁROLÁS - BELF. PÉNZFORG.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DP~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BELF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MOBILEGYENLEG FELTÖLTÉS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 MOBILFIZETÉS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FTH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KÜLF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.PÉNZFORG</w:t>
            </w:r>
            <w:proofErr w:type="gramEnd"/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EGYÉB KÁRTYA 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KÁRTYA- TELEBANK- NETBANK 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RMP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HITELTÖRLESZTÉS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ZGD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ZÁROLT GARANCIADÍJ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ZSK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ZÁROLVA-ZSÁKOS KISZÁLLÍ</w:t>
            </w:r>
          </w:p>
        </w:tc>
      </w:tr>
    </w:tbl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korlátozások</w:t>
      </w:r>
      <w:r w:rsidR="005F33F0">
        <w:t xml:space="preserve"> szűrését</w:t>
      </w:r>
      <w:r w:rsidRPr="008A0B7B">
        <w:t xml:space="preserve"> </w:t>
      </w:r>
      <w:r>
        <w:t>a felületen karbantartható '</w:t>
      </w:r>
      <w:r w:rsidR="005F33F0">
        <w:t>OBA_RES</w:t>
      </w:r>
      <w:r>
        <w:t>T' rövid nevű map alapján kell elvégezni</w:t>
      </w:r>
      <w:r w:rsidR="005F33F0">
        <w:t>.</w:t>
      </w:r>
    </w:p>
    <w:p w:rsidR="007E7338" w:rsidRDefault="007E7338" w:rsidP="002B426E">
      <w:pPr>
        <w:tabs>
          <w:tab w:val="left" w:pos="567"/>
        </w:tabs>
      </w:pPr>
    </w:p>
    <w:p w:rsidR="007E7338" w:rsidRDefault="007E7338" w:rsidP="002B426E">
      <w:pPr>
        <w:tabs>
          <w:tab w:val="left" w:pos="567"/>
        </w:tabs>
      </w:pPr>
      <w:r>
        <w:t>4.</w:t>
      </w:r>
    </w:p>
    <w:p w:rsidR="007E7338" w:rsidRDefault="008A0B7B" w:rsidP="002B426E">
      <w:pPr>
        <w:tabs>
          <w:tab w:val="left" w:pos="567"/>
        </w:tabs>
      </w:pPr>
      <w:r>
        <w:object w:dxaOrig="1513" w:dyaOrig="960">
          <v:shape id="_x0000_i1033" type="#_x0000_t75" style="width:75.4pt;height:48.25pt" o:ole="">
            <v:imagedata r:id="rId27" o:title=""/>
          </v:shape>
          <o:OLEObject Type="Embed" ProgID="Package" ShapeID="_x0000_i1033" DrawAspect="Icon" ObjectID="_1448369329" r:id="rId28"/>
        </w:object>
      </w:r>
    </w:p>
    <w:p w:rsidR="00EB6DFF" w:rsidRDefault="00EB6DFF" w:rsidP="00F81B6C">
      <w:pPr>
        <w:spacing w:line="240" w:lineRule="auto"/>
      </w:pPr>
      <w:r>
        <w:t xml:space="preserve">RELX mező töltése. </w:t>
      </w:r>
    </w:p>
    <w:p w:rsidR="00F81B6C" w:rsidRDefault="00F81B6C" w:rsidP="00F81B6C">
      <w:pPr>
        <w:spacing w:line="240" w:lineRule="auto"/>
      </w:pPr>
      <w:proofErr w:type="gramStart"/>
      <w:r>
        <w:t>A  számla</w:t>
      </w:r>
      <w:proofErr w:type="gramEnd"/>
      <w:r>
        <w:t xml:space="preserve"> felett rendelkezők alábbi típusait vesszük figyelembe a számlaegyenleg</w:t>
      </w:r>
      <w:ins w:id="1173" w:author="viktor" w:date="2013-12-11T10:27:00Z">
        <w:r w:rsidR="001C0788">
          <w:t xml:space="preserve">, </w:t>
        </w:r>
      </w:ins>
      <w:del w:id="1174" w:author="viktor" w:date="2013-12-11T10:27:00Z">
        <w:r w:rsidDel="001C0788">
          <w:delText xml:space="preserve"> és </w:delText>
        </w:r>
      </w:del>
      <w:r>
        <w:t>kamat</w:t>
      </w:r>
      <w:ins w:id="1175" w:author="viktor" w:date="2013-12-11T10:28:00Z">
        <w:r w:rsidR="001C0788">
          <w:t>, zárolt összeg</w:t>
        </w:r>
      </w:ins>
      <w:del w:id="1176" w:author="viktor" w:date="2013-12-11T10:28:00Z">
        <w:r w:rsidDel="001C0788">
          <w:delText>ok</w:delText>
        </w:r>
      </w:del>
      <w:r>
        <w:t xml:space="preserve"> </w:t>
      </w:r>
      <w:ins w:id="1177" w:author="viktor" w:date="2013-12-11T10:25:00Z">
        <w:r w:rsidR="001C0788">
          <w:t xml:space="preserve">és a kamatadó + </w:t>
        </w:r>
        <w:proofErr w:type="spellStart"/>
        <w:r w:rsidR="001C0788">
          <w:t>Eho</w:t>
        </w:r>
        <w:proofErr w:type="spellEnd"/>
        <w:r w:rsidR="001C0788">
          <w:t xml:space="preserve"> </w:t>
        </w:r>
      </w:ins>
      <w:r>
        <w:t>megosztása során:</w:t>
      </w:r>
    </w:p>
    <w:p w:rsidR="00F81B6C" w:rsidRDefault="00F81B6C" w:rsidP="00F81B6C">
      <w:pPr>
        <w:spacing w:line="240" w:lineRule="auto"/>
      </w:pPr>
    </w:p>
    <w:tbl>
      <w:tblPr>
        <w:tblW w:w="5820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0"/>
        <w:gridCol w:w="3940"/>
      </w:tblGrid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RELATION_TYPE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DESCRIPTION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BU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ÚJ TÁRST. ÉS KEDVEZMÉNYEZETT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JJ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.EGYÜTTES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2.SZÁMLATULAJ</w:t>
            </w:r>
            <w:proofErr w:type="gramStart"/>
            <w:r w:rsidRPr="0027259E">
              <w:rPr>
                <w:rFonts w:ascii="Calibri" w:hAnsi="Calibri"/>
                <w:color w:val="808080"/>
              </w:rPr>
              <w:t>.ÖNÁLLÓ</w:t>
            </w:r>
            <w:proofErr w:type="gramEnd"/>
            <w:r w:rsidRPr="0027259E">
              <w:rPr>
                <w:rFonts w:ascii="Calibri" w:hAnsi="Calibri"/>
                <w:color w:val="808080"/>
              </w:rPr>
              <w:t xml:space="preserve"> RENDELK.</w:t>
            </w:r>
          </w:p>
        </w:tc>
      </w:tr>
    </w:tbl>
    <w:p w:rsidR="00F81B6C" w:rsidRDefault="00F81B6C" w:rsidP="00F81B6C">
      <w:pPr>
        <w:spacing w:line="240" w:lineRule="auto"/>
        <w:rPr>
          <w:ins w:id="1178" w:author="viktor" w:date="2013-12-11T10:25:00Z"/>
        </w:rPr>
      </w:pPr>
    </w:p>
    <w:p w:rsidR="001C0788" w:rsidRDefault="001C0788" w:rsidP="00F81B6C">
      <w:pPr>
        <w:spacing w:line="240" w:lineRule="auto"/>
        <w:rPr>
          <w:ins w:id="1179" w:author="viktor" w:date="2013-12-11T10:26:00Z"/>
        </w:rPr>
      </w:pPr>
      <w:ins w:id="1180" w:author="viktor" w:date="2013-12-11T10:25:00Z">
        <w:r>
          <w:t xml:space="preserve">A jelenlegi működést módosítani szükséges, mivel a kamatadó + </w:t>
        </w:r>
        <w:proofErr w:type="spellStart"/>
        <w:r>
          <w:t>Eho</w:t>
        </w:r>
      </w:ins>
      <w:proofErr w:type="spellEnd"/>
      <w:ins w:id="1181" w:author="viktor" w:date="2013-12-11T10:26:00Z">
        <w:r>
          <w:t xml:space="preserve"> (INT_TAX)</w:t>
        </w:r>
      </w:ins>
      <w:ins w:id="1182" w:author="viktor" w:date="2013-12-11T10:25:00Z">
        <w:r>
          <w:t xml:space="preserve"> nem kerül felosztásra</w:t>
        </w:r>
      </w:ins>
      <w:ins w:id="1183" w:author="viktor" w:date="2013-12-11T10:26:00Z">
        <w:r>
          <w:t xml:space="preserve"> a </w:t>
        </w:r>
      </w:ins>
      <w:ins w:id="1184" w:author="viktor" w:date="2013-12-11T10:27:00Z">
        <w:r>
          <w:t>tulajdonosok között, viszont fel kell osztani</w:t>
        </w:r>
      </w:ins>
      <w:ins w:id="1185" w:author="viktor" w:date="2013-12-11T10:28:00Z">
        <w:r>
          <w:t>.</w:t>
        </w:r>
      </w:ins>
    </w:p>
    <w:p w:rsidR="001C0788" w:rsidRDefault="001C0788" w:rsidP="00F81B6C">
      <w:pPr>
        <w:spacing w:line="240" w:lineRule="auto"/>
      </w:pPr>
    </w:p>
    <w:p w:rsidR="00F81B6C" w:rsidRDefault="00F81B6C" w:rsidP="00F81B6C">
      <w:pPr>
        <w:spacing w:line="240" w:lineRule="auto"/>
      </w:pPr>
      <w:r>
        <w:t>A számla feletti együttes rendelkezések összesen mértékének 100% -os értéket kell elérnie.</w:t>
      </w:r>
    </w:p>
    <w:p w:rsidR="00F81B6C" w:rsidRDefault="00F81B6C" w:rsidP="00F81B6C">
      <w:pPr>
        <w:spacing w:line="240" w:lineRule="auto"/>
      </w:pPr>
    </w:p>
    <w:p w:rsidR="007E7338" w:rsidRDefault="007E7338" w:rsidP="007E7338">
      <w:pPr>
        <w:spacing w:line="240" w:lineRule="auto"/>
      </w:pPr>
      <w:r>
        <w:t xml:space="preserve">Az SQL-ben használt köztes feldolgozó táblák: </w:t>
      </w:r>
    </w:p>
    <w:p w:rsidR="007E7338" w:rsidRDefault="007E7338" w:rsidP="007E7338">
      <w:pPr>
        <w:tabs>
          <w:tab w:val="left" w:pos="567"/>
        </w:tabs>
        <w:ind w:left="1418" w:hanging="1418"/>
      </w:pPr>
      <w:r>
        <w:t xml:space="preserve">- </w:t>
      </w:r>
      <w:r w:rsidRPr="00F7153D">
        <w:t>OBA_</w:t>
      </w:r>
      <w:r>
        <w:t>RELM:</w:t>
      </w:r>
      <w:r>
        <w:tab/>
        <w:t>Kedvezményezett állítása esetén a feltétel megvalósulásáig a betét elhelyezője a tulajdonos, a megvalósulást követően pedig már a kedvezményezettet kell tulajdonosként feltüntetni.</w:t>
      </w:r>
    </w:p>
    <w:p w:rsidR="008A0B7B" w:rsidRDefault="008A0B7B" w:rsidP="007E7338">
      <w:pPr>
        <w:tabs>
          <w:tab w:val="left" w:pos="567"/>
        </w:tabs>
        <w:ind w:left="1418" w:hanging="1418"/>
      </w:pPr>
      <w:r>
        <w:t>- OBA_REL:</w:t>
      </w:r>
      <w:r>
        <w:tab/>
      </w:r>
      <w:r w:rsidRPr="008A0B7B">
        <w:t>Ha a nyilvántartási rendszerben a tulajdoni hányad nem szerepel, akkor a tulajdonosok között egyenlő arányban kell a betétrészt megállapítani.</w:t>
      </w:r>
    </w:p>
    <w:p w:rsidR="00115DC0" w:rsidRDefault="00115DC0" w:rsidP="002B426E">
      <w:pPr>
        <w:tabs>
          <w:tab w:val="left" w:pos="567"/>
        </w:tabs>
      </w:pPr>
    </w:p>
    <w:p w:rsidR="008A0B7B" w:rsidRDefault="00A20CEB" w:rsidP="002B426E">
      <w:pPr>
        <w:tabs>
          <w:tab w:val="left" w:pos="567"/>
        </w:tabs>
        <w:rPr>
          <w:ins w:id="1186" w:author="viktor" w:date="2013-12-10T15:29:00Z"/>
          <w:rFonts w:ascii="Times New Roman" w:hAnsi="Times New Roman" w:cs="Times New Roman"/>
        </w:rPr>
      </w:pPr>
      <w:ins w:id="1187" w:author="viktor" w:date="2013-12-10T15:23:00Z">
        <w:r>
          <w:rPr>
            <w:rFonts w:ascii="Times New Roman" w:hAnsi="Times New Roman" w:cs="Times New Roman"/>
          </w:rPr>
          <w:t>Jelenleg ki van törölve az adatszolgáltatásból az ügyvédi letét számla</w:t>
        </w:r>
      </w:ins>
      <w:ins w:id="1188" w:author="viktor" w:date="2013-12-10T15:25:00Z">
        <w:r>
          <w:rPr>
            <w:rFonts w:ascii="Times New Roman" w:hAnsi="Times New Roman" w:cs="Times New Roman"/>
          </w:rPr>
          <w:t xml:space="preserve"> (</w:t>
        </w:r>
        <w:r w:rsidRPr="00A20CEB">
          <w:rPr>
            <w:rFonts w:ascii="Times New Roman" w:hAnsi="Times New Roman" w:cs="Times New Roman"/>
          </w:rPr>
          <w:t>REPGA_DETM_OBA_FIDB_R_PKG:732</w:t>
        </w:r>
        <w:r>
          <w:rPr>
            <w:rFonts w:ascii="Times New Roman" w:hAnsi="Times New Roman" w:cs="Times New Roman"/>
          </w:rPr>
          <w:t>)</w:t>
        </w:r>
      </w:ins>
      <w:ins w:id="1189" w:author="viktor" w:date="2013-12-10T15:23:00Z">
        <w:r>
          <w:rPr>
            <w:rFonts w:ascii="Times New Roman" w:hAnsi="Times New Roman" w:cs="Times New Roman"/>
          </w:rPr>
          <w:t xml:space="preserve">. Ezt módosítani szükséges, mivel </w:t>
        </w:r>
      </w:ins>
      <w:ins w:id="1190" w:author="viktor" w:date="2013-12-10T15:24:00Z">
        <w:r>
          <w:rPr>
            <w:rFonts w:ascii="Times New Roman" w:hAnsi="Times New Roman" w:cs="Times New Roman"/>
          </w:rPr>
          <w:t>a</w:t>
        </w:r>
        <w:r w:rsidRPr="00A20CEB">
          <w:rPr>
            <w:rFonts w:ascii="Times New Roman" w:hAnsi="Times New Roman" w:cs="Times New Roman"/>
          </w:rPr>
          <w:t xml:space="preserve">z ügyvédi/végrehajtói letéti számlák külön betétnek minősülnek az ügyvéd saját jogú betéteitől, </w:t>
        </w:r>
        <w:r w:rsidRPr="00A20CEB">
          <w:rPr>
            <w:rFonts w:ascii="Times New Roman" w:hAnsi="Times New Roman" w:cs="Times New Roman"/>
          </w:rPr>
          <w:lastRenderedPageBreak/>
          <w:t>ezért külön-külön OBA garantáltak</w:t>
        </w:r>
        <w:r>
          <w:rPr>
            <w:rFonts w:ascii="Times New Roman" w:hAnsi="Times New Roman" w:cs="Times New Roman"/>
          </w:rPr>
          <w:t xml:space="preserve">, tehát nem kell kitörölni </w:t>
        </w:r>
        <w:proofErr w:type="gramStart"/>
        <w:r>
          <w:rPr>
            <w:rFonts w:ascii="Times New Roman" w:hAnsi="Times New Roman" w:cs="Times New Roman"/>
          </w:rPr>
          <w:t>ezen</w:t>
        </w:r>
        <w:proofErr w:type="gramEnd"/>
        <w:r>
          <w:rPr>
            <w:rFonts w:ascii="Times New Roman" w:hAnsi="Times New Roman" w:cs="Times New Roman"/>
          </w:rPr>
          <w:t xml:space="preserve"> számlákat az adatszolgáltatásból</w:t>
        </w:r>
        <w:r w:rsidRPr="00A20CEB">
          <w:rPr>
            <w:rFonts w:ascii="Times New Roman" w:hAnsi="Times New Roman" w:cs="Times New Roman"/>
          </w:rPr>
          <w:t>.</w:t>
        </w:r>
      </w:ins>
      <w:ins w:id="1191" w:author="viktor" w:date="2013-12-10T15:28:00Z">
        <w:r w:rsidR="00DB2DB2">
          <w:rPr>
            <w:rFonts w:ascii="Times New Roman" w:hAnsi="Times New Roman" w:cs="Times New Roman"/>
          </w:rPr>
          <w:t xml:space="preserve"> Az UL mező töltését módosítani kell, és egy új REPGA </w:t>
        </w:r>
        <w:proofErr w:type="spellStart"/>
        <w:r w:rsidR="00DB2DB2">
          <w:rPr>
            <w:rFonts w:ascii="Times New Roman" w:hAnsi="Times New Roman" w:cs="Times New Roman"/>
          </w:rPr>
          <w:t>MAP-re</w:t>
        </w:r>
        <w:proofErr w:type="spellEnd"/>
        <w:r w:rsidR="00DB2DB2">
          <w:rPr>
            <w:rFonts w:ascii="Times New Roman" w:hAnsi="Times New Roman" w:cs="Times New Roman"/>
          </w:rPr>
          <w:t xml:space="preserve"> kell építeni. Az UL mező értéke ott legyen ’Y’, ahol a számla típusa</w:t>
        </w:r>
      </w:ins>
      <w:ins w:id="1192" w:author="viktor" w:date="2013-12-10T15:29:00Z">
        <w:r w:rsidR="00DB2DB2">
          <w:rPr>
            <w:rFonts w:ascii="Times New Roman" w:hAnsi="Times New Roman" w:cs="Times New Roman"/>
          </w:rPr>
          <w:t xml:space="preserve"> (ACCT_TYPE)</w:t>
        </w:r>
      </w:ins>
      <w:ins w:id="1193" w:author="viktor" w:date="2013-12-10T15:28:00Z">
        <w:r w:rsidR="00DB2DB2">
          <w:rPr>
            <w:rFonts w:ascii="Times New Roman" w:hAnsi="Times New Roman" w:cs="Times New Roman"/>
          </w:rPr>
          <w:t xml:space="preserve"> szerepel az ACCT_TYPE_UL </w:t>
        </w:r>
        <w:proofErr w:type="spellStart"/>
        <w:r w:rsidR="00DB2DB2">
          <w:rPr>
            <w:rFonts w:ascii="Times New Roman" w:hAnsi="Times New Roman" w:cs="Times New Roman"/>
          </w:rPr>
          <w:t>map-ben</w:t>
        </w:r>
        <w:proofErr w:type="spellEnd"/>
        <w:r w:rsidR="00DB2DB2">
          <w:rPr>
            <w:rFonts w:ascii="Times New Roman" w:hAnsi="Times New Roman" w:cs="Times New Roman"/>
          </w:rPr>
          <w:t>.</w:t>
        </w:r>
      </w:ins>
    </w:p>
    <w:p w:rsidR="00DB2DB2" w:rsidRDefault="00DB2DB2" w:rsidP="002B426E">
      <w:pPr>
        <w:tabs>
          <w:tab w:val="left" w:pos="567"/>
        </w:tabs>
        <w:rPr>
          <w:ins w:id="1194" w:author="viktor" w:date="2013-12-10T15:32:00Z"/>
          <w:rFonts w:ascii="Times New Roman" w:hAnsi="Times New Roman" w:cs="Times New Roman"/>
        </w:rPr>
      </w:pPr>
      <w:ins w:id="1195" w:author="viktor" w:date="2013-12-10T15:29:00Z">
        <w:r>
          <w:rPr>
            <w:rFonts w:ascii="Times New Roman" w:hAnsi="Times New Roman" w:cs="Times New Roman"/>
          </w:rPr>
          <w:t>Az ACCT_TYPE_UL map tartalma a következő legyen:</w:t>
        </w:r>
      </w:ins>
    </w:p>
    <w:p w:rsidR="00284765" w:rsidRDefault="00284765" w:rsidP="002B426E">
      <w:pPr>
        <w:tabs>
          <w:tab w:val="left" w:pos="567"/>
        </w:tabs>
        <w:rPr>
          <w:ins w:id="1196" w:author="viktor" w:date="2013-12-10T15:29:00Z"/>
          <w:rFonts w:ascii="Times New Roman" w:hAnsi="Times New Roman" w:cs="Times New Roman"/>
        </w:rPr>
      </w:pPr>
    </w:p>
    <w:tbl>
      <w:tblPr>
        <w:tblW w:w="0" w:type="auto"/>
        <w:tblInd w:w="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3790"/>
      </w:tblGrid>
      <w:tr w:rsidR="0058755E" w:rsidRPr="0058755E" w:rsidTr="004B2E86">
        <w:trPr>
          <w:trHeight w:val="255"/>
          <w:ins w:id="1197" w:author="viktor" w:date="2013-12-10T15:31:00Z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198" w:author="viktor" w:date="2013-12-10T15:31:00Z"/>
                <w:rFonts w:ascii="Microsoft Sans Serif" w:hAnsi="Microsoft Sans Serif" w:cs="Microsoft Sans Serif"/>
                <w:color w:val="auto"/>
                <w:rPrChange w:id="1199" w:author="viktor" w:date="2013-12-10T15:31:00Z">
                  <w:rPr>
                    <w:ins w:id="120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0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0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VU2</w:t>
              </w:r>
            </w:ins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03" w:author="viktor" w:date="2013-12-10T15:31:00Z"/>
                <w:rFonts w:ascii="Microsoft Sans Serif" w:hAnsi="Microsoft Sans Serif" w:cs="Microsoft Sans Serif"/>
                <w:color w:val="auto"/>
                <w:rPrChange w:id="1204" w:author="viktor" w:date="2013-12-10T15:31:00Z">
                  <w:rPr>
                    <w:ins w:id="120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0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0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ESETI LEK</w:t>
              </w:r>
            </w:ins>
          </w:p>
        </w:tc>
      </w:tr>
      <w:tr w:rsidR="0058755E" w:rsidRPr="0058755E" w:rsidTr="004B2E86">
        <w:trPr>
          <w:trHeight w:val="255"/>
          <w:ins w:id="120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09" w:author="viktor" w:date="2013-12-10T15:31:00Z"/>
                <w:rFonts w:ascii="Microsoft Sans Serif" w:hAnsi="Microsoft Sans Serif" w:cs="Microsoft Sans Serif"/>
                <w:color w:val="auto"/>
                <w:rPrChange w:id="1210" w:author="viktor" w:date="2013-12-10T15:31:00Z">
                  <w:rPr>
                    <w:ins w:id="121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1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1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VU5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14" w:author="viktor" w:date="2013-12-10T15:31:00Z"/>
                <w:rFonts w:ascii="Microsoft Sans Serif" w:hAnsi="Microsoft Sans Serif" w:cs="Microsoft Sans Serif"/>
                <w:color w:val="auto"/>
                <w:rPrChange w:id="1215" w:author="viktor" w:date="2013-12-10T15:31:00Z">
                  <w:rPr>
                    <w:ins w:id="121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1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1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N TÖK</w:t>
              </w:r>
            </w:ins>
          </w:p>
        </w:tc>
      </w:tr>
      <w:tr w:rsidR="0058755E" w:rsidRPr="0058755E" w:rsidTr="004B2E86">
        <w:trPr>
          <w:trHeight w:val="255"/>
          <w:ins w:id="1219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20" w:author="viktor" w:date="2013-12-10T15:31:00Z"/>
                <w:rFonts w:ascii="Microsoft Sans Serif" w:hAnsi="Microsoft Sans Serif" w:cs="Microsoft Sans Serif"/>
                <w:color w:val="auto"/>
                <w:rPrChange w:id="1221" w:author="viktor" w:date="2013-12-10T15:31:00Z">
                  <w:rPr>
                    <w:ins w:id="122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2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2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VU4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25" w:author="viktor" w:date="2013-12-10T15:31:00Z"/>
                <w:rFonts w:ascii="Microsoft Sans Serif" w:hAnsi="Microsoft Sans Serif" w:cs="Microsoft Sans Serif"/>
                <w:color w:val="auto"/>
                <w:rPrChange w:id="1226" w:author="viktor" w:date="2013-12-10T15:31:00Z">
                  <w:rPr>
                    <w:ins w:id="122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2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2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DEV LET SZLA ÜGYV-EG ISM TÖK</w:t>
              </w:r>
            </w:ins>
          </w:p>
        </w:tc>
      </w:tr>
      <w:tr w:rsidR="0058755E" w:rsidRPr="0058755E" w:rsidTr="004B2E86">
        <w:trPr>
          <w:trHeight w:val="255"/>
          <w:ins w:id="1230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31" w:author="viktor" w:date="2013-12-10T15:31:00Z"/>
                <w:rFonts w:ascii="Microsoft Sans Serif" w:hAnsi="Microsoft Sans Serif" w:cs="Microsoft Sans Serif"/>
                <w:color w:val="auto"/>
                <w:rPrChange w:id="1232" w:author="viktor" w:date="2013-12-10T15:31:00Z">
                  <w:rPr>
                    <w:ins w:id="123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3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3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VU6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36" w:author="viktor" w:date="2013-12-10T15:31:00Z"/>
                <w:rFonts w:ascii="Microsoft Sans Serif" w:hAnsi="Microsoft Sans Serif" w:cs="Microsoft Sans Serif"/>
                <w:color w:val="auto"/>
                <w:rPrChange w:id="1237" w:author="viktor" w:date="2013-12-10T15:31:00Z">
                  <w:rPr>
                    <w:ins w:id="123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3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4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NEM TÖK</w:t>
              </w:r>
            </w:ins>
          </w:p>
        </w:tc>
      </w:tr>
      <w:tr w:rsidR="0058755E" w:rsidRPr="0058755E" w:rsidTr="004B2E86">
        <w:trPr>
          <w:trHeight w:val="255"/>
          <w:ins w:id="1241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42" w:author="viktor" w:date="2013-12-10T15:31:00Z"/>
                <w:rFonts w:ascii="Microsoft Sans Serif" w:hAnsi="Microsoft Sans Serif" w:cs="Microsoft Sans Serif"/>
                <w:color w:val="auto"/>
                <w:rPrChange w:id="1243" w:author="viktor" w:date="2013-12-10T15:31:00Z">
                  <w:rPr>
                    <w:ins w:id="124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4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4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VU3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47" w:author="viktor" w:date="2013-12-10T15:31:00Z"/>
                <w:rFonts w:ascii="Microsoft Sans Serif" w:hAnsi="Microsoft Sans Serif" w:cs="Microsoft Sans Serif"/>
                <w:color w:val="auto"/>
                <w:rPrChange w:id="1248" w:author="viktor" w:date="2013-12-10T15:31:00Z">
                  <w:rPr>
                    <w:ins w:id="124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5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5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 SZLA ÜGYV ISM TÖKÉSEDÖ</w:t>
              </w:r>
            </w:ins>
          </w:p>
        </w:tc>
      </w:tr>
      <w:tr w:rsidR="0058755E" w:rsidRPr="0058755E" w:rsidTr="004B2E86">
        <w:trPr>
          <w:trHeight w:val="255"/>
          <w:ins w:id="125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53" w:author="viktor" w:date="2013-12-10T15:31:00Z"/>
                <w:rFonts w:ascii="Microsoft Sans Serif" w:hAnsi="Microsoft Sans Serif" w:cs="Microsoft Sans Serif"/>
                <w:color w:val="auto"/>
                <w:rPrChange w:id="1254" w:author="viktor" w:date="2013-12-10T15:31:00Z">
                  <w:rPr>
                    <w:ins w:id="125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5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5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VU1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58" w:author="viktor" w:date="2013-12-10T15:31:00Z"/>
                <w:rFonts w:ascii="Microsoft Sans Serif" w:hAnsi="Microsoft Sans Serif" w:cs="Microsoft Sans Serif"/>
                <w:color w:val="auto"/>
                <w:rPrChange w:id="1259" w:author="viktor" w:date="2013-12-10T15:31:00Z">
                  <w:rPr>
                    <w:ins w:id="126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6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6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HUF LET. ÜGYV. SZLA ESETI</w:t>
              </w:r>
            </w:ins>
          </w:p>
        </w:tc>
      </w:tr>
      <w:tr w:rsidR="0058755E" w:rsidRPr="0058755E" w:rsidTr="004B2E86">
        <w:trPr>
          <w:trHeight w:val="255"/>
          <w:ins w:id="1263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64" w:author="viktor" w:date="2013-12-10T15:31:00Z"/>
                <w:rFonts w:ascii="Microsoft Sans Serif" w:hAnsi="Microsoft Sans Serif" w:cs="Microsoft Sans Serif"/>
                <w:color w:val="auto"/>
                <w:rPrChange w:id="1265" w:author="viktor" w:date="2013-12-10T15:31:00Z">
                  <w:rPr>
                    <w:ins w:id="126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6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6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69" w:author="viktor" w:date="2013-12-10T15:31:00Z"/>
                <w:rFonts w:ascii="Microsoft Sans Serif" w:hAnsi="Microsoft Sans Serif" w:cs="Microsoft Sans Serif"/>
                <w:color w:val="auto"/>
                <w:rPrChange w:id="1270" w:author="viktor" w:date="2013-12-10T15:31:00Z">
                  <w:rPr>
                    <w:ins w:id="127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7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7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27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27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,LETÉTI.SZLA TAX</w:t>
              </w:r>
            </w:ins>
          </w:p>
        </w:tc>
      </w:tr>
      <w:tr w:rsidR="0058755E" w:rsidRPr="0058755E" w:rsidTr="004B2E86">
        <w:trPr>
          <w:trHeight w:val="255"/>
          <w:ins w:id="1276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77" w:author="viktor" w:date="2013-12-10T15:31:00Z"/>
                <w:rFonts w:ascii="Microsoft Sans Serif" w:hAnsi="Microsoft Sans Serif" w:cs="Microsoft Sans Serif"/>
                <w:color w:val="auto"/>
                <w:rPrChange w:id="1278" w:author="viktor" w:date="2013-12-10T15:31:00Z">
                  <w:rPr>
                    <w:ins w:id="127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8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8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82" w:author="viktor" w:date="2013-12-10T15:31:00Z"/>
                <w:rFonts w:ascii="Microsoft Sans Serif" w:hAnsi="Microsoft Sans Serif" w:cs="Microsoft Sans Serif"/>
                <w:color w:val="auto"/>
                <w:rPrChange w:id="1283" w:author="viktor" w:date="2013-12-10T15:31:00Z">
                  <w:rPr>
                    <w:ins w:id="128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8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8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28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28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,VÉGR.LET.SZ FCY TAX</w:t>
              </w:r>
            </w:ins>
          </w:p>
        </w:tc>
      </w:tr>
      <w:tr w:rsidR="0058755E" w:rsidRPr="0058755E" w:rsidTr="004B2E86">
        <w:trPr>
          <w:trHeight w:val="255"/>
          <w:ins w:id="1289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90" w:author="viktor" w:date="2013-12-10T15:31:00Z"/>
                <w:rFonts w:ascii="Microsoft Sans Serif" w:hAnsi="Microsoft Sans Serif" w:cs="Microsoft Sans Serif"/>
                <w:color w:val="auto"/>
                <w:rPrChange w:id="1291" w:author="viktor" w:date="2013-12-10T15:31:00Z">
                  <w:rPr>
                    <w:ins w:id="129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9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9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295" w:author="viktor" w:date="2013-12-10T15:31:00Z"/>
                <w:rFonts w:ascii="Microsoft Sans Serif" w:hAnsi="Microsoft Sans Serif" w:cs="Microsoft Sans Serif"/>
                <w:color w:val="auto"/>
                <w:rPrChange w:id="1296" w:author="viktor" w:date="2013-12-10T15:31:00Z">
                  <w:rPr>
                    <w:ins w:id="129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29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29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0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.KÖZJ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0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.LETÉTI DEV.SZLA</w:t>
              </w:r>
            </w:ins>
          </w:p>
        </w:tc>
      </w:tr>
      <w:tr w:rsidR="0058755E" w:rsidRPr="0058755E" w:rsidTr="004B2E86">
        <w:trPr>
          <w:trHeight w:val="255"/>
          <w:ins w:id="130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03" w:author="viktor" w:date="2013-12-10T15:31:00Z"/>
                <w:rFonts w:ascii="Microsoft Sans Serif" w:hAnsi="Microsoft Sans Serif" w:cs="Microsoft Sans Serif"/>
                <w:color w:val="auto"/>
                <w:rPrChange w:id="1304" w:author="viktor" w:date="2013-12-10T15:31:00Z">
                  <w:rPr>
                    <w:ins w:id="130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0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0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08" w:author="viktor" w:date="2013-12-10T15:31:00Z"/>
                <w:rFonts w:ascii="Microsoft Sans Serif" w:hAnsi="Microsoft Sans Serif" w:cs="Microsoft Sans Serif"/>
                <w:color w:val="auto"/>
                <w:rPrChange w:id="1309" w:author="viktor" w:date="2013-12-10T15:31:00Z">
                  <w:rPr>
                    <w:ins w:id="131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1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1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DEV KAMATADÓ</w:t>
              </w:r>
            </w:ins>
          </w:p>
        </w:tc>
      </w:tr>
      <w:tr w:rsidR="0058755E" w:rsidRPr="0058755E" w:rsidTr="004B2E86">
        <w:trPr>
          <w:trHeight w:val="255"/>
          <w:ins w:id="1313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14" w:author="viktor" w:date="2013-12-10T15:31:00Z"/>
                <w:rFonts w:ascii="Microsoft Sans Serif" w:hAnsi="Microsoft Sans Serif" w:cs="Microsoft Sans Serif"/>
                <w:color w:val="auto"/>
                <w:rPrChange w:id="1315" w:author="viktor" w:date="2013-12-10T15:31:00Z">
                  <w:rPr>
                    <w:ins w:id="1316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1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1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VLA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19" w:author="viktor" w:date="2013-12-10T15:31:00Z"/>
                <w:rFonts w:ascii="Microsoft Sans Serif" w:hAnsi="Microsoft Sans Serif" w:cs="Microsoft Sans Serif"/>
                <w:color w:val="auto"/>
                <w:rPrChange w:id="1320" w:author="viktor" w:date="2013-12-10T15:31:00Z">
                  <w:rPr>
                    <w:ins w:id="132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2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2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 LETÉTI, HUF KAMATADÓ</w:t>
              </w:r>
            </w:ins>
          </w:p>
        </w:tc>
      </w:tr>
      <w:tr w:rsidR="0058755E" w:rsidRPr="0058755E" w:rsidTr="004B2E86">
        <w:trPr>
          <w:trHeight w:val="255"/>
          <w:ins w:id="1324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25" w:author="viktor" w:date="2013-12-10T15:31:00Z"/>
                <w:rFonts w:ascii="Microsoft Sans Serif" w:hAnsi="Microsoft Sans Serif" w:cs="Microsoft Sans Serif"/>
                <w:color w:val="auto"/>
                <w:rPrChange w:id="1326" w:author="viktor" w:date="2013-12-10T15:31:00Z">
                  <w:rPr>
                    <w:ins w:id="132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2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2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30" w:author="viktor" w:date="2013-12-10T15:31:00Z"/>
                <w:rFonts w:ascii="Microsoft Sans Serif" w:hAnsi="Microsoft Sans Serif" w:cs="Microsoft Sans Serif"/>
                <w:color w:val="auto"/>
                <w:rPrChange w:id="1331" w:author="viktor" w:date="2013-12-10T15:31:00Z">
                  <w:rPr>
                    <w:ins w:id="133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3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3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ÜGYVÉDI, KÖZJEGY. LETÉTI SZLA.</w:t>
              </w:r>
            </w:ins>
          </w:p>
        </w:tc>
      </w:tr>
      <w:tr w:rsidR="0058755E" w:rsidRPr="0058755E" w:rsidTr="004B2E86">
        <w:trPr>
          <w:trHeight w:val="255"/>
          <w:ins w:id="133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36" w:author="viktor" w:date="2013-12-10T15:31:00Z"/>
                <w:rFonts w:ascii="Microsoft Sans Serif" w:hAnsi="Microsoft Sans Serif" w:cs="Microsoft Sans Serif"/>
                <w:color w:val="auto"/>
                <w:rPrChange w:id="1337" w:author="viktor" w:date="2013-12-10T15:31:00Z">
                  <w:rPr>
                    <w:ins w:id="133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3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4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41" w:author="viktor" w:date="2013-12-10T15:31:00Z"/>
                <w:rFonts w:ascii="Microsoft Sans Serif" w:hAnsi="Microsoft Sans Serif" w:cs="Microsoft Sans Serif"/>
                <w:color w:val="auto"/>
                <w:rPrChange w:id="1342" w:author="viktor" w:date="2013-12-10T15:31:00Z">
                  <w:rPr>
                    <w:ins w:id="134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4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4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FX</w:t>
              </w:r>
            </w:ins>
          </w:p>
        </w:tc>
      </w:tr>
      <w:tr w:rsidR="0058755E" w:rsidRPr="0058755E" w:rsidTr="004B2E86">
        <w:trPr>
          <w:trHeight w:val="255"/>
          <w:ins w:id="1346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47" w:author="viktor" w:date="2013-12-10T15:31:00Z"/>
                <w:rFonts w:ascii="Microsoft Sans Serif" w:hAnsi="Microsoft Sans Serif" w:cs="Microsoft Sans Serif"/>
                <w:color w:val="auto"/>
                <w:rPrChange w:id="1348" w:author="viktor" w:date="2013-12-10T15:31:00Z">
                  <w:rPr>
                    <w:ins w:id="134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5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5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BNU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52" w:author="viktor" w:date="2013-12-10T15:31:00Z"/>
                <w:rFonts w:ascii="Microsoft Sans Serif" w:hAnsi="Microsoft Sans Serif" w:cs="Microsoft Sans Serif"/>
                <w:color w:val="auto"/>
                <w:rPrChange w:id="1353" w:author="viktor" w:date="2013-12-10T15:31:00Z">
                  <w:rPr>
                    <w:ins w:id="135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5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5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5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5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NÉLK HUF</w:t>
              </w:r>
            </w:ins>
          </w:p>
        </w:tc>
      </w:tr>
      <w:tr w:rsidR="0058755E" w:rsidRPr="0058755E" w:rsidTr="004B2E86">
        <w:trPr>
          <w:trHeight w:val="255"/>
          <w:ins w:id="1359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60" w:author="viktor" w:date="2013-12-10T15:31:00Z"/>
                <w:rFonts w:ascii="Microsoft Sans Serif" w:hAnsi="Microsoft Sans Serif" w:cs="Microsoft Sans Serif"/>
                <w:color w:val="auto"/>
                <w:rPrChange w:id="1361" w:author="viktor" w:date="2013-12-10T15:31:00Z">
                  <w:rPr>
                    <w:ins w:id="1362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63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6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BN8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65" w:author="viktor" w:date="2013-12-10T15:31:00Z"/>
                <w:rFonts w:ascii="Microsoft Sans Serif" w:hAnsi="Microsoft Sans Serif" w:cs="Microsoft Sans Serif"/>
                <w:color w:val="auto"/>
                <w:rPrChange w:id="1366" w:author="viktor" w:date="2013-12-10T15:31:00Z">
                  <w:rPr>
                    <w:ins w:id="1367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68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69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 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7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.ADOVAL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7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FX</w:t>
              </w:r>
            </w:ins>
          </w:p>
        </w:tc>
      </w:tr>
      <w:tr w:rsidR="0058755E" w:rsidRPr="0058755E" w:rsidTr="004B2E86">
        <w:trPr>
          <w:trHeight w:val="255"/>
          <w:ins w:id="1372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73" w:author="viktor" w:date="2013-12-10T15:31:00Z"/>
                <w:rFonts w:ascii="Microsoft Sans Serif" w:hAnsi="Microsoft Sans Serif" w:cs="Microsoft Sans Serif"/>
                <w:color w:val="auto"/>
                <w:rPrChange w:id="1374" w:author="viktor" w:date="2013-12-10T15:31:00Z">
                  <w:rPr>
                    <w:ins w:id="137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7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7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BNT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78" w:author="viktor" w:date="2013-12-10T15:31:00Z"/>
                <w:rFonts w:ascii="Microsoft Sans Serif" w:hAnsi="Microsoft Sans Serif" w:cs="Microsoft Sans Serif"/>
                <w:color w:val="auto"/>
                <w:rPrChange w:id="1379" w:author="viktor" w:date="2013-12-10T15:31:00Z">
                  <w:rPr>
                    <w:ins w:id="138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8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8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WM ÜGYVÉDI LETK</w:t>
              </w:r>
              <w:proofErr w:type="gramStart"/>
              <w:r w:rsidRPr="0058755E">
                <w:rPr>
                  <w:rFonts w:ascii="Microsoft Sans Serif" w:hAnsi="Microsoft Sans Serif" w:cs="Microsoft Sans Serif"/>
                  <w:color w:val="auto"/>
                  <w:rPrChange w:id="138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.ADO</w:t>
              </w:r>
              <w:proofErr w:type="gramEnd"/>
              <w:r w:rsidRPr="0058755E">
                <w:rPr>
                  <w:rFonts w:ascii="Microsoft Sans Serif" w:hAnsi="Microsoft Sans Serif" w:cs="Microsoft Sans Serif"/>
                  <w:color w:val="auto"/>
                  <w:rPrChange w:id="1384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 xml:space="preserve"> HUF</w:t>
              </w:r>
            </w:ins>
          </w:p>
        </w:tc>
      </w:tr>
      <w:tr w:rsidR="0058755E" w:rsidRPr="0058755E" w:rsidTr="004B2E86">
        <w:trPr>
          <w:trHeight w:val="255"/>
          <w:ins w:id="1385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86" w:author="viktor" w:date="2013-12-10T15:31:00Z"/>
                <w:rFonts w:ascii="Microsoft Sans Serif" w:hAnsi="Microsoft Sans Serif" w:cs="Microsoft Sans Serif"/>
                <w:color w:val="auto"/>
                <w:rPrChange w:id="1387" w:author="viktor" w:date="2013-12-10T15:31:00Z">
                  <w:rPr>
                    <w:ins w:id="1388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89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90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CLP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91" w:author="viktor" w:date="2013-12-10T15:31:00Z"/>
                <w:rFonts w:ascii="Microsoft Sans Serif" w:hAnsi="Microsoft Sans Serif" w:cs="Microsoft Sans Serif"/>
                <w:color w:val="auto"/>
                <w:rPrChange w:id="1392" w:author="viktor" w:date="2013-12-10T15:31:00Z">
                  <w:rPr>
                    <w:ins w:id="1393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394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395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</w:t>
              </w:r>
            </w:ins>
          </w:p>
        </w:tc>
      </w:tr>
      <w:tr w:rsidR="0058755E" w:rsidRPr="0058755E" w:rsidTr="004B2E86">
        <w:trPr>
          <w:trHeight w:val="255"/>
          <w:ins w:id="1396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397" w:author="viktor" w:date="2013-12-10T15:31:00Z"/>
                <w:rFonts w:ascii="Microsoft Sans Serif" w:hAnsi="Microsoft Sans Serif" w:cs="Microsoft Sans Serif"/>
                <w:color w:val="auto"/>
                <w:rPrChange w:id="1398" w:author="viktor" w:date="2013-12-10T15:31:00Z">
                  <w:rPr>
                    <w:ins w:id="1399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00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01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CLR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02" w:author="viktor" w:date="2013-12-10T15:31:00Z"/>
                <w:rFonts w:ascii="Microsoft Sans Serif" w:hAnsi="Microsoft Sans Serif" w:cs="Microsoft Sans Serif"/>
                <w:color w:val="auto"/>
                <w:rPrChange w:id="1403" w:author="viktor" w:date="2013-12-10T15:31:00Z">
                  <w:rPr>
                    <w:ins w:id="1404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05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06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VÉGREHAJTÓI LETÉTI SZLA TAX</w:t>
              </w:r>
            </w:ins>
          </w:p>
        </w:tc>
      </w:tr>
      <w:tr w:rsidR="0058755E" w:rsidRPr="0058755E" w:rsidTr="004B2E86">
        <w:trPr>
          <w:trHeight w:val="255"/>
          <w:ins w:id="1407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08" w:author="viktor" w:date="2013-12-10T15:31:00Z"/>
                <w:rFonts w:ascii="Microsoft Sans Serif" w:hAnsi="Microsoft Sans Serif" w:cs="Microsoft Sans Serif"/>
                <w:color w:val="auto"/>
                <w:rPrChange w:id="1409" w:author="viktor" w:date="2013-12-10T15:31:00Z">
                  <w:rPr>
                    <w:ins w:id="1410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11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12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CL7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13" w:author="viktor" w:date="2013-12-10T15:31:00Z"/>
                <w:rFonts w:ascii="Microsoft Sans Serif" w:hAnsi="Microsoft Sans Serif" w:cs="Microsoft Sans Serif"/>
                <w:color w:val="auto"/>
                <w:rPrChange w:id="1414" w:author="viktor" w:date="2013-12-10T15:31:00Z">
                  <w:rPr>
                    <w:ins w:id="1415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16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17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DEVIZA</w:t>
              </w:r>
            </w:ins>
          </w:p>
        </w:tc>
      </w:tr>
      <w:tr w:rsidR="0058755E" w:rsidRPr="0058755E" w:rsidTr="004B2E86">
        <w:trPr>
          <w:trHeight w:val="255"/>
          <w:ins w:id="1418" w:author="viktor" w:date="2013-12-10T15:31:00Z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19" w:author="viktor" w:date="2013-12-10T15:31:00Z"/>
                <w:rFonts w:ascii="Microsoft Sans Serif" w:hAnsi="Microsoft Sans Serif" w:cs="Microsoft Sans Serif"/>
                <w:color w:val="auto"/>
                <w:rPrChange w:id="1420" w:author="viktor" w:date="2013-12-10T15:31:00Z">
                  <w:rPr>
                    <w:ins w:id="1421" w:author="viktor" w:date="2013-12-10T15:31:00Z"/>
                    <w:rFonts w:ascii="Microsoft Sans Serif" w:hAnsi="Microsoft Sans Serif" w:cs="Microsoft Sans Serif"/>
                    <w:color w:val="FF0000"/>
                  </w:rPr>
                </w:rPrChange>
              </w:rPr>
            </w:pPr>
            <w:ins w:id="1422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23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CLN</w:t>
              </w:r>
            </w:ins>
          </w:p>
        </w:tc>
        <w:tc>
          <w:tcPr>
            <w:tcW w:w="3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8755E" w:rsidRPr="0058755E" w:rsidRDefault="0058755E" w:rsidP="004B2E86">
            <w:pPr>
              <w:rPr>
                <w:ins w:id="1424" w:author="viktor" w:date="2013-12-10T15:31:00Z"/>
                <w:color w:val="auto"/>
                <w:rPrChange w:id="1425" w:author="viktor" w:date="2013-12-10T15:31:00Z">
                  <w:rPr>
                    <w:ins w:id="1426" w:author="viktor" w:date="2013-12-10T15:31:00Z"/>
                  </w:rPr>
                </w:rPrChange>
              </w:rPr>
            </w:pPr>
            <w:ins w:id="1427" w:author="viktor" w:date="2013-12-10T15:31:00Z">
              <w:r w:rsidRPr="0058755E">
                <w:rPr>
                  <w:rFonts w:ascii="Microsoft Sans Serif" w:hAnsi="Microsoft Sans Serif" w:cs="Microsoft Sans Serif"/>
                  <w:color w:val="auto"/>
                  <w:rPrChange w:id="1428" w:author="viktor" w:date="2013-12-10T15:31:00Z">
                    <w:rPr>
                      <w:rFonts w:ascii="Microsoft Sans Serif" w:hAnsi="Microsoft Sans Serif" w:cs="Microsoft Sans Serif"/>
                      <w:color w:val="FF0000"/>
                    </w:rPr>
                  </w:rPrChange>
                </w:rPr>
                <w:t>EGYEDI LETÉTI SZLA. FORINT</w:t>
              </w:r>
            </w:ins>
          </w:p>
        </w:tc>
      </w:tr>
    </w:tbl>
    <w:p w:rsidR="00DB2DB2" w:rsidRDefault="00DB2DB2" w:rsidP="002B426E">
      <w:pPr>
        <w:tabs>
          <w:tab w:val="left" w:pos="567"/>
        </w:tabs>
        <w:rPr>
          <w:ins w:id="1429" w:author="viktor" w:date="2013-12-10T15:32:00Z"/>
        </w:rPr>
      </w:pPr>
    </w:p>
    <w:p w:rsidR="00541932" w:rsidRDefault="00541932" w:rsidP="002B426E">
      <w:pPr>
        <w:tabs>
          <w:tab w:val="left" w:pos="567"/>
        </w:tabs>
      </w:pPr>
      <w:ins w:id="1430" w:author="viktor" w:date="2013-12-10T15:32:00Z">
        <w:r>
          <w:t xml:space="preserve">TODO: </w:t>
        </w:r>
        <w:proofErr w:type="spellStart"/>
        <w:r>
          <w:t>multiply</w:t>
        </w:r>
        <w:proofErr w:type="spellEnd"/>
        <w:r>
          <w:t xml:space="preserve"> számításnál leírni</w:t>
        </w:r>
      </w:ins>
    </w:p>
    <w:p w:rsidR="00F81B6C" w:rsidRDefault="00F81B6C">
      <w:pPr>
        <w:spacing w:line="240" w:lineRule="auto"/>
      </w:pPr>
      <w:r>
        <w:t xml:space="preserve"> </w:t>
      </w:r>
    </w:p>
    <w:p w:rsidR="00BC545A" w:rsidRDefault="00BC545A" w:rsidP="004E4921">
      <w:pPr>
        <w:spacing w:line="240" w:lineRule="auto"/>
      </w:pPr>
      <w:r>
        <w:br w:type="page"/>
      </w:r>
    </w:p>
    <w:p w:rsidR="00F41E1A" w:rsidRDefault="00F41E1A" w:rsidP="00F41E1A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 w:rsidR="00331650">
        <w:t>SY_C</w:t>
      </w:r>
      <w:r>
        <w:t>_PKG</w:t>
      </w:r>
      <w:r>
        <w:tab/>
      </w:r>
    </w:p>
    <w:p w:rsidR="00F41E1A" w:rsidRDefault="00F41E1A" w:rsidP="00F41E1A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F41E1A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F41E1A" w:rsidRPr="00F0184A" w:rsidRDefault="00F41E1A" w:rsidP="0033165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</w:t>
            </w:r>
            <w:r w:rsidR="00331650">
              <w:rPr>
                <w:b/>
                <w:bCs/>
              </w:rPr>
              <w:t>SY_C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Vonatkozasidatum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Default="00BE1B84" w:rsidP="00BE1B84">
            <w:proofErr w:type="gramStart"/>
            <w:r>
              <w:t>VARCHAR2(</w:t>
            </w:r>
            <w:proofErr w:type="gramEnd"/>
            <w:r>
              <w:t>6</w:t>
            </w:r>
            <w:r w:rsidR="00F41E1A">
              <w:t>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>
              <w:t>Ügyfélazonosító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Leánykori 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Anyja neve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9F5CDA" w:rsidP="00BE1B84">
            <w:r>
              <w:t>DATE</w:t>
            </w:r>
          </w:p>
        </w:tc>
        <w:tc>
          <w:tcPr>
            <w:tcW w:w="3655" w:type="dxa"/>
            <w:vAlign w:val="bottom"/>
          </w:tcPr>
          <w:p w:rsidR="00BE1B84" w:rsidRDefault="009F5CDA" w:rsidP="00EB6DFF">
            <w:r>
              <w:t>Születési idő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Születési hely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01FAD" w:rsidP="00EB6DFF">
            <w: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Állampolgárság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B01FAD">
            <w:r>
              <w:t>Személyi igazolvány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Útlevél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Jogosítvány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Cégjegyzékszám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KSH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Adóazonosító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EB6DFF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B01FAD" w:rsidRDefault="00B01FAD" w:rsidP="00567949">
            <w:r>
              <w:t>Adó</w:t>
            </w:r>
            <w:r w:rsidR="00567949">
              <w:t>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567949" w:rsidP="00567949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B01FAD" w:rsidRDefault="00567949" w:rsidP="00EB6DFF">
            <w:r>
              <w:t>Irányítószám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LOC_CITY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Város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Utca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UGYFTIPUS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Ügyféltípus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F33EF8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 2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Tőke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Kamatadó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REST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MATURED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6A0746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EB6DFF">
            <w: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6A0746" w:rsidRDefault="006A0746" w:rsidP="00EB6DFF">
            <w:r>
              <w:t>Telefonszám</w:t>
            </w:r>
          </w:p>
        </w:tc>
      </w:tr>
      <w:tr w:rsidR="006A074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D94006">
            <w: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6A0746" w:rsidRDefault="006A0746" w:rsidP="00D94006">
            <w:r>
              <w:t>E-mail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Futasazonosito</w:t>
            </w:r>
          </w:p>
        </w:tc>
      </w:tr>
      <w:tr w:rsidR="00A5129F" w:rsidRPr="00F0184A" w:rsidTr="00EB6DFF">
        <w:trPr>
          <w:trHeight w:val="255"/>
          <w:ins w:id="1431" w:author="viktor" w:date="2013-12-10T17:38:00Z"/>
        </w:trPr>
        <w:tc>
          <w:tcPr>
            <w:tcW w:w="3720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1432" w:author="viktor" w:date="2013-12-10T17:38:00Z"/>
              </w:rPr>
            </w:pPr>
            <w:ins w:id="1433" w:author="viktor" w:date="2013-12-10T17:38:00Z">
              <w:r>
                <w:t>NYILV</w:t>
              </w:r>
            </w:ins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5129F" w:rsidRPr="00F0184A" w:rsidRDefault="00A5129F" w:rsidP="00EB6DFF">
            <w:pPr>
              <w:rPr>
                <w:ins w:id="1434" w:author="viktor" w:date="2013-12-10T17:38:00Z"/>
              </w:rPr>
            </w:pPr>
            <w:proofErr w:type="gramStart"/>
            <w:ins w:id="1435" w:author="viktor" w:date="2013-12-10T17:38:00Z">
              <w:r>
                <w:t>VARCHAR2(</w:t>
              </w:r>
            </w:ins>
            <w:proofErr w:type="gramEnd"/>
            <w:ins w:id="1436" w:author="viktor" w:date="2013-12-10T17:39:00Z">
              <w:r w:rsidR="00384070">
                <w:t>16</w:t>
              </w:r>
            </w:ins>
            <w:ins w:id="1437" w:author="viktor" w:date="2013-12-10T17:38:00Z">
              <w:r>
                <w:t>)</w:t>
              </w:r>
            </w:ins>
          </w:p>
        </w:tc>
        <w:tc>
          <w:tcPr>
            <w:tcW w:w="3655" w:type="dxa"/>
            <w:vAlign w:val="bottom"/>
          </w:tcPr>
          <w:p w:rsidR="00A5129F" w:rsidRPr="00F0184A" w:rsidRDefault="00A5129F" w:rsidP="00EB6DFF">
            <w:pPr>
              <w:rPr>
                <w:ins w:id="1438" w:author="viktor" w:date="2013-12-10T17:38:00Z"/>
              </w:rPr>
            </w:pPr>
            <w:ins w:id="1439" w:author="viktor" w:date="2013-12-10T17:38:00Z">
              <w:r>
                <w:t>Nyilvántartási szám</w:t>
              </w:r>
            </w:ins>
          </w:p>
        </w:tc>
      </w:tr>
    </w:tbl>
    <w:p w:rsidR="00F41E1A" w:rsidRPr="00BA55D7" w:rsidRDefault="00F41E1A" w:rsidP="00F41E1A">
      <w:pPr>
        <w:tabs>
          <w:tab w:val="left" w:pos="567"/>
          <w:tab w:val="center" w:pos="5103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SYM_RUN_DATE</w:t>
      </w:r>
      <w:r>
        <w:tab/>
      </w:r>
    </w:p>
    <w:p w:rsidR="00F41E1A" w:rsidRDefault="00F41E1A" w:rsidP="00F41E1A">
      <w:pPr>
        <w:tabs>
          <w:tab w:val="left" w:pos="567"/>
        </w:tabs>
      </w:pPr>
      <w:r w:rsidRPr="00BA55D7">
        <w:t xml:space="preserve">Local Index: </w:t>
      </w:r>
    </w:p>
    <w:p w:rsidR="00F41E1A" w:rsidRDefault="00F41E1A" w:rsidP="00F41E1A">
      <w:pPr>
        <w:tabs>
          <w:tab w:val="left" w:pos="567"/>
        </w:tabs>
      </w:pPr>
    </w:p>
    <w:p w:rsidR="00F41E1A" w:rsidRPr="00F25EB8" w:rsidRDefault="00331650" w:rsidP="00F41E1A">
      <w:pPr>
        <w:tabs>
          <w:tab w:val="left" w:pos="567"/>
        </w:tabs>
        <w:rPr>
          <w:b/>
        </w:rPr>
      </w:pPr>
      <w:r>
        <w:rPr>
          <w:b/>
        </w:rPr>
        <w:t xml:space="preserve">A tábla az ügyfél </w:t>
      </w:r>
      <w:r w:rsidR="00F41E1A" w:rsidRPr="004B1EBE">
        <w:rPr>
          <w:b/>
        </w:rPr>
        <w:t>adatokat tartalmazza</w:t>
      </w:r>
      <w:r w:rsidR="00F41E1A">
        <w:rPr>
          <w:b/>
        </w:rPr>
        <w:t>.</w:t>
      </w:r>
    </w:p>
    <w:p w:rsidR="00F41E1A" w:rsidRDefault="00F41E1A" w:rsidP="00F41E1A">
      <w:pPr>
        <w:spacing w:line="240" w:lineRule="auto"/>
      </w:pP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331650">
        <w:t>SY_C</w:t>
      </w:r>
      <w:r w:rsidRPr="000D19B8">
        <w:t>_PKG</w:t>
      </w:r>
    </w:p>
    <w:p w:rsidR="00F41E1A" w:rsidRPr="00D5248B" w:rsidRDefault="00F41E1A" w:rsidP="00F41E1A">
      <w:pPr>
        <w:tabs>
          <w:tab w:val="left" w:pos="567"/>
        </w:tabs>
      </w:pPr>
    </w:p>
    <w:p w:rsidR="00F41E1A" w:rsidRDefault="00F41E1A" w:rsidP="00F41E1A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F41E1A" w:rsidRDefault="00331650" w:rsidP="00F41E1A">
      <w:r w:rsidRPr="000D19B8">
        <w:t>REPGA_</w:t>
      </w:r>
      <w:r>
        <w:t>DET</w:t>
      </w:r>
      <w:r w:rsidRPr="000D19B8">
        <w:t>M_</w:t>
      </w:r>
      <w:r>
        <w:t>OBA_FIDB_R</w:t>
      </w:r>
      <w:r w:rsidRPr="000D19B8">
        <w:t>_PKG</w:t>
      </w:r>
      <w:proofErr w:type="gramStart"/>
      <w:r w:rsidR="00270A49">
        <w:t>.MAIN</w:t>
      </w:r>
      <w:proofErr w:type="gramEnd"/>
    </w:p>
    <w:p w:rsidR="00EB6DFF" w:rsidRDefault="00EB6DFF" w:rsidP="00F41E1A">
      <w:pPr>
        <w:rPr>
          <w:bCs/>
        </w:rPr>
      </w:pPr>
      <w:r w:rsidRPr="00EB6DFF">
        <w:rPr>
          <w:bCs/>
        </w:rPr>
        <w:t>REPGA_DETM_OBA_MATS_PKG</w:t>
      </w:r>
      <w:proofErr w:type="gramStart"/>
      <w:r w:rsidR="00270A49">
        <w:rPr>
          <w:bCs/>
        </w:rPr>
        <w:t>.MAIN</w:t>
      </w:r>
      <w:proofErr w:type="gramEnd"/>
    </w:p>
    <w:p w:rsidR="00F41E1A" w:rsidRDefault="00F41E1A" w:rsidP="00F41E1A">
      <w:pPr>
        <w:rPr>
          <w:u w:val="single"/>
        </w:rPr>
      </w:pPr>
    </w:p>
    <w:p w:rsidR="00F41E1A" w:rsidRPr="00166598" w:rsidRDefault="00F41E1A" w:rsidP="00F41E1A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F41E1A" w:rsidRDefault="00DE6FF8" w:rsidP="00F41E1A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proofErr w:type="gramStart"/>
      <w:r>
        <w:t>.MAIN</w:t>
      </w:r>
      <w:proofErr w:type="gramEnd"/>
    </w:p>
    <w:p w:rsidR="00F41E1A" w:rsidRDefault="00F41E1A" w:rsidP="00F41E1A">
      <w:pPr>
        <w:spacing w:line="240" w:lineRule="auto"/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A5D70" w:rsidRDefault="000A5D70" w:rsidP="00F41E1A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OBA_FIDB_R 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_FM_CLIENT_MTH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_FM_CLIENT_INDVL_MTH</w:t>
      </w:r>
    </w:p>
    <w:p w:rsidR="006A0746" w:rsidRDefault="006A0746" w:rsidP="001D00A7">
      <w:pPr>
        <w:tabs>
          <w:tab w:val="left" w:pos="567"/>
        </w:tabs>
        <w:rPr>
          <w:caps/>
        </w:rPr>
      </w:pPr>
      <w:r>
        <w:rPr>
          <w:caps/>
        </w:rPr>
        <w:t>KMDW</w:t>
      </w:r>
      <w:proofErr w:type="gramStart"/>
      <w:r>
        <w:rPr>
          <w:caps/>
        </w:rPr>
        <w:t>.MI</w:t>
      </w:r>
      <w:proofErr w:type="gramEnd"/>
      <w:r>
        <w:rPr>
          <w:caps/>
        </w:rPr>
        <w:t>_FM_CLIENT_contact_MTH</w:t>
      </w:r>
    </w:p>
    <w:p w:rsidR="00EB6DFF" w:rsidRPr="007E7338" w:rsidRDefault="00EB6DFF" w:rsidP="001D00A7">
      <w:pPr>
        <w:tabs>
          <w:tab w:val="left" w:pos="567"/>
        </w:tabs>
        <w:rPr>
          <w:caps/>
        </w:rPr>
      </w:pPr>
      <w:r w:rsidRPr="00EB6DFF">
        <w:rPr>
          <w:bCs/>
        </w:rPr>
        <w:t>REPGA_DETM_OBA_MATS</w:t>
      </w:r>
    </w:p>
    <w:p w:rsidR="001D00A7" w:rsidRDefault="001D00A7" w:rsidP="00F41E1A">
      <w:pPr>
        <w:tabs>
          <w:tab w:val="left" w:pos="567"/>
        </w:tabs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>
        <w:t>A töltéskor meg kell valósítani az alábbi scriptekben foglalt üzleti logikát:</w:t>
      </w:r>
    </w:p>
    <w:p w:rsidR="00F41E1A" w:rsidRDefault="00F41E1A" w:rsidP="00F41E1A">
      <w:pPr>
        <w:spacing w:line="240" w:lineRule="auto"/>
      </w:pPr>
      <w:r>
        <w:t>1.</w:t>
      </w:r>
    </w:p>
    <w:p w:rsidR="00331650" w:rsidRDefault="00331650" w:rsidP="00331650">
      <w:pPr>
        <w:spacing w:line="240" w:lineRule="auto"/>
      </w:pPr>
      <w:r>
        <w:object w:dxaOrig="1513" w:dyaOrig="960">
          <v:shape id="_x0000_i1034" type="#_x0000_t75" style="width:75.4pt;height:48.25pt" o:ole="">
            <v:imagedata r:id="rId29" o:title=""/>
          </v:shape>
          <o:OLEObject Type="Embed" ProgID="Package" ShapeID="_x0000_i1034" DrawAspect="Icon" ObjectID="_1448369330" r:id="rId30"/>
        </w:object>
      </w:r>
    </w:p>
    <w:p w:rsidR="00331650" w:rsidRDefault="00331650" w:rsidP="00331650">
      <w:pPr>
        <w:spacing w:line="240" w:lineRule="auto"/>
        <w:rPr>
          <w:ins w:id="1440" w:author="viktor" w:date="2013-12-10T17:22:00Z"/>
        </w:rPr>
      </w:pPr>
      <w:r w:rsidRPr="00F81B6C">
        <w:t>A személyes adatok (név, cím, anyja neve, születési adatok, igazolványok száma, stb.</w:t>
      </w:r>
      <w:proofErr w:type="gramStart"/>
      <w:r w:rsidRPr="00F81B6C">
        <w:t>)  valamint</w:t>
      </w:r>
      <w:proofErr w:type="gramEnd"/>
      <w:r w:rsidRPr="00F81B6C">
        <w:t xml:space="preserve"> az ügyféltípus meg</w:t>
      </w:r>
      <w:r>
        <w:t>hat</w:t>
      </w:r>
      <w:r w:rsidRPr="00F81B6C">
        <w:t>ározása történik még ebben a szakaszban.</w:t>
      </w:r>
    </w:p>
    <w:p w:rsidR="00BE2F5A" w:rsidRDefault="00BE2F5A" w:rsidP="00331650">
      <w:pPr>
        <w:spacing w:line="240" w:lineRule="auto"/>
        <w:rPr>
          <w:ins w:id="1441" w:author="viktor" w:date="2013-12-10T17:23:00Z"/>
        </w:rPr>
      </w:pPr>
      <w:ins w:id="1442" w:author="viktor" w:date="2013-12-10T17:22:00Z">
        <w:r>
          <w:t>Az</w:t>
        </w:r>
        <w:r w:rsidRPr="00BE2F5A">
          <w:t xml:space="preserve"> </w:t>
        </w:r>
        <w:r>
          <w:t>ügyféltípus</w:t>
        </w:r>
      </w:ins>
      <w:ins w:id="1443" w:author="viktor" w:date="2013-12-10T17:23:00Z">
        <w:r>
          <w:t xml:space="preserve"> (UGYFTIPUS) </w:t>
        </w:r>
      </w:ins>
      <w:ins w:id="1444" w:author="viktor" w:date="2013-12-10T17:22:00Z">
        <w:r>
          <w:t>meghatározás</w:t>
        </w:r>
      </w:ins>
      <w:ins w:id="1445" w:author="viktor" w:date="2013-12-10T17:23:00Z">
        <w:r>
          <w:t>ának alapja</w:t>
        </w:r>
      </w:ins>
      <w:ins w:id="1446" w:author="viktor" w:date="2013-12-10T17:22:00Z">
        <w:r>
          <w:t xml:space="preserve"> a </w:t>
        </w:r>
      </w:ins>
      <w:ins w:id="1447" w:author="viktor" w:date="2013-12-10T17:23:00Z">
        <w:r>
          <w:t>jelenlegi</w:t>
        </w:r>
      </w:ins>
      <w:ins w:id="1448" w:author="viktor" w:date="2013-12-10T17:22:00Z">
        <w:r w:rsidRPr="00BE2F5A">
          <w:t xml:space="preserve"> Major_</w:t>
        </w:r>
        <w:proofErr w:type="spellStart"/>
        <w:r w:rsidRPr="00BE2F5A">
          <w:t>Category</w:t>
        </w:r>
        <w:proofErr w:type="spellEnd"/>
        <w:r w:rsidRPr="00BE2F5A">
          <w:t xml:space="preserve"> és Profit_</w:t>
        </w:r>
        <w:proofErr w:type="spellStart"/>
        <w:r w:rsidRPr="00BE2F5A">
          <w:t>Segment</w:t>
        </w:r>
        <w:proofErr w:type="spellEnd"/>
        <w:r w:rsidRPr="00BE2F5A">
          <w:t xml:space="preserve"> helyett a </w:t>
        </w:r>
        <w:proofErr w:type="spellStart"/>
        <w:r w:rsidRPr="00BE2F5A">
          <w:t>Reporting</w:t>
        </w:r>
        <w:proofErr w:type="spellEnd"/>
        <w:r w:rsidRPr="00BE2F5A">
          <w:t xml:space="preserve"> kód kell, hogy legyen.</w:t>
        </w:r>
      </w:ins>
    </w:p>
    <w:p w:rsidR="00BE2F5A" w:rsidRDefault="00BE2F5A" w:rsidP="00331650">
      <w:pPr>
        <w:spacing w:line="240" w:lineRule="auto"/>
      </w:pPr>
      <w:ins w:id="1449" w:author="viktor" w:date="2013-12-10T17:23:00Z">
        <w:r>
          <w:t>TODO: mi a szabály?</w:t>
        </w:r>
      </w:ins>
    </w:p>
    <w:p w:rsidR="00331650" w:rsidRDefault="00331650" w:rsidP="00331650">
      <w:pPr>
        <w:spacing w:line="240" w:lineRule="auto"/>
        <w:rPr>
          <w:ins w:id="1450" w:author="viktor" w:date="2013-12-10T17:40:00Z"/>
        </w:rPr>
      </w:pPr>
    </w:p>
    <w:p w:rsidR="00384070" w:rsidRDefault="00384070" w:rsidP="00331650">
      <w:pPr>
        <w:spacing w:line="240" w:lineRule="auto"/>
        <w:rPr>
          <w:ins w:id="1451" w:author="viktor" w:date="2013-12-10T17:40:00Z"/>
        </w:rPr>
      </w:pPr>
      <w:ins w:id="1452" w:author="viktor" w:date="2013-12-10T17:40:00Z">
        <w:r>
          <w:t>A</w:t>
        </w:r>
        <w:r w:rsidRPr="00384070">
          <w:t xml:space="preserve"> Nyilvántartási szám mező</w:t>
        </w:r>
        <w:r>
          <w:t xml:space="preserve"> (NYILV)</w:t>
        </w:r>
        <w:r w:rsidRPr="00384070">
          <w:t xml:space="preserve"> értéke legyen egyenlő GLOBAL_ID értékkel, ha GLOBAL_ID_TYPE IN (AOH</w:t>
        </w:r>
        <w:proofErr w:type="gramStart"/>
        <w:r w:rsidRPr="00384070">
          <w:t>,  NYI</w:t>
        </w:r>
        <w:proofErr w:type="gramEnd"/>
        <w:r w:rsidRPr="00384070">
          <w:t>)</w:t>
        </w:r>
        <w:r>
          <w:t>.</w:t>
        </w:r>
      </w:ins>
      <w:ins w:id="1453" w:author="viktor" w:date="2013-12-10T17:42:00Z">
        <w:r>
          <w:t xml:space="preserve"> Az ezt követő eljárások ezt az értéket használják, és ne égessék be a </w:t>
        </w:r>
        <w:proofErr w:type="gramStart"/>
        <w:r>
          <w:t>NULL</w:t>
        </w:r>
        <w:proofErr w:type="gramEnd"/>
        <w:r>
          <w:t xml:space="preserve"> értéket.</w:t>
        </w:r>
      </w:ins>
    </w:p>
    <w:p w:rsidR="00384070" w:rsidRDefault="00384070" w:rsidP="00331650">
      <w:pPr>
        <w:spacing w:line="240" w:lineRule="auto"/>
      </w:pPr>
    </w:p>
    <w:p w:rsidR="001D00A7" w:rsidRDefault="001D00A7" w:rsidP="00331650">
      <w:pPr>
        <w:spacing w:line="240" w:lineRule="auto"/>
      </w:pPr>
      <w:r>
        <w:t>2.</w:t>
      </w:r>
    </w:p>
    <w:p w:rsidR="001D00A7" w:rsidRDefault="001D00A7" w:rsidP="00331650">
      <w:pPr>
        <w:spacing w:line="240" w:lineRule="auto"/>
      </w:pPr>
      <w:r>
        <w:object w:dxaOrig="1513" w:dyaOrig="960">
          <v:shape id="_x0000_i1035" type="#_x0000_t75" style="width:75.4pt;height:48.25pt" o:ole="">
            <v:imagedata r:id="rId31" o:title=""/>
          </v:shape>
          <o:OLEObject Type="Embed" ProgID="Package" ShapeID="_x0000_i1035" DrawAspect="Icon" ObjectID="_1448369331" r:id="rId32"/>
        </w:object>
      </w:r>
      <w:r w:rsidR="00B46400">
        <w:tab/>
      </w:r>
    </w:p>
    <w:p w:rsidR="001D00A7" w:rsidRDefault="001D00A7" w:rsidP="00331650">
      <w:pPr>
        <w:spacing w:line="240" w:lineRule="auto"/>
      </w:pPr>
    </w:p>
    <w:p w:rsidR="0023393A" w:rsidRDefault="0023393A" w:rsidP="0023393A">
      <w:pPr>
        <w:spacing w:line="240" w:lineRule="auto"/>
      </w:pPr>
      <w:r>
        <w:t xml:space="preserve">Ügyfélkonszolidáció </w:t>
      </w:r>
    </w:p>
    <w:p w:rsidR="0023393A" w:rsidRDefault="0023393A" w:rsidP="0023393A">
      <w:pPr>
        <w:spacing w:line="240" w:lineRule="auto"/>
      </w:pPr>
      <w:r>
        <w:t>Magánszemélyek esetén a születési név, anyja neve és születési dátum lesz a konszolidáció alapja.</w:t>
      </w:r>
    </w:p>
    <w:p w:rsidR="0023393A" w:rsidRDefault="0023393A" w:rsidP="0023393A">
      <w:pPr>
        <w:spacing w:line="240" w:lineRule="auto"/>
      </w:pPr>
      <w:r>
        <w:t>Vállalati ügyfelek esetén nem történik ügyfélkonszolidáció. Az egyéni vállalkozó által elhelyezett betét és az egyéni vállalkozó, mint magánszemély által elhelyezett betét külön betétnek minősül (ügyfélkonszolidációkor nem vonható össze).</w:t>
      </w:r>
    </w:p>
    <w:p w:rsidR="0023393A" w:rsidRDefault="0023393A" w:rsidP="00331650">
      <w:pPr>
        <w:spacing w:line="240" w:lineRule="auto"/>
      </w:pPr>
    </w:p>
    <w:p w:rsidR="00331650" w:rsidRDefault="00331650" w:rsidP="00331650">
      <w:pPr>
        <w:spacing w:line="240" w:lineRule="auto"/>
      </w:pPr>
      <w:r>
        <w:t xml:space="preserve">Az SQL-ben használt köztes feldolgozó táblák: </w:t>
      </w:r>
    </w:p>
    <w:p w:rsidR="0023393A" w:rsidRDefault="00331650" w:rsidP="00331650">
      <w:pPr>
        <w:spacing w:line="240" w:lineRule="auto"/>
      </w:pPr>
      <w:r>
        <w:t xml:space="preserve">- </w:t>
      </w:r>
      <w:r w:rsidR="0023393A" w:rsidRPr="0023393A">
        <w:t>OBA_CONS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OBA_CONS_MR</w:t>
      </w:r>
      <w:r w:rsidR="00331650">
        <w:t xml:space="preserve"> 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 w:rsidRPr="0023393A">
        <w:t>OBA_FIDB_R</w:t>
      </w:r>
      <w:r>
        <w:t xml:space="preserve"> táblát is update-eli!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>
        <w:t>3.</w:t>
      </w:r>
    </w:p>
    <w:p w:rsidR="0023393A" w:rsidRDefault="0023393A" w:rsidP="00331650">
      <w:pPr>
        <w:spacing w:line="240" w:lineRule="auto"/>
      </w:pPr>
      <w:r>
        <w:object w:dxaOrig="1513" w:dyaOrig="960">
          <v:shape id="_x0000_i1036" type="#_x0000_t75" style="width:75.4pt;height:48.25pt" o:ole="">
            <v:imagedata r:id="rId33" o:title=""/>
          </v:shape>
          <o:OLEObject Type="Embed" ProgID="Package" ShapeID="_x0000_i1036" DrawAspect="Icon" ObjectID="_1448369332" r:id="rId34"/>
        </w:object>
      </w:r>
    </w:p>
    <w:p w:rsidR="00EB6DFF" w:rsidRDefault="0023393A" w:rsidP="0023393A">
      <w:pPr>
        <w:spacing w:line="240" w:lineRule="auto"/>
      </w:pPr>
      <w:r>
        <w:t>BAL_HUF, INT_HUF, INT_TAX, REST mezők töltése</w:t>
      </w:r>
      <w:r w:rsidR="00EB6DFF">
        <w:t>.</w:t>
      </w:r>
    </w:p>
    <w:p w:rsidR="00EB6DFF" w:rsidRDefault="00EB6DFF" w:rsidP="0023393A">
      <w:pPr>
        <w:spacing w:line="240" w:lineRule="auto"/>
      </w:pPr>
    </w:p>
    <w:p w:rsidR="00EB6DFF" w:rsidRDefault="00EB6DFF" w:rsidP="0023393A">
      <w:pPr>
        <w:spacing w:line="240" w:lineRule="auto"/>
      </w:pPr>
      <w:r>
        <w:t>4.</w:t>
      </w:r>
    </w:p>
    <w:p w:rsidR="00C81C96" w:rsidRDefault="00EB6DFF" w:rsidP="0023393A">
      <w:pPr>
        <w:spacing w:line="240" w:lineRule="auto"/>
      </w:pPr>
      <w:r>
        <w:t xml:space="preserve">MATURED mező töltése </w:t>
      </w:r>
      <w:r w:rsidR="00E576C5">
        <w:t>REPGA_DETM_OBA_MATS.AMT mezőből, CLIENT_</w:t>
      </w:r>
      <w:proofErr w:type="gramStart"/>
      <w:r w:rsidR="00E576C5">
        <w:t>NO</w:t>
      </w:r>
      <w:proofErr w:type="gramEnd"/>
      <w:r w:rsidR="00E576C5">
        <w:t xml:space="preserve"> alapján joinolva.</w:t>
      </w:r>
    </w:p>
    <w:p w:rsidR="00C81C96" w:rsidRDefault="00C81C96" w:rsidP="0023393A">
      <w:pPr>
        <w:spacing w:line="240" w:lineRule="auto"/>
      </w:pPr>
    </w:p>
    <w:p w:rsidR="00C81C96" w:rsidRDefault="00C81C96" w:rsidP="0023393A">
      <w:pPr>
        <w:spacing w:line="240" w:lineRule="auto"/>
      </w:pPr>
      <w:r>
        <w:t>5.</w:t>
      </w:r>
    </w:p>
    <w:p w:rsidR="00C81C96" w:rsidRDefault="00C81C96" w:rsidP="0023393A">
      <w:pPr>
        <w:spacing w:line="240" w:lineRule="auto"/>
      </w:pPr>
      <w:r>
        <w:object w:dxaOrig="1513" w:dyaOrig="960">
          <v:shape id="_x0000_i1037" type="#_x0000_t75" style="width:75.4pt;height:48.25pt" o:ole="">
            <v:imagedata r:id="rId35" o:title=""/>
          </v:shape>
          <o:OLEObject Type="Embed" ProgID="Package" ShapeID="_x0000_i1037" DrawAspect="Icon" ObjectID="_1448369333" r:id="rId36"/>
        </w:object>
      </w:r>
    </w:p>
    <w:p w:rsidR="006A0746" w:rsidRDefault="00C81C96" w:rsidP="0023393A">
      <w:pPr>
        <w:spacing w:line="240" w:lineRule="auto"/>
      </w:pPr>
      <w:r w:rsidRPr="00C81C96">
        <w:t>Az érintett magánszemélyek esetén a lejárt követelések az ügyfélkonszolidáció alapján megosztásra kerülnek.</w:t>
      </w:r>
    </w:p>
    <w:p w:rsidR="006A0746" w:rsidRDefault="006A0746" w:rsidP="0023393A">
      <w:pPr>
        <w:spacing w:line="240" w:lineRule="auto"/>
      </w:pPr>
    </w:p>
    <w:p w:rsidR="006A0746" w:rsidRDefault="006A0746" w:rsidP="0023393A">
      <w:pPr>
        <w:spacing w:line="240" w:lineRule="auto"/>
      </w:pPr>
      <w:r>
        <w:t>6.</w:t>
      </w:r>
    </w:p>
    <w:p w:rsidR="006A0746" w:rsidRDefault="006A0746" w:rsidP="0023393A">
      <w:pPr>
        <w:spacing w:line="240" w:lineRule="auto"/>
      </w:pPr>
      <w:r>
        <w:object w:dxaOrig="1513" w:dyaOrig="960">
          <v:shape id="_x0000_i1038" type="#_x0000_t75" style="width:75.4pt;height:48.25pt" o:ole="">
            <v:imagedata r:id="rId37" o:title=""/>
          </v:shape>
          <o:OLEObject Type="Embed" ProgID="Package" ShapeID="_x0000_i1038" DrawAspect="Icon" ObjectID="_1448369334" r:id="rId38"/>
        </w:object>
      </w:r>
      <w:r w:rsidR="00B46400">
        <w:tab/>
      </w:r>
      <w:r w:rsidR="00B46400">
        <w:object w:dxaOrig="1513" w:dyaOrig="960">
          <v:shape id="_x0000_i1039" type="#_x0000_t75" style="width:75.4pt;height:48.25pt" o:ole="">
            <v:imagedata r:id="rId39" o:title=""/>
          </v:shape>
          <o:OLEObject Type="Embed" ProgID="Package" ShapeID="_x0000_i1039" DrawAspect="Icon" ObjectID="_1448369335" r:id="rId40"/>
        </w:object>
      </w:r>
      <w:r w:rsidR="00B46400">
        <w:tab/>
      </w:r>
    </w:p>
    <w:p w:rsidR="006A0746" w:rsidRDefault="006A0746" w:rsidP="006A0746">
      <w:pPr>
        <w:spacing w:line="240" w:lineRule="auto"/>
      </w:pPr>
      <w:r>
        <w:t>Symbols postai adatok</w:t>
      </w:r>
    </w:p>
    <w:p w:rsidR="006A0746" w:rsidRDefault="006A0746" w:rsidP="006A0746">
      <w:pPr>
        <w:spacing w:line="240" w:lineRule="auto"/>
      </w:pPr>
      <w:r>
        <w:t>A levelezési cím, telefonszámok és e-mail cím legyűjtése.</w:t>
      </w:r>
    </w:p>
    <w:p w:rsidR="006A0746" w:rsidRDefault="006A0746" w:rsidP="006A0746">
      <w:pPr>
        <w:spacing w:line="240" w:lineRule="auto"/>
      </w:pPr>
      <w:r>
        <w:t xml:space="preserve"> </w:t>
      </w:r>
    </w:p>
    <w:p w:rsidR="006A0746" w:rsidRDefault="006A0746" w:rsidP="006A0746">
      <w:pPr>
        <w:spacing w:line="240" w:lineRule="auto"/>
      </w:pPr>
      <w:r>
        <w:t xml:space="preserve">Az SQL-ben használt köztes feldolgozó táblák: </w:t>
      </w:r>
    </w:p>
    <w:p w:rsidR="006A0746" w:rsidRDefault="006A0746" w:rsidP="006A0746">
      <w:pPr>
        <w:spacing w:line="240" w:lineRule="auto"/>
      </w:pPr>
      <w:r>
        <w:t xml:space="preserve">- </w:t>
      </w:r>
      <w:r w:rsidRPr="0023393A">
        <w:t>OBA_</w:t>
      </w:r>
      <w:r>
        <w:t>SY_CC</w:t>
      </w:r>
    </w:p>
    <w:p w:rsidR="000C3721" w:rsidRDefault="000C3721" w:rsidP="0023393A">
      <w:pPr>
        <w:spacing w:line="240" w:lineRule="auto"/>
      </w:pPr>
      <w:r>
        <w:br w:type="page"/>
      </w:r>
    </w:p>
    <w:p w:rsidR="00EB6DFF" w:rsidRDefault="00EB6DFF" w:rsidP="00EB6DFF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MATS_PKG</w:t>
      </w:r>
      <w:r>
        <w:tab/>
      </w:r>
    </w:p>
    <w:p w:rsidR="00EB6DFF" w:rsidRDefault="00EB6DFF" w:rsidP="00EB6DFF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EB6DFF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OBA_MATS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Vonatkozasidatum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>
              <w:t>Ügyfélazonosító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Default="00A3385A" w:rsidP="00EB6DFF">
            <w:r>
              <w:t>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EB6DFF" w:rsidRDefault="00A3385A" w:rsidP="00EB6DFF">
            <w:r>
              <w:t>Lejárt összeg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Futasazonosito</w:t>
            </w:r>
          </w:p>
        </w:tc>
      </w:tr>
    </w:tbl>
    <w:p w:rsidR="00EB6DFF" w:rsidRPr="00BA55D7" w:rsidRDefault="00EB6DFF" w:rsidP="00EB6DF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EB6DFF" w:rsidRDefault="00EB6DFF" w:rsidP="00EB6DFF">
      <w:pPr>
        <w:tabs>
          <w:tab w:val="left" w:pos="567"/>
        </w:tabs>
      </w:pPr>
      <w:r w:rsidRPr="00BA55D7">
        <w:t xml:space="preserve">Local Index: </w:t>
      </w:r>
    </w:p>
    <w:p w:rsidR="00EB6DFF" w:rsidRDefault="00EB6DFF" w:rsidP="00EB6DFF">
      <w:pPr>
        <w:tabs>
          <w:tab w:val="left" w:pos="567"/>
        </w:tabs>
      </w:pPr>
    </w:p>
    <w:p w:rsidR="00EB6DFF" w:rsidRPr="00F25EB8" w:rsidRDefault="00EB6DFF" w:rsidP="00EB6DFF">
      <w:pPr>
        <w:tabs>
          <w:tab w:val="left" w:pos="567"/>
        </w:tabs>
        <w:rPr>
          <w:b/>
        </w:rPr>
      </w:pPr>
      <w:r>
        <w:rPr>
          <w:b/>
        </w:rPr>
        <w:t>A tábla a</w:t>
      </w:r>
      <w:r w:rsidR="00A3385A">
        <w:rPr>
          <w:b/>
        </w:rPr>
        <w:t xml:space="preserve"> lejárt követeléseket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EB6DFF" w:rsidRDefault="00EB6DFF" w:rsidP="00EB6DFF">
      <w:pPr>
        <w:spacing w:line="240" w:lineRule="auto"/>
      </w:pP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270A49">
        <w:t>MATS</w:t>
      </w:r>
      <w:r w:rsidRPr="000D19B8">
        <w:t>_PKG</w:t>
      </w:r>
    </w:p>
    <w:p w:rsidR="00EB6DFF" w:rsidRPr="00D5248B" w:rsidRDefault="00EB6DFF" w:rsidP="00EB6DFF">
      <w:pPr>
        <w:tabs>
          <w:tab w:val="left" w:pos="567"/>
        </w:tabs>
      </w:pPr>
    </w:p>
    <w:p w:rsidR="00EB6DFF" w:rsidRDefault="00EB6DFF" w:rsidP="00EB6DFF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B6DFF" w:rsidRDefault="00270A49" w:rsidP="00EB6DFF">
      <w:pPr>
        <w:rPr>
          <w:bCs/>
        </w:rPr>
      </w:pPr>
      <w:r w:rsidRPr="00425AD5">
        <w:t>REPGA_PREM_PARTITIONS_PKG</w:t>
      </w:r>
      <w:proofErr w:type="gramStart"/>
      <w:r w:rsidRPr="00425AD5">
        <w:t>.MAIN</w:t>
      </w:r>
      <w:proofErr w:type="gramEnd"/>
    </w:p>
    <w:p w:rsidR="00EB6DFF" w:rsidRDefault="00EB6DFF" w:rsidP="00EB6DFF">
      <w:pPr>
        <w:rPr>
          <w:u w:val="single"/>
        </w:rPr>
      </w:pPr>
    </w:p>
    <w:p w:rsidR="00EB6DFF" w:rsidRPr="00166598" w:rsidRDefault="00EB6DFF" w:rsidP="00EB6DFF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B6DFF" w:rsidRDefault="00270A49" w:rsidP="00EB6DF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proofErr w:type="gramStart"/>
      <w:r>
        <w:t>.MAIN</w:t>
      </w:r>
      <w:proofErr w:type="gramEnd"/>
    </w:p>
    <w:p w:rsidR="00EB6DFF" w:rsidRDefault="00EB6DFF" w:rsidP="00EB6DFF">
      <w:pPr>
        <w:spacing w:line="240" w:lineRule="auto"/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9303AE" w:rsidRPr="00D67686" w:rsidRDefault="00D67686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.ct</w:t>
      </w:r>
      <w:proofErr w:type="gramEnd"/>
      <w:r w:rsidRPr="00D67686">
        <w:rPr>
          <w:caps/>
        </w:rPr>
        <w:t>_loan_mth</w:t>
      </w:r>
    </w:p>
    <w:p w:rsidR="009303AE" w:rsidRPr="00D67686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</w:t>
      </w:r>
      <w:r w:rsidR="00D67686" w:rsidRPr="00D67686">
        <w:rPr>
          <w:caps/>
        </w:rPr>
        <w:t>ys</w:t>
      </w:r>
      <w:proofErr w:type="gramStart"/>
      <w:r w:rsidR="00D67686" w:rsidRPr="00D67686">
        <w:rPr>
          <w:caps/>
        </w:rPr>
        <w:t>.fk</w:t>
      </w:r>
      <w:proofErr w:type="gramEnd"/>
      <w:r w:rsidR="00D67686" w:rsidRPr="00D67686">
        <w:rPr>
          <w:caps/>
        </w:rPr>
        <w:t>_ccy</w:t>
      </w:r>
    </w:p>
    <w:p w:rsidR="00EB6DFF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</w:t>
      </w:r>
      <w:proofErr w:type="gramStart"/>
      <w:r w:rsidRPr="00D67686">
        <w:rPr>
          <w:caps/>
        </w:rPr>
        <w:t>.fk</w:t>
      </w:r>
      <w:proofErr w:type="gramEnd"/>
      <w:r w:rsidRPr="00D67686">
        <w:rPr>
          <w:caps/>
        </w:rPr>
        <w:t>_sap_tran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_RB_ACCT_DETAIL_MTH</w:t>
      </w:r>
    </w:p>
    <w:p w:rsidR="00FE1762" w:rsidRDefault="00FE1762" w:rsidP="00FE1762">
      <w:pPr>
        <w:tabs>
          <w:tab w:val="left" w:pos="567"/>
        </w:tabs>
      </w:pPr>
      <w:r>
        <w:t>KMDW</w:t>
      </w:r>
      <w:proofErr w:type="gramStart"/>
      <w:r>
        <w:t>.MI</w:t>
      </w:r>
      <w:proofErr w:type="gramEnd"/>
      <w:r>
        <w:t>_RB_OD_FACILITY_MTH</w:t>
      </w:r>
    </w:p>
    <w:p w:rsidR="00FE1762" w:rsidRDefault="000D5B7D" w:rsidP="009303AE">
      <w:pPr>
        <w:tabs>
          <w:tab w:val="left" w:pos="567"/>
        </w:tabs>
        <w:rPr>
          <w:caps/>
        </w:rPr>
      </w:pPr>
      <w:r w:rsidRPr="000D5B7D">
        <w:rPr>
          <w:caps/>
        </w:rPr>
        <w:t>kmdw_ex_ods</w:t>
      </w:r>
      <w:proofErr w:type="gramStart"/>
      <w:r w:rsidRPr="000D5B7D">
        <w:rPr>
          <w:caps/>
        </w:rPr>
        <w:t>.ods</w:t>
      </w:r>
      <w:proofErr w:type="gramEnd"/>
      <w:r w:rsidRPr="000D5B7D">
        <w:rPr>
          <w:caps/>
        </w:rPr>
        <w:t>_ex_fk_balance</w:t>
      </w:r>
    </w:p>
    <w:p w:rsidR="00E576C5" w:rsidRPr="00D67686" w:rsidRDefault="00E576C5" w:rsidP="009303AE">
      <w:pPr>
        <w:tabs>
          <w:tab w:val="left" w:pos="567"/>
        </w:tabs>
        <w:rPr>
          <w:caps/>
        </w:rPr>
      </w:pPr>
      <w:r w:rsidRPr="00E576C5">
        <w:rPr>
          <w:caps/>
        </w:rPr>
        <w:t>kmdw</w:t>
      </w:r>
      <w:proofErr w:type="gramStart"/>
      <w:r w:rsidRPr="00E576C5">
        <w:rPr>
          <w:caps/>
        </w:rPr>
        <w:t>.mi</w:t>
      </w:r>
      <w:proofErr w:type="gramEnd"/>
      <w:r w:rsidRPr="00E576C5">
        <w:rPr>
          <w:caps/>
        </w:rPr>
        <w:t>_cl_invoice_MTH</w:t>
      </w:r>
    </w:p>
    <w:p w:rsidR="009303AE" w:rsidRDefault="009303AE" w:rsidP="009303AE">
      <w:pPr>
        <w:tabs>
          <w:tab w:val="left" w:pos="567"/>
        </w:tabs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>
        <w:t>A töltéskor meg kell valósítani az alábbi scriptekben foglalt üzleti logikát:</w:t>
      </w:r>
    </w:p>
    <w:p w:rsidR="00EB6DFF" w:rsidRDefault="00EB6DFF" w:rsidP="00EB6DFF">
      <w:pPr>
        <w:spacing w:line="240" w:lineRule="auto"/>
      </w:pPr>
      <w:r>
        <w:t>1.</w:t>
      </w:r>
    </w:p>
    <w:p w:rsidR="00EB6DFF" w:rsidRDefault="00FE1762" w:rsidP="00EB6DFF">
      <w:pPr>
        <w:spacing w:line="240" w:lineRule="auto"/>
      </w:pPr>
      <w:r>
        <w:object w:dxaOrig="1513" w:dyaOrig="960">
          <v:shape id="_x0000_i1040" type="#_x0000_t75" style="width:75.4pt;height:48.25pt" o:ole="">
            <v:imagedata r:id="rId41" o:title=""/>
          </v:shape>
          <o:OLEObject Type="Embed" ProgID="Package" ShapeID="_x0000_i1040" DrawAspect="Icon" ObjectID="_1448369336" r:id="rId42"/>
        </w:object>
      </w:r>
    </w:p>
    <w:p w:rsidR="00EB6DFF" w:rsidRDefault="00FE1762" w:rsidP="00EB6DFF">
      <w:pPr>
        <w:spacing w:line="240" w:lineRule="auto"/>
      </w:pPr>
      <w:r>
        <w:t>Függő kamatok töltése</w:t>
      </w:r>
      <w:r w:rsidR="000D5B7D">
        <w:t xml:space="preserve"> CTFK-ból</w:t>
      </w:r>
      <w:r>
        <w:t>.</w:t>
      </w:r>
    </w:p>
    <w:p w:rsidR="00FE1762" w:rsidRDefault="00FE1762" w:rsidP="00EB6DFF">
      <w:pPr>
        <w:spacing w:line="240" w:lineRule="auto"/>
      </w:pPr>
    </w:p>
    <w:p w:rsidR="00FE1762" w:rsidRDefault="00FE1762" w:rsidP="00EB6DFF">
      <w:pPr>
        <w:spacing w:line="240" w:lineRule="auto"/>
      </w:pPr>
      <w:r>
        <w:t>2.</w:t>
      </w:r>
    </w:p>
    <w:p w:rsidR="00FE1762" w:rsidRDefault="00FE1762" w:rsidP="00EB6DFF">
      <w:pPr>
        <w:spacing w:line="240" w:lineRule="auto"/>
      </w:pPr>
      <w:r>
        <w:object w:dxaOrig="1513" w:dyaOrig="960">
          <v:shape id="_x0000_i1041" type="#_x0000_t75" style="width:75.4pt;height:48.25pt" o:ole="">
            <v:imagedata r:id="rId43" o:title=""/>
          </v:shape>
          <o:OLEObject Type="Embed" ProgID="Package" ShapeID="_x0000_i1041" DrawAspect="Icon" ObjectID="_1448369337" r:id="rId44"/>
        </w:object>
      </w:r>
    </w:p>
    <w:p w:rsidR="00FE1762" w:rsidRDefault="000D5B7D" w:rsidP="00FE1762">
      <w:pPr>
        <w:spacing w:line="240" w:lineRule="auto"/>
      </w:pPr>
      <w:r>
        <w:t>Túlhúzott folyószámla-hitelkeretek</w:t>
      </w:r>
      <w:r w:rsidR="00FE1762">
        <w:t xml:space="preserve"> töltése.</w:t>
      </w:r>
    </w:p>
    <w:p w:rsidR="0023461D" w:rsidRDefault="0023461D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3.</w:t>
      </w:r>
    </w:p>
    <w:p w:rsidR="00FE1762" w:rsidRDefault="000D5B7D" w:rsidP="00FE1762">
      <w:pPr>
        <w:spacing w:line="240" w:lineRule="auto"/>
      </w:pPr>
      <w:r>
        <w:object w:dxaOrig="1513" w:dyaOrig="960">
          <v:shape id="_x0000_i1042" type="#_x0000_t75" style="width:75.4pt;height:48.25pt" o:ole="">
            <v:imagedata r:id="rId45" o:title=""/>
          </v:shape>
          <o:OLEObject Type="Embed" ProgID="Package" ShapeID="_x0000_i1042" DrawAspect="Icon" ObjectID="_1448369338" r:id="rId46"/>
        </w:object>
      </w:r>
    </w:p>
    <w:p w:rsidR="00FE1762" w:rsidRDefault="000D5B7D" w:rsidP="00FE1762">
      <w:pPr>
        <w:spacing w:line="240" w:lineRule="auto"/>
      </w:pPr>
      <w:r>
        <w:t>F</w:t>
      </w:r>
      <w:r w:rsidR="00FE1762">
        <w:t>üggő kamatok töltése</w:t>
      </w:r>
      <w:r>
        <w:t xml:space="preserve"> FIDB-ből</w:t>
      </w:r>
      <w:r w:rsidR="00FE1762">
        <w:t>.</w:t>
      </w:r>
      <w:r>
        <w:rPr>
          <w:rStyle w:val="Lbjegyzet-hivatkozs"/>
        </w:rPr>
        <w:footnoteReference w:id="3"/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4.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3" type="#_x0000_t75" style="width:75.4pt;height:48.25pt" o:ole="">
            <v:imagedata r:id="rId47" o:title=""/>
          </v:shape>
          <o:OLEObject Type="Embed" ProgID="Package" ShapeID="_x0000_i1043" DrawAspect="Icon" ObjectID="_1448369339" r:id="rId48"/>
        </w:object>
      </w:r>
    </w:p>
    <w:p w:rsidR="00FE1762" w:rsidRDefault="00E576C5" w:rsidP="00FE1762">
      <w:pPr>
        <w:spacing w:line="240" w:lineRule="auto"/>
      </w:pPr>
      <w:r w:rsidRPr="00E576C5">
        <w:t xml:space="preserve">CL modul lejárt tőkerész </w:t>
      </w:r>
      <w:r w:rsidR="00FE1762">
        <w:t>töltése.</w:t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E576C5" w:rsidP="00FE1762">
      <w:pPr>
        <w:spacing w:line="240" w:lineRule="auto"/>
      </w:pPr>
      <w:r>
        <w:t>5</w:t>
      </w:r>
      <w:r w:rsidR="00FE1762">
        <w:t>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4" type="#_x0000_t75" style="width:75.4pt;height:48.25pt" o:ole="">
            <v:imagedata r:id="rId49" o:title=""/>
          </v:shape>
          <o:OLEObject Type="Embed" ProgID="Package" ShapeID="_x0000_i1044" DrawAspect="Icon" ObjectID="_1448369340" r:id="rId50"/>
        </w:object>
      </w:r>
    </w:p>
    <w:p w:rsidR="00FE1762" w:rsidRDefault="00E576C5" w:rsidP="00FE1762">
      <w:pPr>
        <w:spacing w:line="240" w:lineRule="auto"/>
      </w:pPr>
      <w:r>
        <w:t>Hitelkerettel nem rendelkező negatívba fordult folyószámlák egyenlegének töltése</w:t>
      </w:r>
      <w:r w:rsidR="00FE1762">
        <w:t>.</w:t>
      </w:r>
    </w:p>
    <w:p w:rsidR="00FE1762" w:rsidRDefault="00FE1762" w:rsidP="0023461D">
      <w:pPr>
        <w:tabs>
          <w:tab w:val="left" w:pos="567"/>
        </w:tabs>
        <w:jc w:val="both"/>
      </w:pPr>
    </w:p>
    <w:p w:rsidR="0023461D" w:rsidRPr="00B65555" w:rsidRDefault="00C45FB7" w:rsidP="0023461D">
      <w:pPr>
        <w:tabs>
          <w:tab w:val="left" w:pos="567"/>
        </w:tabs>
        <w:jc w:val="both"/>
      </w:pPr>
      <w:r>
        <w:t>A lejárt összegeket CLIENT_NO-nként összesíteni kell.</w:t>
      </w:r>
    </w:p>
    <w:p w:rsidR="009A4066" w:rsidRDefault="009A4066" w:rsidP="00FF7E21">
      <w:pPr>
        <w:spacing w:line="240" w:lineRule="auto"/>
      </w:pPr>
      <w:r>
        <w:br w:type="page"/>
      </w:r>
    </w:p>
    <w:p w:rsidR="00A145FD" w:rsidRDefault="00A145FD" w:rsidP="00A145FD">
      <w:pPr>
        <w:pStyle w:val="Cmsor5"/>
        <w:numPr>
          <w:ilvl w:val="0"/>
          <w:numId w:val="9"/>
        </w:numPr>
      </w:pPr>
      <w:bookmarkStart w:id="1454" w:name="h.v0b2y0o36rdm"/>
      <w:bookmarkStart w:id="1455" w:name="_3.2._Új_töltőeljárások"/>
      <w:bookmarkEnd w:id="1454"/>
      <w:bookmarkEnd w:id="1455"/>
      <w:r w:rsidRPr="002E534F">
        <w:lastRenderedPageBreak/>
        <w:t>REPGA_DETM_OBA_</w:t>
      </w:r>
      <w:r>
        <w:t>TBASE_PKG</w:t>
      </w:r>
      <w:r>
        <w:tab/>
      </w:r>
    </w:p>
    <w:p w:rsidR="00A145FD" w:rsidRDefault="00A145FD" w:rsidP="00A145F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145F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145FD" w:rsidRPr="00F0184A" w:rsidRDefault="00A145FD" w:rsidP="00A145F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Vonatkozasi</w:t>
            </w:r>
            <w:r w:rsidR="00D60A4B">
              <w:t xml:space="preserve"> </w:t>
            </w:r>
            <w:r w:rsidRPr="00F0184A">
              <w:t>datum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766EDC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Default="00766EDC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A145FD" w:rsidRPr="00F0184A" w:rsidRDefault="00766EDC" w:rsidP="00D94006">
            <w:r>
              <w:t>Csoportazonosító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Ügyfélazonosító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proofErr w:type="gramStart"/>
            <w:r>
              <w:t>VARCHAR2(</w:t>
            </w:r>
            <w:proofErr w:type="gramEnd"/>
            <w:r>
              <w:t>10)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Irányítószám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1C71D5" w:rsidP="00D94006">
            <w:r>
              <w:t>Város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Cím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Típus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LAKASOK_SZAMA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Lakások száma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proofErr w:type="gramStart"/>
            <w:r>
              <w:t>CHAR</w:t>
            </w:r>
            <w:r w:rsidR="00735BEC">
              <w:t>(</w:t>
            </w:r>
            <w:proofErr w:type="gramEnd"/>
            <w:r w:rsidR="00735BEC">
              <w:t>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Forrásrendszer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Futasazonosito</w:t>
            </w:r>
          </w:p>
        </w:tc>
      </w:tr>
    </w:tbl>
    <w:p w:rsidR="00A145FD" w:rsidRPr="00BA55D7" w:rsidRDefault="00A145FD" w:rsidP="00A145F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145FD" w:rsidRDefault="00A145FD" w:rsidP="00A145FD">
      <w:pPr>
        <w:tabs>
          <w:tab w:val="left" w:pos="567"/>
        </w:tabs>
      </w:pPr>
      <w:r w:rsidRPr="00BA55D7">
        <w:t xml:space="preserve">Local Index: </w:t>
      </w:r>
      <w:r w:rsidR="00B34B9E">
        <w:t>NEW_CSOP_ID; AZONOSITO</w:t>
      </w:r>
    </w:p>
    <w:p w:rsidR="00A145FD" w:rsidRDefault="00A145FD" w:rsidP="00A145FD">
      <w:pPr>
        <w:tabs>
          <w:tab w:val="left" w:pos="567"/>
        </w:tabs>
      </w:pPr>
    </w:p>
    <w:p w:rsidR="00A145FD" w:rsidRPr="00F25EB8" w:rsidRDefault="00A145FD" w:rsidP="00A145F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A145FD" w:rsidRDefault="00A145FD" w:rsidP="00A145FD">
      <w:pPr>
        <w:spacing w:line="240" w:lineRule="auto"/>
      </w:pP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766EDC">
        <w:t>T</w:t>
      </w:r>
      <w:r w:rsidR="001C71D5">
        <w:t>BASE</w:t>
      </w:r>
      <w:r w:rsidRPr="000D19B8">
        <w:t>_PKG</w:t>
      </w:r>
    </w:p>
    <w:p w:rsidR="00A145FD" w:rsidRPr="00D5248B" w:rsidRDefault="00A145FD" w:rsidP="00A145FD">
      <w:pPr>
        <w:tabs>
          <w:tab w:val="left" w:pos="567"/>
        </w:tabs>
      </w:pPr>
    </w:p>
    <w:p w:rsidR="00A145FD" w:rsidRDefault="00A145FD" w:rsidP="00A145F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REPGA_DETM_OBA_SY_C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>
        <w:rPr>
          <w:caps/>
        </w:rPr>
        <w:t>BETET_PKG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  <w:r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DE6FF8" w:rsidRDefault="00D94006" w:rsidP="00DE6FF8">
      <w:pPr>
        <w:tabs>
          <w:tab w:val="left" w:pos="567"/>
        </w:tabs>
        <w:rPr>
          <w:caps/>
        </w:rPr>
      </w:pPr>
      <w:r>
        <w:rPr>
          <w:caps/>
        </w:rPr>
        <w:t>REPGA_DETM_OBA_QCONTC</w:t>
      </w:r>
      <w:r w:rsidR="00DE6FF8">
        <w:rPr>
          <w:caps/>
        </w:rPr>
        <w:t>_PKG</w:t>
      </w:r>
      <w:proofErr w:type="gramStart"/>
      <w:r w:rsidR="00C07C05">
        <w:rPr>
          <w:caps/>
        </w:rPr>
        <w:t>.MAIN</w:t>
      </w:r>
      <w:proofErr w:type="gramEnd"/>
    </w:p>
    <w:p w:rsidR="00A145FD" w:rsidRDefault="00A145FD" w:rsidP="00A145FD">
      <w:pPr>
        <w:rPr>
          <w:u w:val="single"/>
        </w:rPr>
      </w:pPr>
    </w:p>
    <w:p w:rsidR="00A145FD" w:rsidRPr="00166598" w:rsidRDefault="00A145FD" w:rsidP="00A145F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145FD" w:rsidRDefault="00F40842" w:rsidP="00A145F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  <w:proofErr w:type="gramStart"/>
      <w:r>
        <w:t>.MAIN</w:t>
      </w:r>
      <w:proofErr w:type="gramEnd"/>
    </w:p>
    <w:p w:rsidR="00A145FD" w:rsidRDefault="00A145FD" w:rsidP="00A145FD">
      <w:pPr>
        <w:spacing w:line="240" w:lineRule="auto"/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 xml:space="preserve">REPGA_DETM_OBA_SY_C 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OBA_TAX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REPGA_DETM_OBA_U_CLIENT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5038BB" w:rsidRDefault="00EF6418" w:rsidP="00A145FD">
      <w:pPr>
        <w:tabs>
          <w:tab w:val="left" w:pos="567"/>
        </w:tabs>
        <w:rPr>
          <w:caps/>
        </w:rPr>
      </w:pPr>
      <w:ins w:id="1456" w:author="viktor" w:date="2013-12-11T10:51:00Z">
        <w:r>
          <w:rPr>
            <w:caps/>
          </w:rPr>
          <w:t>KMDW</w:t>
        </w:r>
        <w:proofErr w:type="gramStart"/>
        <w:r>
          <w:rPr>
            <w:caps/>
          </w:rPr>
          <w:t>.MI</w:t>
        </w:r>
        <w:proofErr w:type="gramEnd"/>
        <w:r>
          <w:rPr>
            <w:caps/>
          </w:rPr>
          <w:t>_FM_CLIENT_CONTACT_MTH</w:t>
        </w:r>
      </w:ins>
      <w:del w:id="1457" w:author="viktor" w:date="2013-12-11T10:51:00Z">
        <w:r w:rsidR="005038BB" w:rsidRPr="005038BB" w:rsidDel="00EF6418">
          <w:rPr>
            <w:caps/>
          </w:rPr>
          <w:delText>OBA_TBASE_LAK</w:delText>
        </w:r>
        <w:r w:rsidR="005038BB" w:rsidDel="00EF6418">
          <w:rPr>
            <w:rStyle w:val="Lbjegyzet-hivatkozs"/>
            <w:caps/>
          </w:rPr>
          <w:footnoteReference w:id="4"/>
        </w:r>
      </w:del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</w:t>
      </w:r>
      <w:r w:rsidR="00D94006">
        <w:rPr>
          <w:caps/>
        </w:rPr>
        <w:t>OBA_</w:t>
      </w:r>
      <w:r w:rsidRPr="005038BB">
        <w:rPr>
          <w:caps/>
        </w:rPr>
        <w:t>QCONTC</w:t>
      </w:r>
    </w:p>
    <w:p w:rsidR="00A145FD" w:rsidRDefault="00A145FD" w:rsidP="00A145FD">
      <w:pPr>
        <w:tabs>
          <w:tab w:val="left" w:pos="567"/>
        </w:tabs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>
        <w:lastRenderedPageBreak/>
        <w:t>A töltéskor meg kell valósítani az alábbi scriptekben foglalt üzleti logikát:</w:t>
      </w:r>
    </w:p>
    <w:p w:rsidR="00A145FD" w:rsidRDefault="00A145FD" w:rsidP="00A145FD">
      <w:pPr>
        <w:spacing w:line="240" w:lineRule="auto"/>
      </w:pPr>
      <w:r>
        <w:t>1.</w:t>
      </w:r>
    </w:p>
    <w:p w:rsidR="00A145FD" w:rsidRDefault="00766EDC" w:rsidP="00A145FD">
      <w:pPr>
        <w:spacing w:line="240" w:lineRule="auto"/>
      </w:pPr>
      <w:r>
        <w:object w:dxaOrig="1513" w:dyaOrig="960">
          <v:shape id="_x0000_i1045" type="#_x0000_t75" style="width:75.4pt;height:48.25pt" o:ole="">
            <v:imagedata r:id="rId14" o:title=""/>
          </v:shape>
          <o:OLEObject Type="Embed" ProgID="Package" ShapeID="_x0000_i1045" DrawAspect="Icon" ObjectID="_1448369341" r:id="rId51"/>
        </w:object>
      </w:r>
      <w:r w:rsidR="00D60A4B">
        <w:t xml:space="preserve"> (OBA_</w:t>
      </w:r>
      <w:proofErr w:type="spellStart"/>
      <w:r w:rsidR="00D60A4B">
        <w:t>TBASE-re</w:t>
      </w:r>
      <w:proofErr w:type="spellEnd"/>
      <w:r w:rsidR="00D60A4B">
        <w:t xml:space="preserve"> vonatkozó részek)</w:t>
      </w:r>
    </w:p>
    <w:p w:rsidR="00DE6FF8" w:rsidRDefault="00DE6FF8" w:rsidP="00766EDC">
      <w:pPr>
        <w:spacing w:line="240" w:lineRule="auto"/>
        <w:rPr>
          <w:ins w:id="1462" w:author="viktor" w:date="2013-12-11T10:52:00Z"/>
        </w:rPr>
      </w:pPr>
    </w:p>
    <w:p w:rsidR="00EF6418" w:rsidRDefault="00EF6418" w:rsidP="00766EDC">
      <w:pPr>
        <w:spacing w:line="240" w:lineRule="auto"/>
        <w:rPr>
          <w:ins w:id="1463" w:author="viktor" w:date="2013-12-11T10:52:00Z"/>
        </w:rPr>
      </w:pPr>
      <w:ins w:id="1464" w:author="viktor" w:date="2013-12-11T10:52:00Z">
        <w:r>
          <w:t>A jelenlegi működés a lakásszövetkezetek és társasházak esetén a REPGA_DETM_OBA_TBASE_LAK táblát használja a lakások számának meghatározásához. Ez a tábla a jelenlegi működés szerint nincs rendszeresen töltve, elavult adatokat tartalmazhat. A tábla rendszeres töltését meg kell old</w:t>
        </w:r>
        <w:r w:rsidR="00E30F37">
          <w:t>ani a következő logika szerint.</w:t>
        </w:r>
      </w:ins>
      <w:ins w:id="1465" w:author="viktor" w:date="2013-12-11T10:55:00Z">
        <w:r w:rsidR="00E30F37">
          <w:t xml:space="preserve"> </w:t>
        </w:r>
        <w:r w:rsidR="00E30F37" w:rsidRPr="00E30F37">
          <w:t>Társasház és lakásszövetkezet esetén (</w:t>
        </w:r>
        <w:proofErr w:type="spellStart"/>
        <w:r w:rsidR="00E30F37" w:rsidRPr="00E30F37">
          <w:t>Reporting</w:t>
        </w:r>
        <w:proofErr w:type="spellEnd"/>
        <w:r w:rsidR="00E30F37" w:rsidRPr="00E30F37">
          <w:t xml:space="preserve"> kód THAZ, LKSZ)</w:t>
        </w:r>
        <w:r w:rsidR="00E30F37">
          <w:t xml:space="preserve"> a lakások darabszámát </w:t>
        </w:r>
        <w:r w:rsidR="00E30F37" w:rsidRPr="00E30F37">
          <w:t>az M</w:t>
        </w:r>
        <w:r w:rsidR="00E30F37">
          <w:t>I_FM_CLIENT_CONTACT tábl</w:t>
        </w:r>
      </w:ins>
      <w:ins w:id="1466" w:author="viktor" w:date="2013-12-11T10:56:00Z">
        <w:r w:rsidR="00E30F37">
          <w:t>a ADDRESS mezőjéből lehet kinyerni, ahol a</w:t>
        </w:r>
      </w:ins>
      <w:ins w:id="1467" w:author="viktor" w:date="2013-12-11T10:55:00Z">
        <w:r w:rsidR="00E30F37" w:rsidRPr="00E30F37">
          <w:t xml:space="preserve"> CONTACT_TYPE mező értéke LSZ</w:t>
        </w:r>
      </w:ins>
      <w:ins w:id="1468" w:author="viktor" w:date="2013-12-11T10:56:00Z">
        <w:r w:rsidR="00E30F37">
          <w:t>.</w:t>
        </w:r>
      </w:ins>
      <w:ins w:id="1469" w:author="viktor" w:date="2013-12-11T10:55:00Z">
        <w:r w:rsidR="00E30F37">
          <w:t xml:space="preserve"> Ha nincs ilyen </w:t>
        </w:r>
      </w:ins>
      <w:ins w:id="1470" w:author="viktor" w:date="2013-12-11T10:57:00Z">
        <w:r w:rsidR="00E30F37">
          <w:t>CONTACT</w:t>
        </w:r>
      </w:ins>
      <w:ins w:id="1471" w:author="viktor" w:date="2013-12-11T10:55:00Z">
        <w:r w:rsidR="00E30F37">
          <w:t>_</w:t>
        </w:r>
      </w:ins>
      <w:ins w:id="1472" w:author="viktor" w:date="2013-12-11T10:57:00Z">
        <w:r w:rsidR="00E30F37">
          <w:t>TYPE</w:t>
        </w:r>
      </w:ins>
      <w:ins w:id="1473" w:author="viktor" w:date="2013-12-11T10:55:00Z">
        <w:r w:rsidR="00E30F37" w:rsidRPr="00E30F37">
          <w:t xml:space="preserve"> vagy </w:t>
        </w:r>
      </w:ins>
      <w:ins w:id="1474" w:author="viktor" w:date="2013-12-11T10:57:00Z">
        <w:r w:rsidR="00E30F37">
          <w:t xml:space="preserve">az ADDRESS mező </w:t>
        </w:r>
      </w:ins>
      <w:ins w:id="1475" w:author="viktor" w:date="2013-12-11T10:55:00Z">
        <w:r w:rsidR="00E30F37">
          <w:t xml:space="preserve">üres vagy 0, akkor </w:t>
        </w:r>
      </w:ins>
      <w:ins w:id="1476" w:author="viktor" w:date="2013-12-11T10:57:00Z">
        <w:r w:rsidR="00E30F37">
          <w:t>egy lakással kell számolni</w:t>
        </w:r>
      </w:ins>
      <w:ins w:id="1477" w:author="viktor" w:date="2013-12-11T10:55:00Z">
        <w:r w:rsidR="00E30F37" w:rsidRPr="00E30F37">
          <w:t>.</w:t>
        </w:r>
      </w:ins>
    </w:p>
    <w:p w:rsidR="00EF6418" w:rsidRDefault="00EF6418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OBA result_set kialakítása </w:t>
      </w:r>
    </w:p>
    <w:p w:rsidR="00766EDC" w:rsidRDefault="00766EDC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Az SQL-ben használt köztes feldolgozó táblák: </w:t>
      </w:r>
    </w:p>
    <w:p w:rsidR="00766EDC" w:rsidRDefault="00766EDC" w:rsidP="00766EDC">
      <w:pPr>
        <w:spacing w:line="240" w:lineRule="auto"/>
      </w:pPr>
      <w:r>
        <w:t xml:space="preserve">- </w:t>
      </w:r>
      <w:r w:rsidR="005038BB" w:rsidRPr="005038BB">
        <w:t>OBA_Bjegy_N</w:t>
      </w:r>
    </w:p>
    <w:p w:rsidR="00DE6FF8" w:rsidRDefault="00DE6FF8" w:rsidP="00766EDC">
      <w:pPr>
        <w:spacing w:line="240" w:lineRule="auto"/>
      </w:pPr>
      <w:r>
        <w:t xml:space="preserve">- </w:t>
      </w:r>
      <w:r w:rsidRPr="00DE6FF8">
        <w:t>OBA_Ejegy_N</w:t>
      </w:r>
    </w:p>
    <w:p w:rsidR="001C71D5" w:rsidRDefault="00A145FD" w:rsidP="00766EDC">
      <w:pPr>
        <w:spacing w:line="240" w:lineRule="auto"/>
      </w:pPr>
      <w:r>
        <w:br w:type="page"/>
      </w:r>
    </w:p>
    <w:p w:rsidR="001C71D5" w:rsidRDefault="001C71D5" w:rsidP="001C71D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TBASE_RES_PKG</w:t>
      </w:r>
      <w:r>
        <w:tab/>
      </w:r>
    </w:p>
    <w:p w:rsidR="001C71D5" w:rsidRDefault="001C71D5" w:rsidP="001C71D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C71D5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OBA_TBASE_RES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Vonatkozasidatum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>
              <w:t>Csoportazonosító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EGYENLEG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Egyenleg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Kamat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Forrásadó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Lejárt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F40842" w:rsidP="00D94006">
            <w:r>
              <w:t>Zárolt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MULTIPLY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E31578" w:rsidP="00D94006">
            <w:ins w:id="1478" w:author="viktor" w:date="2013-12-10T15:35:00Z">
              <w:r>
                <w:t xml:space="preserve">Kártalanítási értékhatár </w:t>
              </w:r>
              <w:proofErr w:type="gramStart"/>
              <w:r>
                <w:t>szorzója(</w:t>
              </w:r>
            </w:ins>
            <w:proofErr w:type="gramEnd"/>
            <w:r w:rsidR="00F40842">
              <w:t>Lakások száma</w:t>
            </w:r>
            <w:ins w:id="1479" w:author="viktor" w:date="2013-12-10T15:35:00Z">
              <w:r>
                <w:t>, letéti számlák száma)</w:t>
              </w:r>
            </w:ins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EUR_LIMIT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r>
              <w:t>EUR limit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122115">
            <w:r>
              <w:t>CONS_DATA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proofErr w:type="gramStart"/>
            <w:r>
              <w:t>Konszolidált adat</w:t>
            </w:r>
            <w:proofErr w:type="gramEnd"/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Futasazonosito</w:t>
            </w:r>
          </w:p>
        </w:tc>
      </w:tr>
    </w:tbl>
    <w:p w:rsidR="001C71D5" w:rsidRPr="00BA55D7" w:rsidRDefault="001C71D5" w:rsidP="001C71D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C71D5" w:rsidRDefault="001C71D5" w:rsidP="001C71D5">
      <w:pPr>
        <w:tabs>
          <w:tab w:val="left" w:pos="567"/>
        </w:tabs>
      </w:pPr>
      <w:r w:rsidRPr="00BA55D7">
        <w:t xml:space="preserve">Local Index: </w:t>
      </w:r>
      <w:r w:rsidR="000C16A7">
        <w:t>NEW_CSOPORT_ID</w:t>
      </w:r>
    </w:p>
    <w:p w:rsidR="001C71D5" w:rsidRDefault="001C71D5" w:rsidP="001C71D5">
      <w:pPr>
        <w:tabs>
          <w:tab w:val="left" w:pos="567"/>
        </w:tabs>
      </w:pPr>
    </w:p>
    <w:p w:rsidR="001C71D5" w:rsidRPr="00F25EB8" w:rsidRDefault="001C71D5" w:rsidP="001C71D5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</w:p>
    <w:p w:rsidR="001C71D5" w:rsidRPr="00D5248B" w:rsidRDefault="001C71D5" w:rsidP="001C71D5">
      <w:pPr>
        <w:tabs>
          <w:tab w:val="left" w:pos="567"/>
        </w:tabs>
      </w:pPr>
    </w:p>
    <w:p w:rsidR="001C71D5" w:rsidRDefault="001C71D5" w:rsidP="001C71D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C71D5" w:rsidRDefault="00F40842" w:rsidP="001C71D5">
      <w:r w:rsidRPr="000D19B8">
        <w:t>REPGA_</w:t>
      </w:r>
      <w:r>
        <w:t>DET</w:t>
      </w:r>
      <w:r w:rsidRPr="000D19B8">
        <w:t>M_</w:t>
      </w:r>
      <w:r>
        <w:t>OBA_TBASE_PKG</w:t>
      </w:r>
      <w:proofErr w:type="gramStart"/>
      <w:r>
        <w:t>.MAIN</w:t>
      </w:r>
      <w:proofErr w:type="gramEnd"/>
    </w:p>
    <w:p w:rsidR="00F40842" w:rsidRDefault="00F40842" w:rsidP="001C71D5">
      <w:pPr>
        <w:rPr>
          <w:u w:val="single"/>
        </w:rPr>
      </w:pPr>
    </w:p>
    <w:p w:rsidR="001C71D5" w:rsidRPr="00166598" w:rsidRDefault="001C71D5" w:rsidP="001C71D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C71D5" w:rsidRDefault="00AF7FF4" w:rsidP="001C71D5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1C71D5" w:rsidRDefault="001C71D5" w:rsidP="001C71D5">
      <w:pPr>
        <w:spacing w:line="240" w:lineRule="auto"/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F40842" w:rsidRDefault="00F40842" w:rsidP="001C71D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F40842" w:rsidRDefault="00F40842" w:rsidP="001C71D5">
      <w:pPr>
        <w:tabs>
          <w:tab w:val="left" w:pos="567"/>
        </w:tabs>
      </w:pPr>
      <w:r>
        <w:t>REPGA_DETM_OBA_FIDB_R</w:t>
      </w:r>
    </w:p>
    <w:p w:rsidR="00122115" w:rsidRDefault="00122115" w:rsidP="001C71D5">
      <w:pPr>
        <w:tabs>
          <w:tab w:val="left" w:pos="567"/>
        </w:tabs>
        <w:rPr>
          <w:ins w:id="1480" w:author="viktor" w:date="2013-12-10T15:50:00Z"/>
          <w:caps/>
        </w:rPr>
      </w:pPr>
      <w:r w:rsidRPr="00122115">
        <w:rPr>
          <w:caps/>
        </w:rPr>
        <w:t>OBA_URBIS_MHT</w:t>
      </w:r>
    </w:p>
    <w:p w:rsidR="0029180D" w:rsidRDefault="0029180D" w:rsidP="001C71D5">
      <w:pPr>
        <w:tabs>
          <w:tab w:val="left" w:pos="567"/>
        </w:tabs>
        <w:rPr>
          <w:caps/>
        </w:rPr>
      </w:pPr>
      <w:ins w:id="1481" w:author="viktor" w:date="2013-12-10T15:50:00Z">
        <w:r>
          <w:rPr>
            <w:caps/>
          </w:rPr>
          <w:t>KMDW</w:t>
        </w:r>
        <w:proofErr w:type="gramStart"/>
        <w:r>
          <w:rPr>
            <w:caps/>
          </w:rPr>
          <w:t>.</w:t>
        </w:r>
        <w:r w:rsidRPr="0029180D">
          <w:rPr>
            <w:caps/>
          </w:rPr>
          <w:t>MI</w:t>
        </w:r>
        <w:proofErr w:type="gramEnd"/>
        <w:r w:rsidRPr="0029180D">
          <w:rPr>
            <w:caps/>
          </w:rPr>
          <w:t>_FM_CLIENT_CONTACT</w:t>
        </w:r>
      </w:ins>
    </w:p>
    <w:p w:rsidR="001C71D5" w:rsidRDefault="001C71D5" w:rsidP="001C71D5">
      <w:pPr>
        <w:tabs>
          <w:tab w:val="left" w:pos="567"/>
        </w:tabs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>
        <w:t>A töltéskor meg kell valósítani az alábbi scriptekben foglalt üzleti logikát:</w:t>
      </w:r>
    </w:p>
    <w:p w:rsidR="001C71D5" w:rsidRDefault="001C71D5" w:rsidP="001C71D5">
      <w:pPr>
        <w:spacing w:line="240" w:lineRule="auto"/>
      </w:pPr>
      <w:r>
        <w:t>1.</w:t>
      </w:r>
    </w:p>
    <w:p w:rsidR="001C71D5" w:rsidRDefault="00746B22" w:rsidP="001C71D5">
      <w:pPr>
        <w:spacing w:line="240" w:lineRule="auto"/>
      </w:pPr>
      <w:r>
        <w:object w:dxaOrig="1513" w:dyaOrig="960">
          <v:shape id="_x0000_i1046" type="#_x0000_t75" style="width:75.4pt;height:48.25pt" o:ole="">
            <v:imagedata r:id="rId14" o:title=""/>
          </v:shape>
          <o:OLEObject Type="Embed" ProgID="Package" ShapeID="_x0000_i1046" DrawAspect="Icon" ObjectID="_1448369342" r:id="rId52"/>
        </w:object>
      </w:r>
      <w:r w:rsidR="000C16A7">
        <w:t>(OBA_TBASE_RESULT táblára vonatkozó részek)</w:t>
      </w:r>
    </w:p>
    <w:p w:rsidR="001C71D5" w:rsidRDefault="001C71D5" w:rsidP="001C71D5">
      <w:pPr>
        <w:spacing w:line="240" w:lineRule="auto"/>
      </w:pPr>
      <w:r>
        <w:t xml:space="preserve">OBA result_set kialakítása 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spacing w:line="240" w:lineRule="auto"/>
      </w:pPr>
      <w:r>
        <w:lastRenderedPageBreak/>
        <w:t xml:space="preserve">Ha Urbis örökösként szereplő személynek az adott hitelintézetnél saját tulajdonú betétje is van, akkor a saját betétjét és az örökölt </w:t>
      </w:r>
      <w:proofErr w:type="gramStart"/>
      <w:r>
        <w:t>betét(</w:t>
      </w:r>
      <w:proofErr w:type="gramEnd"/>
      <w:r>
        <w:t>rész)eket a fenti időpontokig külön kell számítani (vagyis ez esetben az örököst a 100 000 EUR-nak megfelelő forintösszeg annyiszor illetheti meg, ahány örökhagyótól örökölt betétet).</w:t>
      </w:r>
    </w:p>
    <w:p w:rsidR="001C71D5" w:rsidRDefault="001C71D5" w:rsidP="001C71D5">
      <w:pPr>
        <w:spacing w:line="240" w:lineRule="auto"/>
        <w:rPr>
          <w:ins w:id="1482" w:author="viktor" w:date="2013-12-10T15:54:00Z"/>
        </w:rPr>
      </w:pPr>
    </w:p>
    <w:p w:rsidR="009B0AA0" w:rsidRDefault="00843AFA" w:rsidP="001C71D5">
      <w:pPr>
        <w:spacing w:line="240" w:lineRule="auto"/>
        <w:rPr>
          <w:ins w:id="1483" w:author="viktor" w:date="2013-12-12T15:48:00Z"/>
        </w:rPr>
      </w:pPr>
      <w:ins w:id="1484" w:author="viktor" w:date="2013-12-12T15:41:00Z">
        <w:r>
          <w:t>Az elhalálozott ügyfelek adatait a REPGA_DETM_OBA_OROKOS és REPGA_DETM_OBA_HAGSZ tartalmazzák.</w:t>
        </w:r>
      </w:ins>
      <w:ins w:id="1485" w:author="viktor" w:date="2013-12-12T15:48:00Z">
        <w:r w:rsidR="009B0AA0" w:rsidRPr="009B0AA0">
          <w:t xml:space="preserve"> </w:t>
        </w:r>
        <w:r w:rsidR="009B0AA0">
          <w:t>A</w:t>
        </w:r>
        <w:r w:rsidR="009B0AA0" w:rsidRPr="008A38FD">
          <w:t>z örökölt betétek eredeti devizában</w:t>
        </w:r>
        <w:r w:rsidR="009B0AA0">
          <w:t xml:space="preserve"> vannak</w:t>
        </w:r>
        <w:r w:rsidR="009B0AA0" w:rsidRPr="008A38FD">
          <w:t>, tehát még forintosítani kell</w:t>
        </w:r>
        <w:r w:rsidR="009B0AA0">
          <w:t>.</w:t>
        </w:r>
      </w:ins>
      <w:ins w:id="1486" w:author="viktor" w:date="2013-12-12T15:42:00Z">
        <w:r>
          <w:t xml:space="preserve"> </w:t>
        </w:r>
      </w:ins>
      <w:ins w:id="1487" w:author="viktor" w:date="2013-12-10T16:06:00Z">
        <w:r w:rsidR="008A38FD" w:rsidRPr="008A38FD">
          <w:t xml:space="preserve">Elhalálozott ügyfél esetében, ha nem áll rendelkezésre a betét sorsát rendező jogerős határozat (tehát az </w:t>
        </w:r>
        <w:r w:rsidR="008A38FD">
          <w:t>ügyfél nem szerepel</w:t>
        </w:r>
        <w:r>
          <w:t xml:space="preserve"> a</w:t>
        </w:r>
      </w:ins>
      <w:ins w:id="1488" w:author="viktor" w:date="2013-12-12T15:42:00Z">
        <w:r>
          <w:t>z előbbi táblákban</w:t>
        </w:r>
      </w:ins>
      <w:ins w:id="1489" w:author="viktor" w:date="2013-12-10T16:06:00Z">
        <w:r w:rsidR="008A38FD" w:rsidRPr="008A38FD">
          <w:t>), továbbra is az elhalálozott nevén kell szerepeltetni, egyébként az örökösök között, öröklési arány sz</w:t>
        </w:r>
        <w:r w:rsidR="009B0AA0">
          <w:t>erint felosztva kell jelenteni.</w:t>
        </w:r>
      </w:ins>
      <w:ins w:id="1490" w:author="viktor" w:date="2013-12-12T15:53:00Z">
        <w:r w:rsidR="008F0F63">
          <w:t xml:space="preserve"> </w:t>
        </w:r>
        <w:r w:rsidR="008F0F63" w:rsidRPr="008A38FD">
          <w:t xml:space="preserve">Ha az örökös nincs a </w:t>
        </w:r>
        <w:proofErr w:type="spellStart"/>
        <w:r w:rsidR="008F0F63" w:rsidRPr="008A38FD">
          <w:t>Symbolsban</w:t>
        </w:r>
        <w:proofErr w:type="spellEnd"/>
        <w:r w:rsidR="008F0F63" w:rsidRPr="008A38FD">
          <w:t>, akkor a jogerős végzés lejárati dátuma után is szerepeltetni kell a jelentésben.</w:t>
        </w:r>
      </w:ins>
    </w:p>
    <w:p w:rsidR="009B0AA0" w:rsidRDefault="009B0AA0" w:rsidP="001C71D5">
      <w:pPr>
        <w:spacing w:line="240" w:lineRule="auto"/>
        <w:rPr>
          <w:ins w:id="1491" w:author="viktor" w:date="2013-12-12T15:48:00Z"/>
        </w:rPr>
      </w:pPr>
      <w:ins w:id="1492" w:author="viktor" w:date="2013-12-12T15:48:00Z">
        <w:r>
          <w:t>A</w:t>
        </w:r>
        <w:r>
          <w:t xml:space="preserve"> REPGA_DETM_OBA_OROKOS</w:t>
        </w:r>
      </w:ins>
      <w:ins w:id="1493" w:author="viktor" w:date="2013-12-12T15:49:00Z">
        <w:r>
          <w:t xml:space="preserve"> táblában </w:t>
        </w:r>
        <w:r>
          <w:t>azok vannak, ahol az RB modulban lekötött betétként az elhalálozott nevén maradt a betét. Ebben az esetben csak az arány van rögzítve a táblában, ami szerint meg kell osztani az örökösök között (van olyan, ahol tőke és kamat külön örökösé – ez jelölve van</w:t>
        </w:r>
      </w:ins>
      <w:ins w:id="1494" w:author="viktor" w:date="2013-12-12T15:51:00Z">
        <w:r w:rsidR="00464E70">
          <w:t>)</w:t>
        </w:r>
      </w:ins>
      <w:ins w:id="1495" w:author="viktor" w:date="2013-12-12T15:49:00Z">
        <w:r>
          <w:t xml:space="preserve">. Ebben az esetben addig kell külön betétként kezelni az örökös összes többi betétjétől, amíg a jogerőre emelkedés időpontja + 365 nap vagy a </w:t>
        </w:r>
      </w:ins>
      <w:proofErr w:type="gramStart"/>
      <w:ins w:id="1496" w:author="viktor" w:date="2013-12-12T15:50:00Z">
        <w:r w:rsidR="00464E70">
          <w:t>betét következő</w:t>
        </w:r>
        <w:proofErr w:type="gramEnd"/>
        <w:r w:rsidR="00464E70">
          <w:t xml:space="preserve"> lejárata </w:t>
        </w:r>
      </w:ins>
      <w:ins w:id="1497" w:author="viktor" w:date="2013-12-12T15:49:00Z">
        <w:r>
          <w:t>el nem „jön” (kettő közül a távolabbi).</w:t>
        </w:r>
      </w:ins>
    </w:p>
    <w:p w:rsidR="004B2E86" w:rsidRDefault="008F0F63" w:rsidP="001C71D5">
      <w:pPr>
        <w:spacing w:line="240" w:lineRule="auto"/>
        <w:rPr>
          <w:ins w:id="1498" w:author="viktor" w:date="2013-12-10T17:03:00Z"/>
        </w:rPr>
      </w:pPr>
      <w:ins w:id="1499" w:author="viktor" w:date="2013-12-12T15:53:00Z">
        <w:r>
          <w:t xml:space="preserve">A </w:t>
        </w:r>
        <w:r>
          <w:t>REPGA_DETM_OBA_HAGSZ</w:t>
        </w:r>
        <w:r>
          <w:t xml:space="preserve"> tábla tartalmazza azokat az eseteket, </w:t>
        </w:r>
        <w:r>
          <w:t>ahol az elhalálozott számlájáról elvezetik a pénzt.</w:t>
        </w:r>
      </w:ins>
      <w:ins w:id="1500" w:author="viktor" w:date="2013-12-12T15:54:00Z">
        <w:r>
          <w:t xml:space="preserve"> </w:t>
        </w:r>
      </w:ins>
      <w:ins w:id="1501" w:author="viktor" w:date="2013-12-10T16:06:00Z">
        <w:r w:rsidR="008A38FD" w:rsidRPr="008A38FD">
          <w:t>Az elhalálozott ügyfélszáma alapján kell a re</w:t>
        </w:r>
        <w:r>
          <w:t>ndszerben lévő adatok helyett a</w:t>
        </w:r>
        <w:r w:rsidR="008A38FD" w:rsidRPr="008A38FD">
          <w:t xml:space="preserve"> </w:t>
        </w:r>
      </w:ins>
      <w:ins w:id="1502" w:author="viktor" w:date="2013-12-12T15:54:00Z">
        <w:r>
          <w:t>táblában</w:t>
        </w:r>
      </w:ins>
      <w:ins w:id="1503" w:author="viktor" w:date="2013-12-10T16:06:00Z">
        <w:r w:rsidR="008A38FD" w:rsidRPr="008A38FD">
          <w:t xml:space="preserve"> lévő örökölt összeget mínusz a kifizetett összeget a táblában lévő örökösök neve alatt jelenteni a jogerőre emelkedés idejétől számított 1 évig (</w:t>
        </w:r>
      </w:ins>
      <w:ins w:id="1504" w:author="viktor" w:date="2013-12-12T15:54:00Z">
        <w:r>
          <w:t>„külön betétként kezelés lejárata”</w:t>
        </w:r>
        <w:r>
          <w:t xml:space="preserve"> oszlop</w:t>
        </w:r>
      </w:ins>
      <w:ins w:id="1505" w:author="viktor" w:date="2013-12-10T16:06:00Z">
        <w:r w:rsidR="008A38FD" w:rsidRPr="008A38FD">
          <w:t>), ez után a táblázatban feltüntetett örökös ügyfélszámán lévő többi betéttel összevontan kell jelenteni. A betéti rekord szerkezetben</w:t>
        </w:r>
      </w:ins>
      <w:ins w:id="1506" w:author="viktor" w:date="2013-12-10T16:51:00Z">
        <w:r w:rsidR="00201338">
          <w:t xml:space="preserve"> a biztosítási jogcím mezőben</w:t>
        </w:r>
      </w:ins>
      <w:ins w:id="1507" w:author="viktor" w:date="2013-12-10T16:06:00Z">
        <w:r w:rsidR="008A38FD" w:rsidRPr="008A38FD">
          <w:t xml:space="preserve"> fel kell tüntetni a jogerős határozat számát és idejét.</w:t>
        </w:r>
      </w:ins>
    </w:p>
    <w:p w:rsidR="009B0AA0" w:rsidRDefault="009B0AA0" w:rsidP="009B0AA0">
      <w:pPr>
        <w:spacing w:line="240" w:lineRule="auto"/>
        <w:rPr>
          <w:ins w:id="1508" w:author="viktor" w:date="2013-12-12T15:45:00Z"/>
        </w:rPr>
      </w:pPr>
    </w:p>
    <w:p w:rsidR="004B2E86" w:rsidDel="008F0F63" w:rsidRDefault="004B2E86" w:rsidP="001C71D5">
      <w:pPr>
        <w:spacing w:line="240" w:lineRule="auto"/>
        <w:rPr>
          <w:del w:id="1509" w:author="viktor" w:date="2013-12-12T15:55:00Z"/>
        </w:rPr>
      </w:pPr>
      <w:bookmarkStart w:id="1510" w:name="_GoBack"/>
      <w:bookmarkEnd w:id="1510"/>
    </w:p>
    <w:p w:rsidR="00C26566" w:rsidRDefault="001C71D5" w:rsidP="001C71D5">
      <w:pPr>
        <w:spacing w:line="240" w:lineRule="auto"/>
      </w:pPr>
      <w:del w:id="1511" w:author="viktor" w:date="2013-12-10T15:47:00Z">
        <w:r w:rsidDel="00C26566">
          <w:delText>Társasházi ügyfeleknél a lakások száma lapján kerül meghatározásra az OBA limit.</w:delText>
        </w:r>
      </w:del>
      <w:ins w:id="1512" w:author="viktor" w:date="2013-12-10T15:46:00Z">
        <w:r w:rsidR="00C26566" w:rsidRPr="00C26566">
          <w:t>Társasház és lakásszövetkezet esetén (</w:t>
        </w:r>
        <w:proofErr w:type="spellStart"/>
        <w:r w:rsidR="00C26566" w:rsidRPr="00C26566">
          <w:t>Reporting</w:t>
        </w:r>
        <w:proofErr w:type="spellEnd"/>
        <w:r w:rsidR="00C26566" w:rsidRPr="00C26566">
          <w:t xml:space="preserve"> kód THAZ, LKSZ) </w:t>
        </w:r>
        <w:r w:rsidR="00C26566">
          <w:t xml:space="preserve">a kártalanítási összeghatárt meg kell szorozni </w:t>
        </w:r>
        <w:r w:rsidR="00C26566" w:rsidRPr="00C26566">
          <w:t xml:space="preserve">a lakások darabszámával, ami az MI_FM_CLIENT_CONTACT táblában van. Ha a CONTACT_TYPE mező értéke LSZ, akkor az ADDRESS mezőben lévő érték adja a lakás darabszámát. Ha nincs ilyen </w:t>
        </w:r>
        <w:proofErr w:type="spellStart"/>
        <w:r w:rsidR="00C26566" w:rsidRPr="00C26566">
          <w:t>contact</w:t>
        </w:r>
        <w:proofErr w:type="spellEnd"/>
        <w:r w:rsidR="00C26566" w:rsidRPr="00C26566">
          <w:t>_</w:t>
        </w:r>
        <w:proofErr w:type="spellStart"/>
        <w:r w:rsidR="00C26566" w:rsidRPr="00C26566">
          <w:t>type</w:t>
        </w:r>
        <w:proofErr w:type="spellEnd"/>
        <w:r w:rsidR="00C26566" w:rsidRPr="00C26566">
          <w:t xml:space="preserve">. vagy </w:t>
        </w:r>
        <w:proofErr w:type="gramStart"/>
        <w:r w:rsidR="00C26566" w:rsidRPr="00C26566">
          <w:t>üres</w:t>
        </w:r>
        <w:proofErr w:type="gramEnd"/>
        <w:r w:rsidR="00C26566" w:rsidRPr="00C26566">
          <w:t xml:space="preserve"> vagy 0, akkor csak egyszer kell venni a 100.000 EUR-t.</w:t>
        </w:r>
      </w:ins>
      <w:ins w:id="1513" w:author="viktor" w:date="2013-12-10T15:47:00Z">
        <w:r w:rsidR="00C26566" w:rsidRPr="00C26566">
          <w:t xml:space="preserve"> </w:t>
        </w:r>
        <w:r w:rsidR="00C26566">
          <w:t>A MULTIPLY mező értékének számítását ennek megfelelően kell módosítani. A jelenlegi</w:t>
        </w:r>
      </w:ins>
      <w:ins w:id="1514" w:author="viktor" w:date="2013-12-10T15:48:00Z">
        <w:r w:rsidR="00C26566">
          <w:t>, társasházakra vonatkozó</w:t>
        </w:r>
      </w:ins>
      <w:ins w:id="1515" w:author="viktor" w:date="2013-12-10T15:47:00Z">
        <w:r w:rsidR="00C26566">
          <w:t xml:space="preserve"> forrástáblát</w:t>
        </w:r>
      </w:ins>
      <w:ins w:id="1516" w:author="viktor" w:date="2013-12-10T15:48:00Z">
        <w:r w:rsidR="00C26566">
          <w:t xml:space="preserve"> (</w:t>
        </w:r>
        <w:r w:rsidR="00C26566" w:rsidRPr="00C26566">
          <w:t>REPGA_DETM_OBA_TBASE_LAK</w:t>
        </w:r>
        <w:r w:rsidR="00C26566">
          <w:t>)</w:t>
        </w:r>
      </w:ins>
      <w:ins w:id="1517" w:author="viktor" w:date="2013-12-10T15:49:00Z">
        <w:r w:rsidR="00C26566">
          <w:t>, amely statikus,</w:t>
        </w:r>
      </w:ins>
      <w:ins w:id="1518" w:author="viktor" w:date="2013-12-10T15:48:00Z">
        <w:r w:rsidR="00C26566">
          <w:t xml:space="preserve"> ki kell iktatni a feldolgozás folyamatából.</w:t>
        </w:r>
      </w:ins>
    </w:p>
    <w:p w:rsidR="00746B22" w:rsidRDefault="00746B22" w:rsidP="001C71D5">
      <w:pPr>
        <w:spacing w:line="240" w:lineRule="auto"/>
        <w:rPr>
          <w:ins w:id="1519" w:author="viktor" w:date="2013-12-10T15:37:00Z"/>
        </w:rPr>
      </w:pPr>
    </w:p>
    <w:p w:rsidR="007175B3" w:rsidRDefault="00204BCA" w:rsidP="001C71D5">
      <w:pPr>
        <w:spacing w:line="240" w:lineRule="auto"/>
        <w:rPr>
          <w:ins w:id="1520" w:author="viktor" w:date="2013-12-10T15:37:00Z"/>
        </w:rPr>
      </w:pPr>
      <w:ins w:id="1521" w:author="viktor" w:date="2013-12-10T15:37:00Z">
        <w:r w:rsidRPr="00204BCA">
          <w:t>Az ügyvédi/végrehajtói letéti számlák külön betétnek minősülnek az ügyvéd saját jogú betéteitől, ezért külön-külön OBA garantáltak. A kártalanítási értékhatár számításánál tehát az ügyvédi/végrehajtói letéti számlák darabszámával + 1 (ha van a letéti számlákon kívül garantált állománya, egyébként 0) meg kell szorozni a kártalanítási összeghatárt (jelenleg 100.000 EUR).</w:t>
        </w:r>
      </w:ins>
      <w:ins w:id="1522" w:author="viktor" w:date="2013-12-10T15:38:00Z">
        <w:r>
          <w:t xml:space="preserve"> A MULTIPLY mező értékének számítását ennek megfelelően kell módosítani.</w:t>
        </w:r>
      </w:ins>
    </w:p>
    <w:p w:rsidR="007175B3" w:rsidRDefault="007175B3" w:rsidP="001C71D5">
      <w:pPr>
        <w:spacing w:line="240" w:lineRule="auto"/>
        <w:rPr>
          <w:ins w:id="1523" w:author="viktor" w:date="2013-12-11T10:59:00Z"/>
        </w:rPr>
      </w:pPr>
    </w:p>
    <w:p w:rsidR="005A1FB9" w:rsidRDefault="005A1FB9" w:rsidP="001C71D5">
      <w:pPr>
        <w:spacing w:line="240" w:lineRule="auto"/>
        <w:rPr>
          <w:ins w:id="1524" w:author="viktor" w:date="2013-12-11T10:59:00Z"/>
        </w:rPr>
      </w:pPr>
      <w:ins w:id="1525" w:author="viktor" w:date="2013-12-11T10:59:00Z">
        <w:r>
          <w:t>TODO:</w:t>
        </w:r>
      </w:ins>
    </w:p>
    <w:p w:rsidR="005A1FB9" w:rsidRDefault="005A1FB9" w:rsidP="001C71D5">
      <w:pPr>
        <w:spacing w:line="240" w:lineRule="auto"/>
        <w:rPr>
          <w:ins w:id="1526" w:author="viktor" w:date="2013-12-11T10:59:00Z"/>
        </w:rPr>
      </w:pPr>
      <w:ins w:id="1527" w:author="viktor" w:date="2013-12-11T10:59:00Z">
        <w:r w:rsidRPr="005A1FB9">
          <w:t xml:space="preserve">Sem a tőke, sem a kamat és a kamatadó negatív értéket nem vehet fel. A zárolt részre jutó kamattal való csökkentés </w:t>
        </w:r>
        <w:proofErr w:type="spellStart"/>
        <w:r w:rsidRPr="005A1FB9">
          <w:t>max</w:t>
        </w:r>
        <w:proofErr w:type="spellEnd"/>
        <w:r w:rsidRPr="005A1FB9">
          <w:t xml:space="preserve">. </w:t>
        </w:r>
        <w:proofErr w:type="gramStart"/>
        <w:r w:rsidRPr="005A1FB9">
          <w:t>az</w:t>
        </w:r>
        <w:proofErr w:type="gramEnd"/>
        <w:r w:rsidRPr="005A1FB9">
          <w:t xml:space="preserve"> eredeti kamat értékéig történhet meg.</w:t>
        </w:r>
      </w:ins>
    </w:p>
    <w:p w:rsidR="005A1FB9" w:rsidRDefault="005A1FB9" w:rsidP="001C71D5">
      <w:pPr>
        <w:spacing w:line="240" w:lineRule="auto"/>
      </w:pPr>
    </w:p>
    <w:p w:rsidR="0043501E" w:rsidRDefault="0043501E" w:rsidP="0043501E">
      <w:pPr>
        <w:spacing w:line="240" w:lineRule="auto"/>
      </w:pPr>
      <w:r>
        <w:t>A 2013.02.01-től hatályba lépő, az 1996. évi CXII. törvényt érintő változás az alábbiak szerint</w:t>
      </w:r>
    </w:p>
    <w:p w:rsidR="0043501E" w:rsidRDefault="0043501E" w:rsidP="0043501E">
      <w:pPr>
        <w:spacing w:line="240" w:lineRule="auto"/>
      </w:pPr>
      <w:proofErr w:type="gramStart"/>
      <w:r>
        <w:t>érinti</w:t>
      </w:r>
      <w:proofErr w:type="gramEnd"/>
      <w:r>
        <w:t xml:space="preserve"> az OBA-KBB jelentés alapadat előállításának folyamatát:</w:t>
      </w:r>
    </w:p>
    <w:p w:rsidR="0043501E" w:rsidRDefault="0043501E" w:rsidP="0043501E">
      <w:pPr>
        <w:spacing w:line="240" w:lineRule="auto"/>
      </w:pPr>
    </w:p>
    <w:p w:rsidR="0043501E" w:rsidRDefault="0043501E" w:rsidP="0043501E">
      <w:pPr>
        <w:spacing w:line="240" w:lineRule="auto"/>
      </w:pPr>
      <w:r>
        <w:t xml:space="preserve">• </w:t>
      </w:r>
      <w:proofErr w:type="gramStart"/>
      <w:r>
        <w:t>megváltozik</w:t>
      </w:r>
      <w:proofErr w:type="gramEnd"/>
      <w:r>
        <w:t xml:space="preserve"> a kártalanítási sorrend. Először a tőkét, majd a kamatokat fizeti ki az OBA a megadott</w:t>
      </w:r>
    </w:p>
    <w:p w:rsidR="00746B22" w:rsidRDefault="0043501E" w:rsidP="0043501E">
      <w:pPr>
        <w:spacing w:line="240" w:lineRule="auto"/>
      </w:pPr>
      <w:proofErr w:type="gramStart"/>
      <w:r>
        <w:t>összeghatárig</w:t>
      </w:r>
      <w:proofErr w:type="gramEnd"/>
      <w:r>
        <w:t>.</w:t>
      </w:r>
    </w:p>
    <w:p w:rsidR="0043501E" w:rsidRDefault="0043501E" w:rsidP="0043501E">
      <w:pPr>
        <w:spacing w:line="240" w:lineRule="auto"/>
      </w:pPr>
    </w:p>
    <w:p w:rsidR="0043501E" w:rsidRDefault="0095422B" w:rsidP="0043501E">
      <w:pPr>
        <w:spacing w:line="240" w:lineRule="auto"/>
      </w:pPr>
      <w:r>
        <w:t>Ha az ügyfél bankkal szembeni követelése (tőke + kamat - zárolt összeg) meghaladja az OBA kártalanítási limitet, az OBA kártalanítási összeg a következőképpen kerül meghatározásra:</w:t>
      </w:r>
    </w:p>
    <w:p w:rsidR="0095422B" w:rsidRDefault="0095422B" w:rsidP="0043501E">
      <w:pPr>
        <w:spacing w:line="240" w:lineRule="auto"/>
      </w:pP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UPDATE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REPGA_DETM_OBA_TBASE_RES 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SET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CONS_DATA = (V_OBA_LIMIT * MULTIPLY) 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FORRASADO,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-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),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EUR_LIMIT =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'Y'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WHERE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+ NVL(KAMAT,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 xml:space="preserve"> 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) - NVL(ZAROLT,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 &gt;= V_OBA_LIMIT * MULTIPLY</w:t>
      </w: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rFonts w:ascii="Courier New" w:eastAsia="Times New Roman" w:hAnsi="Courier New" w:cs="Courier New"/>
          <w:color w:val="000080"/>
          <w:highlight w:val="white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MULTIPLY &gt;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</w:p>
    <w:p w:rsidR="0095422B" w:rsidRDefault="0095422B" w:rsidP="0095422B">
      <w:pPr>
        <w:spacing w:line="240" w:lineRule="auto"/>
        <w:rPr>
          <w:rFonts w:ascii="Courier New" w:eastAsia="Times New Roman" w:hAnsi="Courier New" w:cs="Courier New"/>
          <w:color w:val="000080"/>
          <w:lang w:val="en-US"/>
        </w:rPr>
      </w:pPr>
      <w:r>
        <w:rPr>
          <w:rFonts w:ascii="Courier New" w:eastAsia="Times New Roman" w:hAnsi="Courier New" w:cs="Courier New"/>
          <w:color w:val="008080"/>
          <w:highlight w:val="white"/>
          <w:lang w:val="en-US"/>
        </w:rPr>
        <w:t>AND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SYM_RUN_DATE = P_SYM_RUN_DATE;</w:t>
      </w:r>
    </w:p>
    <w:p w:rsidR="0095422B" w:rsidRDefault="0095422B" w:rsidP="004A37D3">
      <w:pPr>
        <w:autoSpaceDE w:val="0"/>
        <w:autoSpaceDN w:val="0"/>
        <w:adjustRightInd w:val="0"/>
        <w:spacing w:line="240" w:lineRule="auto"/>
      </w:pP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úgy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kell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megváltoztatni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hogy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a FORRASADO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összege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maximum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(V_OBA_LIMIT * MULTIPLY)</w:t>
      </w:r>
      <w:r w:rsidRPr="0095422B"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- </w:t>
      </w:r>
      <w:proofErr w:type="gramStart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NVL(</w:t>
      </w:r>
      <w:proofErr w:type="gramEnd"/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LEJART,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és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az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 xml:space="preserve">NVL(EGYENLEG, </w:t>
      </w:r>
      <w:r>
        <w:rPr>
          <w:rFonts w:ascii="Courier New" w:eastAsia="Times New Roman" w:hAnsi="Courier New" w:cs="Courier New"/>
          <w:color w:val="0000FF"/>
          <w:highlight w:val="white"/>
          <w:lang w:val="en-US"/>
        </w:rPr>
        <w:t>0</w:t>
      </w:r>
      <w:r>
        <w:rPr>
          <w:rFonts w:ascii="Courier New" w:eastAsia="Times New Roman" w:hAnsi="Courier New" w:cs="Courier New"/>
          <w:color w:val="000080"/>
          <w:highlight w:val="white"/>
          <w:lang w:val="en-US"/>
        </w:rPr>
        <w:t>)</w:t>
      </w:r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összeg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közötti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különbözet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nagyságáig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kerülhet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levonásra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ezen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80"/>
          <w:lang w:val="en-US"/>
        </w:rPr>
        <w:t>túlmenően</w:t>
      </w:r>
      <w:proofErr w:type="spellEnd"/>
      <w:r>
        <w:rPr>
          <w:rFonts w:ascii="Courier New" w:eastAsia="Times New Roman" w:hAnsi="Courier New" w:cs="Courier New"/>
          <w:color w:val="000080"/>
          <w:lang w:val="en-US"/>
        </w:rPr>
        <w:t xml:space="preserve"> nem.</w:t>
      </w:r>
    </w:p>
    <w:p w:rsidR="001C71D5" w:rsidRDefault="001C71D5" w:rsidP="001C71D5">
      <w:pPr>
        <w:spacing w:line="240" w:lineRule="auto"/>
      </w:pPr>
    </w:p>
    <w:p w:rsidR="00B7701D" w:rsidRDefault="00AC0B36" w:rsidP="00B7701D">
      <w:pPr>
        <w:pStyle w:val="Cmsor5"/>
        <w:numPr>
          <w:ilvl w:val="0"/>
          <w:numId w:val="9"/>
        </w:numPr>
      </w:pPr>
      <w:r>
        <w:br w:type="page"/>
      </w:r>
      <w:r w:rsidR="00B7701D" w:rsidRPr="002E534F">
        <w:lastRenderedPageBreak/>
        <w:t>REPGA_DETM_OBA_</w:t>
      </w:r>
      <w:r w:rsidR="00B7701D">
        <w:t>TBASE_ORD_PKG</w:t>
      </w:r>
      <w:r w:rsidR="00B7701D">
        <w:tab/>
      </w:r>
    </w:p>
    <w:p w:rsidR="00B7701D" w:rsidRDefault="00B7701D" w:rsidP="00B7701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B7701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B7701D" w:rsidRPr="00F0184A" w:rsidRDefault="00B7701D" w:rsidP="00B7701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OBA_TBASE_ORD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Vonatkozasidatum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>
              <w:t>Csoportazonosító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Forrásrendszer</w:t>
            </w:r>
          </w:p>
        </w:tc>
      </w:tr>
      <w:tr w:rsidR="00735BEC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35BEC" w:rsidRDefault="00735BE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35BEC" w:rsidRDefault="00735BEC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735BEC" w:rsidRDefault="00735BEC" w:rsidP="00AF3DE4">
            <w:r>
              <w:t>Ügyfélazonosító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proofErr w:type="gramStart"/>
            <w:r>
              <w:t>Ügylet azonosító</w:t>
            </w:r>
            <w:proofErr w:type="gramEnd"/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Típus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proofErr w:type="gramStart"/>
            <w:r>
              <w:t>R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No.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Futasazonosito</w:t>
            </w:r>
          </w:p>
        </w:tc>
      </w:tr>
    </w:tbl>
    <w:p w:rsidR="00B7701D" w:rsidRPr="00BA55D7" w:rsidRDefault="00B7701D" w:rsidP="00B7701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B7701D" w:rsidRDefault="00B7701D" w:rsidP="00B7701D">
      <w:pPr>
        <w:tabs>
          <w:tab w:val="left" w:pos="567"/>
        </w:tabs>
      </w:pPr>
      <w:r w:rsidRPr="00BA55D7">
        <w:t xml:space="preserve">Local Index: </w:t>
      </w:r>
      <w:r>
        <w:t>NEW_CSOPORT_ID</w:t>
      </w:r>
    </w:p>
    <w:p w:rsidR="00B7701D" w:rsidRDefault="00B7701D" w:rsidP="00B7701D">
      <w:pPr>
        <w:tabs>
          <w:tab w:val="left" w:pos="567"/>
        </w:tabs>
      </w:pPr>
    </w:p>
    <w:p w:rsidR="00B7701D" w:rsidRPr="00F25EB8" w:rsidRDefault="00B7701D" w:rsidP="00B7701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 xml:space="preserve"> a</w:t>
      </w:r>
      <w:r w:rsidRPr="00B7701D">
        <w:rPr>
          <w:b/>
        </w:rPr>
        <w:t xml:space="preserve"> kül</w:t>
      </w:r>
      <w:r>
        <w:rPr>
          <w:b/>
        </w:rPr>
        <w:t>önböző adatforrások sorrendiségével</w:t>
      </w:r>
      <w:r w:rsidR="004619BF">
        <w:rPr>
          <w:b/>
        </w:rPr>
        <w:t xml:space="preserve"> kiegészítve</w:t>
      </w:r>
      <w:r>
        <w:rPr>
          <w:b/>
        </w:rPr>
        <w:t>.</w:t>
      </w:r>
    </w:p>
    <w:p w:rsidR="00B7701D" w:rsidRDefault="00B7701D" w:rsidP="00B7701D">
      <w:pPr>
        <w:spacing w:line="240" w:lineRule="auto"/>
      </w:pP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ORD</w:t>
      </w:r>
      <w:r w:rsidRPr="000D19B8">
        <w:t>_PKG</w:t>
      </w:r>
    </w:p>
    <w:p w:rsidR="00B7701D" w:rsidRPr="00D5248B" w:rsidRDefault="00B7701D" w:rsidP="00B7701D">
      <w:pPr>
        <w:tabs>
          <w:tab w:val="left" w:pos="567"/>
        </w:tabs>
      </w:pPr>
    </w:p>
    <w:p w:rsidR="00B7701D" w:rsidRDefault="00B7701D" w:rsidP="00B7701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B7701D" w:rsidRDefault="00B7701D" w:rsidP="00B7701D"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RES_</w:t>
      </w:r>
      <w:r>
        <w:t>PKG</w:t>
      </w:r>
      <w:proofErr w:type="gramStart"/>
      <w:r>
        <w:t>.MAIN</w:t>
      </w:r>
      <w:proofErr w:type="gramEnd"/>
    </w:p>
    <w:p w:rsidR="00B7701D" w:rsidRDefault="00B7701D" w:rsidP="00B7701D">
      <w:pPr>
        <w:rPr>
          <w:u w:val="single"/>
        </w:rPr>
      </w:pPr>
    </w:p>
    <w:p w:rsidR="00B7701D" w:rsidRPr="00166598" w:rsidRDefault="00B7701D" w:rsidP="00B7701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  <w:proofErr w:type="gramStart"/>
      <w:r>
        <w:t>.MAIN</w:t>
      </w:r>
      <w:proofErr w:type="gramEnd"/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REPGA_DETM_OBA_RES_B_PKG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REPGA_DETM_OBA_RES_DOLG_BM_PKG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REPGA_DETM_OBA_RES_DOLG_UY_PKG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REPGA_DETM_OBA_RES_DOLG_BY_PKG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REPGA_DETM_OBA_RES_URB_U_PKG</w:t>
      </w:r>
      <w:proofErr w:type="gramStart"/>
      <w:r>
        <w:t>.MAIN</w:t>
      </w:r>
      <w:proofErr w:type="gramEnd"/>
    </w:p>
    <w:p w:rsidR="00EE0F8F" w:rsidRDefault="00EE0F8F" w:rsidP="00EE0F8F">
      <w:pPr>
        <w:spacing w:line="240" w:lineRule="auto"/>
      </w:pPr>
      <w:r>
        <w:t>REPGA_DETM_OBA_RES_URB_B_PKG</w:t>
      </w:r>
      <w:proofErr w:type="gramStart"/>
      <w:r>
        <w:t>.MAIN</w:t>
      </w:r>
      <w:proofErr w:type="gramEnd"/>
    </w:p>
    <w:p w:rsidR="00B7701D" w:rsidRDefault="00B7701D" w:rsidP="00B7701D">
      <w:pPr>
        <w:spacing w:line="240" w:lineRule="auto"/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7701D" w:rsidRDefault="00B7701D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B7701D" w:rsidRDefault="00B7701D" w:rsidP="00B7701D">
      <w:pPr>
        <w:tabs>
          <w:tab w:val="left" w:pos="567"/>
        </w:tabs>
      </w:pPr>
      <w:r>
        <w:t>REPGA_DETM_OBA_FIDB_R</w:t>
      </w:r>
    </w:p>
    <w:p w:rsidR="00AF7FF4" w:rsidRDefault="00AF7FF4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 w:rsidR="004619BF">
        <w:rPr>
          <w:caps/>
        </w:rPr>
        <w:t>BETET</w:t>
      </w:r>
    </w:p>
    <w:p w:rsidR="00B7701D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AF7FF4" w:rsidRDefault="00AF7FF4" w:rsidP="00AF7FF4">
      <w:pPr>
        <w:tabs>
          <w:tab w:val="left" w:pos="567"/>
        </w:tabs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>
        <w:t>A töltéskor meg kell valósítani az alábbi scriptekben foglalt üzleti logikát:</w:t>
      </w:r>
    </w:p>
    <w:p w:rsidR="00B7701D" w:rsidRDefault="00B7701D" w:rsidP="00B7701D">
      <w:pPr>
        <w:spacing w:line="240" w:lineRule="auto"/>
      </w:pPr>
      <w:r>
        <w:t>1.</w:t>
      </w:r>
    </w:p>
    <w:p w:rsidR="00B7701D" w:rsidRDefault="00D94006" w:rsidP="00B7701D">
      <w:pPr>
        <w:spacing w:line="240" w:lineRule="auto"/>
      </w:pPr>
      <w:r>
        <w:object w:dxaOrig="1513" w:dyaOrig="960">
          <v:shape id="_x0000_i1047" type="#_x0000_t75" style="width:75.4pt;height:48.25pt" o:ole="">
            <v:imagedata r:id="rId53" o:title=""/>
          </v:shape>
          <o:OLEObject Type="Embed" ProgID="Package" ShapeID="_x0000_i1047" DrawAspect="Icon" ObjectID="_1448369343" r:id="rId54"/>
        </w:object>
      </w:r>
    </w:p>
    <w:p w:rsidR="00D94006" w:rsidRDefault="00D94006" w:rsidP="00D94006">
      <w:pPr>
        <w:pStyle w:val="Cmsor5"/>
        <w:numPr>
          <w:ilvl w:val="0"/>
          <w:numId w:val="9"/>
        </w:numPr>
      </w:pPr>
      <w:r w:rsidRPr="002E534F">
        <w:t>REPGA_DETM_OBA_</w:t>
      </w:r>
      <w:r>
        <w:t>UGYFEL_PKG</w:t>
      </w:r>
      <w:r>
        <w:tab/>
      </w:r>
    </w:p>
    <w:p w:rsidR="00D94006" w:rsidRDefault="00D94006" w:rsidP="00D94006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D94006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OBA_UGYFEL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Default="001F2980" w:rsidP="00D94006">
            <w:proofErr w:type="gramStart"/>
            <w:r>
              <w:t>VARCHAR2(</w:t>
            </w:r>
            <w:proofErr w:type="gramEnd"/>
            <w:r>
              <w:t>6)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>
              <w:t>Ügyfélazonosító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HUF egyenleg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MULTPLY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Szorzó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Futasazonosito</w:t>
            </w:r>
          </w:p>
        </w:tc>
      </w:tr>
    </w:tbl>
    <w:p w:rsidR="00D94006" w:rsidRPr="00BA55D7" w:rsidRDefault="00D94006" w:rsidP="00D94006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D94006" w:rsidRDefault="00D94006" w:rsidP="00D94006">
      <w:pPr>
        <w:tabs>
          <w:tab w:val="left" w:pos="567"/>
        </w:tabs>
      </w:pPr>
      <w:r w:rsidRPr="00BA55D7">
        <w:t xml:space="preserve">Local Index: </w:t>
      </w:r>
    </w:p>
    <w:p w:rsidR="00D94006" w:rsidRDefault="00D94006" w:rsidP="00D94006">
      <w:pPr>
        <w:tabs>
          <w:tab w:val="left" w:pos="567"/>
        </w:tabs>
      </w:pPr>
    </w:p>
    <w:p w:rsidR="00D94006" w:rsidRPr="00F25EB8" w:rsidRDefault="00D94006" w:rsidP="00D94006">
      <w:pPr>
        <w:tabs>
          <w:tab w:val="left" w:pos="567"/>
        </w:tabs>
        <w:rPr>
          <w:b/>
        </w:rPr>
      </w:pPr>
      <w:r>
        <w:rPr>
          <w:b/>
        </w:rPr>
        <w:t>A tábla az OBA alapadat ügyfelekre vonatkozó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</w:p>
    <w:p w:rsidR="00D94006" w:rsidRPr="00D5248B" w:rsidRDefault="00D94006" w:rsidP="00D94006">
      <w:pPr>
        <w:tabs>
          <w:tab w:val="left" w:pos="567"/>
        </w:tabs>
      </w:pPr>
    </w:p>
    <w:p w:rsidR="00D94006" w:rsidRDefault="00D94006" w:rsidP="00D94006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D94006" w:rsidRDefault="00D94006" w:rsidP="00D94006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F66FB6" w:rsidRDefault="00F66FB6" w:rsidP="00D94006"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D94006" w:rsidRDefault="00D94006" w:rsidP="00D94006">
      <w:pPr>
        <w:rPr>
          <w:u w:val="single"/>
        </w:rPr>
      </w:pPr>
    </w:p>
    <w:p w:rsidR="00D94006" w:rsidRPr="00166598" w:rsidRDefault="00D94006" w:rsidP="00D94006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spacing w:line="240" w:lineRule="auto"/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OBA_SY_C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D94006">
      <w:pPr>
        <w:tabs>
          <w:tab w:val="left" w:pos="567"/>
        </w:tabs>
      </w:pPr>
      <w:r>
        <w:t>REPGA_DETM_OBA_TBASE</w:t>
      </w:r>
    </w:p>
    <w:p w:rsidR="001F2980" w:rsidRDefault="001F2980" w:rsidP="00D94006">
      <w:pPr>
        <w:tabs>
          <w:tab w:val="left" w:pos="567"/>
        </w:tabs>
      </w:pPr>
      <w:r>
        <w:t>REPGA_DETM_OBA_TBASE_RES</w:t>
      </w:r>
    </w:p>
    <w:p w:rsidR="00D94006" w:rsidRDefault="00D94006" w:rsidP="00D94006">
      <w:pPr>
        <w:tabs>
          <w:tab w:val="left" w:pos="567"/>
        </w:tabs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>
        <w:t>A töltéskor meg kell valósítani az alábbi scriptekben foglalt üzleti logikát:</w:t>
      </w:r>
    </w:p>
    <w:p w:rsidR="00D94006" w:rsidRDefault="00D94006" w:rsidP="00D94006">
      <w:pPr>
        <w:spacing w:line="240" w:lineRule="auto"/>
      </w:pPr>
      <w:r>
        <w:t>1.</w:t>
      </w:r>
    </w:p>
    <w:p w:rsidR="00D94006" w:rsidRDefault="00D94006" w:rsidP="00D94006">
      <w:pPr>
        <w:spacing w:line="240" w:lineRule="auto"/>
      </w:pPr>
      <w:r>
        <w:object w:dxaOrig="1513" w:dyaOrig="960">
          <v:shape id="_x0000_i1048" type="#_x0000_t75" style="width:75.4pt;height:48.25pt" o:ole="">
            <v:imagedata r:id="rId55" o:title=""/>
          </v:shape>
          <o:OLEObject Type="Embed" ProgID="Package" ShapeID="_x0000_i1048" DrawAspect="Icon" ObjectID="_1448369344" r:id="rId56"/>
        </w:object>
      </w:r>
      <w:r>
        <w:t>(</w:t>
      </w:r>
      <w:r w:rsidRPr="00D94006">
        <w:t xml:space="preserve"> OBA_</w:t>
      </w:r>
      <w:proofErr w:type="spellStart"/>
      <w:r w:rsidRPr="00D94006">
        <w:t>Ugyfel</w:t>
      </w:r>
      <w:proofErr w:type="spellEnd"/>
      <w:r>
        <w:t xml:space="preserve"> táblára vonatkozó részek)</w:t>
      </w:r>
    </w:p>
    <w:p w:rsidR="00C117B4" w:rsidRDefault="00C117B4">
      <w:pPr>
        <w:spacing w:line="240" w:lineRule="auto"/>
      </w:pPr>
    </w:p>
    <w:p w:rsidR="001F2980" w:rsidRDefault="001F2980" w:rsidP="00C117B4">
      <w:pPr>
        <w:spacing w:line="240" w:lineRule="auto"/>
      </w:pPr>
      <w:r>
        <w:br w:type="page"/>
      </w:r>
    </w:p>
    <w:p w:rsidR="001F2980" w:rsidRDefault="001F2980" w:rsidP="001F2980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UGYLET_PKG</w:t>
      </w:r>
      <w:r>
        <w:tab/>
      </w:r>
    </w:p>
    <w:p w:rsidR="001F2980" w:rsidRDefault="001F2980" w:rsidP="001F2980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1F2980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F2980" w:rsidRPr="00F0184A" w:rsidRDefault="001F2980" w:rsidP="001F298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OBA_UGYLET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>
              <w:t>CLIENT_</w:t>
            </w:r>
            <w:proofErr w:type="gramStart"/>
            <w: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VARCHAR2(</w:t>
            </w:r>
            <w:proofErr w:type="gramEnd"/>
            <w:r>
              <w:t>40)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>
              <w:t>Ügyfélazonosító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proofErr w:type="gramStart"/>
            <w:r>
              <w:t>ACCOUNT</w:t>
            </w:r>
            <w:proofErr w:type="gramEnd"/>
            <w:r>
              <w:t>_NO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25)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Ügyletazonosító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Típus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Egyenleg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Futasazonosito</w:t>
            </w:r>
          </w:p>
        </w:tc>
      </w:tr>
    </w:tbl>
    <w:p w:rsidR="001F2980" w:rsidRPr="00BA55D7" w:rsidRDefault="001F2980" w:rsidP="001F2980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F2980" w:rsidRDefault="001F2980" w:rsidP="001F2980">
      <w:pPr>
        <w:tabs>
          <w:tab w:val="left" w:pos="567"/>
        </w:tabs>
      </w:pPr>
      <w:r w:rsidRPr="00BA55D7">
        <w:t xml:space="preserve">Local Index: </w:t>
      </w:r>
    </w:p>
    <w:p w:rsidR="001F2980" w:rsidRDefault="001F2980" w:rsidP="001F2980">
      <w:pPr>
        <w:tabs>
          <w:tab w:val="left" w:pos="567"/>
        </w:tabs>
      </w:pPr>
    </w:p>
    <w:p w:rsidR="001F2980" w:rsidRPr="00F25EB8" w:rsidRDefault="001F2980" w:rsidP="001F2980">
      <w:pPr>
        <w:tabs>
          <w:tab w:val="left" w:pos="567"/>
        </w:tabs>
        <w:rPr>
          <w:b/>
        </w:rPr>
      </w:pPr>
      <w:r>
        <w:rPr>
          <w:b/>
        </w:rPr>
        <w:t xml:space="preserve">A tábla az OBA alapadat </w:t>
      </w:r>
      <w:r w:rsidR="00AC4E20">
        <w:rPr>
          <w:b/>
        </w:rPr>
        <w:t>ügylet</w:t>
      </w:r>
      <w:r>
        <w:rPr>
          <w:b/>
        </w:rPr>
        <w:t xml:space="preserve">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F2980" w:rsidRDefault="001F2980" w:rsidP="001F2980">
      <w:pPr>
        <w:spacing w:line="240" w:lineRule="auto"/>
      </w:pP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</w:p>
    <w:p w:rsidR="001F2980" w:rsidRPr="00D5248B" w:rsidRDefault="001F2980" w:rsidP="001F2980">
      <w:pPr>
        <w:tabs>
          <w:tab w:val="left" w:pos="567"/>
        </w:tabs>
      </w:pPr>
    </w:p>
    <w:p w:rsidR="001F2980" w:rsidRDefault="001F2980" w:rsidP="001F2980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1F2980" w:rsidRDefault="001F2980" w:rsidP="001F2980">
      <w:r w:rsidRPr="000D19B8">
        <w:t>REPGA_</w:t>
      </w:r>
      <w:r>
        <w:t>DET</w:t>
      </w:r>
      <w:r w:rsidRPr="000D19B8">
        <w:t>M_</w:t>
      </w:r>
      <w:r>
        <w:t>OBA_TBASE_ORD_PKG</w:t>
      </w:r>
      <w:proofErr w:type="gramStart"/>
      <w:r>
        <w:t>.MAIN</w:t>
      </w:r>
      <w:proofErr w:type="gramEnd"/>
    </w:p>
    <w:p w:rsidR="001F2980" w:rsidRDefault="001F2980" w:rsidP="001F2980">
      <w:pPr>
        <w:rPr>
          <w:u w:val="single"/>
        </w:rPr>
      </w:pPr>
    </w:p>
    <w:p w:rsidR="001F2980" w:rsidRPr="00166598" w:rsidRDefault="001F2980" w:rsidP="001F2980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1F2980" w:rsidRDefault="00F66FB6" w:rsidP="001F2980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OBA_EBHU_UPLOAD_PKG</w:t>
      </w:r>
      <w:proofErr w:type="gramStart"/>
      <w:r>
        <w:t>.MAIN</w:t>
      </w:r>
      <w:proofErr w:type="gramEnd"/>
    </w:p>
    <w:p w:rsidR="001F2980" w:rsidRDefault="001F2980" w:rsidP="001F2980">
      <w:pPr>
        <w:spacing w:line="240" w:lineRule="auto"/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1F2980">
      <w:pPr>
        <w:tabs>
          <w:tab w:val="left" w:pos="567"/>
        </w:tabs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>
        <w:t>A töltéskor meg kell valósítani az alábbi scriptekben foglalt üzleti logikát:</w:t>
      </w:r>
    </w:p>
    <w:p w:rsidR="001F2980" w:rsidRDefault="001F2980" w:rsidP="001F2980">
      <w:pPr>
        <w:spacing w:line="240" w:lineRule="auto"/>
      </w:pPr>
      <w:r>
        <w:t>1.</w:t>
      </w:r>
    </w:p>
    <w:p w:rsidR="001F2980" w:rsidRDefault="001F2980" w:rsidP="001F2980">
      <w:pPr>
        <w:spacing w:line="240" w:lineRule="auto"/>
      </w:pPr>
      <w:r>
        <w:object w:dxaOrig="1513" w:dyaOrig="960">
          <v:shape id="_x0000_i1049" type="#_x0000_t75" style="width:75.4pt;height:48.25pt" o:ole="">
            <v:imagedata r:id="rId55" o:title=""/>
          </v:shape>
          <o:OLEObject Type="Embed" ProgID="Package" ShapeID="_x0000_i1049" DrawAspect="Icon" ObjectID="_1448369345" r:id="rId57"/>
        </w:object>
      </w:r>
      <w:r>
        <w:t>(</w:t>
      </w:r>
      <w:r w:rsidRPr="00D94006">
        <w:t xml:space="preserve"> OBA_</w:t>
      </w:r>
      <w:proofErr w:type="spellStart"/>
      <w:r w:rsidRPr="00D94006">
        <w:t>Ugy</w:t>
      </w:r>
      <w:r>
        <w:t>let</w:t>
      </w:r>
      <w:proofErr w:type="spellEnd"/>
      <w:r>
        <w:t xml:space="preserve"> táblára vonatkozó részek)</w:t>
      </w:r>
    </w:p>
    <w:p w:rsidR="00C02A5E" w:rsidRDefault="00C02A5E" w:rsidP="00C02A5E">
      <w:pPr>
        <w:spacing w:line="240" w:lineRule="auto"/>
      </w:pPr>
    </w:p>
    <w:p w:rsidR="00C117B4" w:rsidRDefault="001F2980" w:rsidP="00C117B4">
      <w:pPr>
        <w:pStyle w:val="Cmsor5"/>
        <w:numPr>
          <w:ilvl w:val="0"/>
          <w:numId w:val="9"/>
        </w:numPr>
      </w:pPr>
      <w:r>
        <w:br w:type="page"/>
      </w:r>
      <w:r w:rsidR="00C117B4" w:rsidRPr="002E534F">
        <w:lastRenderedPageBreak/>
        <w:t>REPGA_DETM_OBA_</w:t>
      </w:r>
      <w:r w:rsidR="00C117B4">
        <w:t>EBHU_UPLOAD_PKG</w:t>
      </w:r>
      <w:r w:rsidR="00C117B4">
        <w:tab/>
      </w:r>
    </w:p>
    <w:p w:rsidR="00C117B4" w:rsidRDefault="00C117B4" w:rsidP="00C117B4">
      <w:pPr>
        <w:tabs>
          <w:tab w:val="left" w:pos="567"/>
        </w:tabs>
        <w:rPr>
          <w:bCs/>
        </w:rPr>
      </w:pPr>
    </w:p>
    <w:p w:rsidR="00C117B4" w:rsidRDefault="00C117B4" w:rsidP="00C117B4">
      <w:pPr>
        <w:tabs>
          <w:tab w:val="left" w:pos="567"/>
        </w:tabs>
      </w:pPr>
    </w:p>
    <w:p w:rsidR="00C117B4" w:rsidRPr="00F25EB8" w:rsidRDefault="00C117B4" w:rsidP="00C117B4">
      <w:pPr>
        <w:tabs>
          <w:tab w:val="left" w:pos="567"/>
        </w:tabs>
        <w:rPr>
          <w:b/>
        </w:rPr>
      </w:pPr>
      <w:r>
        <w:rPr>
          <w:b/>
        </w:rPr>
        <w:t xml:space="preserve">A </w:t>
      </w:r>
      <w:r w:rsidR="00F66FB6">
        <w:rPr>
          <w:b/>
        </w:rPr>
        <w:t xml:space="preserve">package a REPGA_DETM_OBA_UGYLET és REPGA_DETM_OBA_UGYFEL tábla adatait tölti fel </w:t>
      </w:r>
      <w:r w:rsidR="00F66FB6" w:rsidRPr="00F66FB6">
        <w:rPr>
          <w:b/>
        </w:rPr>
        <w:t>EBHP adatbázis EBHU sémájába</w:t>
      </w:r>
      <w:r w:rsidR="00F66FB6">
        <w:rPr>
          <w:b/>
        </w:rPr>
        <w:t>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EBHU_UPLOAD</w:t>
      </w:r>
      <w:r w:rsidRPr="000D19B8">
        <w:t>_PKG</w:t>
      </w:r>
    </w:p>
    <w:p w:rsidR="00C117B4" w:rsidRPr="00D5248B" w:rsidRDefault="00C117B4" w:rsidP="00C117B4">
      <w:pPr>
        <w:tabs>
          <w:tab w:val="left" w:pos="567"/>
        </w:tabs>
      </w:pPr>
    </w:p>
    <w:p w:rsidR="00C117B4" w:rsidRDefault="00C117B4" w:rsidP="00C117B4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C117B4" w:rsidRDefault="00C117B4" w:rsidP="00C117B4"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UGYFEL</w:t>
      </w:r>
      <w:r>
        <w:t>_PKG</w:t>
      </w:r>
      <w:proofErr w:type="gramStart"/>
      <w:r>
        <w:t>.MAIN</w:t>
      </w:r>
      <w:proofErr w:type="gramEnd"/>
    </w:p>
    <w:p w:rsidR="00F66FB6" w:rsidRDefault="00F66FB6" w:rsidP="00C117B4">
      <w:r w:rsidRPr="000D19B8">
        <w:t>REPGA_</w:t>
      </w:r>
      <w:r>
        <w:t>DET</w:t>
      </w:r>
      <w:r w:rsidRPr="000D19B8">
        <w:t>M_</w:t>
      </w:r>
      <w:r>
        <w:t>OBA_UGYLET_PKG</w:t>
      </w:r>
      <w:proofErr w:type="gramStart"/>
      <w:r>
        <w:t>.MAIN</w:t>
      </w:r>
      <w:proofErr w:type="gramEnd"/>
    </w:p>
    <w:p w:rsidR="00C117B4" w:rsidRDefault="00C117B4" w:rsidP="00C117B4">
      <w:pPr>
        <w:rPr>
          <w:u w:val="single"/>
        </w:rPr>
      </w:pPr>
    </w:p>
    <w:p w:rsidR="00C117B4" w:rsidRPr="00166598" w:rsidRDefault="00C117B4" w:rsidP="00C117B4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C117B4" w:rsidRDefault="00F66FB6" w:rsidP="00C117B4">
      <w:pPr>
        <w:spacing w:line="240" w:lineRule="auto"/>
      </w:pPr>
      <w:proofErr w:type="gramStart"/>
      <w:r>
        <w:t>nincs</w:t>
      </w:r>
      <w:proofErr w:type="gramEnd"/>
    </w:p>
    <w:p w:rsidR="00C117B4" w:rsidRDefault="00C117B4" w:rsidP="00C117B4">
      <w:pPr>
        <w:spacing w:line="240" w:lineRule="auto"/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OBA_UGYFEL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OBA_UGYLET</w:t>
      </w:r>
    </w:p>
    <w:p w:rsidR="00C117B4" w:rsidRDefault="00C117B4" w:rsidP="00C117B4">
      <w:pPr>
        <w:tabs>
          <w:tab w:val="left" w:pos="567"/>
        </w:tabs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>
        <w:t>A töltéskor meg kell valósítani az alábbi scriptekben foglalt üzleti logikát:</w:t>
      </w:r>
    </w:p>
    <w:p w:rsidR="00C117B4" w:rsidRDefault="00C117B4" w:rsidP="00C117B4">
      <w:pPr>
        <w:spacing w:line="240" w:lineRule="auto"/>
      </w:pPr>
      <w:r>
        <w:t>1.</w:t>
      </w:r>
    </w:p>
    <w:p w:rsidR="00F66FB6" w:rsidRDefault="00F66FB6" w:rsidP="00C117B4">
      <w:pPr>
        <w:spacing w:line="240" w:lineRule="auto"/>
      </w:pPr>
      <w:r>
        <w:object w:dxaOrig="1513" w:dyaOrig="960">
          <v:shape id="_x0000_i1050" type="#_x0000_t75" style="width:75.4pt;height:48.25pt" o:ole="">
            <v:imagedata r:id="rId58" o:title=""/>
          </v:shape>
          <o:OLEObject Type="Embed" ProgID="Package" ShapeID="_x0000_i1050" DrawAspect="Icon" ObjectID="_1448369346" r:id="rId59"/>
        </w:object>
      </w:r>
      <w:r>
        <w:tab/>
      </w:r>
      <w:r>
        <w:object w:dxaOrig="1513" w:dyaOrig="960">
          <v:shape id="_x0000_i1051" type="#_x0000_t75" style="width:75.4pt;height:48.25pt" o:ole="">
            <v:imagedata r:id="rId60" o:title=""/>
          </v:shape>
          <o:OLEObject Type="Embed" ProgID="Package" ShapeID="_x0000_i1051" DrawAspect="Icon" ObjectID="_1448369347" r:id="rId61"/>
        </w:object>
      </w:r>
    </w:p>
    <w:p w:rsidR="00F66FB6" w:rsidRDefault="00F66FB6" w:rsidP="00C117B4">
      <w:pPr>
        <w:spacing w:line="240" w:lineRule="auto"/>
      </w:pPr>
    </w:p>
    <w:p w:rsidR="00C117B4" w:rsidRDefault="00F66FB6" w:rsidP="00C117B4">
      <w:pPr>
        <w:spacing w:line="240" w:lineRule="auto"/>
      </w:pPr>
      <w:r>
        <w:t>A ba</w:t>
      </w:r>
      <w:r w:rsidR="00C117B4">
        <w:t>nkos és postai dolgozók adatai elkülönülten kezelendők.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spacing w:line="240" w:lineRule="auto"/>
      </w:pPr>
      <w:r>
        <w:t>A többi ügyfél esetén az ügyfél- és számlaadatokat az EBHP adatbázis EBHU sémájába másoljuk, mely információkat az Előtét Rendszerben jelenítenek meg. A korábbi hónapok legyűj</w:t>
      </w:r>
      <w:r w:rsidR="00167AF4">
        <w:t xml:space="preserve">tése egy archiv táblába kerül </w:t>
      </w:r>
      <w:r>
        <w:t>lementésre</w:t>
      </w:r>
      <w:r w:rsidR="00167AF4">
        <w:t>.</w:t>
      </w:r>
    </w:p>
    <w:p w:rsidR="00C02A5E" w:rsidRDefault="00C02A5E">
      <w:pPr>
        <w:spacing w:line="240" w:lineRule="auto"/>
      </w:pPr>
    </w:p>
    <w:p w:rsidR="006F22B5" w:rsidRDefault="00B61F70" w:rsidP="006F22B5">
      <w:pPr>
        <w:pStyle w:val="Cmsor5"/>
        <w:numPr>
          <w:ilvl w:val="0"/>
          <w:numId w:val="9"/>
        </w:numPr>
      </w:pPr>
      <w:r>
        <w:br w:type="page"/>
      </w:r>
      <w:r w:rsidR="006F22B5" w:rsidRPr="002E534F">
        <w:lastRenderedPageBreak/>
        <w:t>REPGA_DETM_OBA_</w:t>
      </w:r>
      <w:r w:rsidR="006F22B5">
        <w:t>RES</w:t>
      </w:r>
      <w:r w:rsidR="00706C65">
        <w:t>_U</w:t>
      </w:r>
      <w:r w:rsidR="006F22B5">
        <w:t>_PKG</w:t>
      </w:r>
      <w:r w:rsidR="006F22B5">
        <w:tab/>
      </w:r>
    </w:p>
    <w:p w:rsidR="006F22B5" w:rsidRDefault="006F22B5" w:rsidP="006F22B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6F22B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6F22B5" w:rsidRPr="00F0184A" w:rsidRDefault="006F22B5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_U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>
              <w:t>KBB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Típus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Előző 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Anyja neve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idő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hely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Nemzetiség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Sz. az. sz.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Útlevélszám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Jogosítvány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Cégjegyzékszám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Nyilvántartási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KSH</w:t>
            </w:r>
            <w:r w:rsidR="00DA3A76" w:rsidRPr="00CA2BB5">
              <w:rPr>
                <w:caps/>
              </w:rPr>
              <w:t>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KSH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Adóazonosító</w:t>
            </w:r>
            <w:r w:rsidR="00DA3A76">
              <w:t xml:space="preserve"> jel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POSTAL</w:t>
            </w:r>
            <w:r w:rsidR="006F22B5"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Irányítószám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Település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Cím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>
              <w:t>Telefonszám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E-mail cím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 w:rsidRPr="00DA3A76">
              <w:t>Összes tőke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Összes kamat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Zárolt betétek összege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OBA kártalanítási értékhatár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Kamatjövedelemadó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Lejárt követelések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Konszolidált összeg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Futasazonosito</w:t>
            </w:r>
          </w:p>
        </w:tc>
      </w:tr>
    </w:tbl>
    <w:p w:rsidR="006F22B5" w:rsidRPr="00BA55D7" w:rsidRDefault="006F22B5" w:rsidP="006F22B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6F22B5" w:rsidRDefault="006F22B5" w:rsidP="006F22B5">
      <w:pPr>
        <w:tabs>
          <w:tab w:val="left" w:pos="567"/>
        </w:tabs>
      </w:pPr>
      <w:r w:rsidRPr="00BA55D7">
        <w:t xml:space="preserve">Local Index: </w:t>
      </w:r>
    </w:p>
    <w:p w:rsidR="006F22B5" w:rsidRDefault="006F22B5" w:rsidP="006F22B5">
      <w:pPr>
        <w:tabs>
          <w:tab w:val="left" w:pos="567"/>
        </w:tabs>
      </w:pPr>
    </w:p>
    <w:p w:rsidR="006F22B5" w:rsidRPr="00F25EB8" w:rsidRDefault="006F22B5" w:rsidP="006F22B5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ügyfél </w:t>
      </w:r>
      <w:r w:rsidR="00E30C08">
        <w:rPr>
          <w:b/>
        </w:rPr>
        <w:t>eredmény</w:t>
      </w:r>
      <w:r>
        <w:rPr>
          <w:b/>
        </w:rPr>
        <w:t xml:space="preserve">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6F22B5" w:rsidRDefault="006F22B5" w:rsidP="006F22B5">
      <w:pPr>
        <w:spacing w:line="240" w:lineRule="auto"/>
      </w:pP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RES</w:t>
      </w:r>
      <w:r w:rsidR="00706C65">
        <w:t>_U</w:t>
      </w:r>
      <w:r w:rsidRPr="000D19B8">
        <w:t>_PKG</w:t>
      </w:r>
    </w:p>
    <w:p w:rsidR="006F22B5" w:rsidRPr="00D5248B" w:rsidRDefault="006F22B5" w:rsidP="006F22B5">
      <w:pPr>
        <w:tabs>
          <w:tab w:val="left" w:pos="567"/>
        </w:tabs>
      </w:pPr>
    </w:p>
    <w:p w:rsidR="006F22B5" w:rsidRDefault="006F22B5" w:rsidP="006F22B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6F22B5" w:rsidRDefault="006F22B5" w:rsidP="006F22B5"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TBASE_ORD</w:t>
      </w:r>
      <w:r w:rsidRPr="000D19B8">
        <w:t>_PKG</w:t>
      </w:r>
      <w:proofErr w:type="gramStart"/>
      <w:r>
        <w:t>.MAIN</w:t>
      </w:r>
      <w:proofErr w:type="gramEnd"/>
    </w:p>
    <w:p w:rsidR="006F22B5" w:rsidRDefault="006F22B5" w:rsidP="006F22B5">
      <w:pPr>
        <w:rPr>
          <w:u w:val="single"/>
        </w:rPr>
      </w:pPr>
    </w:p>
    <w:p w:rsidR="006F22B5" w:rsidRPr="00166598" w:rsidRDefault="006F22B5" w:rsidP="006F22B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6F22B5" w:rsidRDefault="00CA2BB5" w:rsidP="006F22B5">
      <w:pPr>
        <w:spacing w:line="240" w:lineRule="auto"/>
      </w:pPr>
      <w:proofErr w:type="gramStart"/>
      <w:r>
        <w:t>nincs</w:t>
      </w:r>
      <w:proofErr w:type="gramEnd"/>
    </w:p>
    <w:p w:rsidR="006F22B5" w:rsidRDefault="006F22B5" w:rsidP="006F22B5">
      <w:pPr>
        <w:spacing w:line="240" w:lineRule="auto"/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F22B5" w:rsidRDefault="006F22B5" w:rsidP="006F22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</w:t>
      </w:r>
      <w:r>
        <w:t xml:space="preserve"> </w:t>
      </w:r>
    </w:p>
    <w:p w:rsidR="00CA2BB5" w:rsidRDefault="00CA2BB5" w:rsidP="00CA2B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CA2BB5" w:rsidRDefault="00CA2BB5" w:rsidP="00CA2BB5">
      <w:pPr>
        <w:tabs>
          <w:tab w:val="left" w:pos="567"/>
        </w:tabs>
      </w:pPr>
      <w:r>
        <w:t>REPGA_DETM_OBA_SY_C</w:t>
      </w:r>
    </w:p>
    <w:p w:rsidR="00CA2BB5" w:rsidRDefault="00CA2BB5" w:rsidP="00CA2BB5">
      <w:pPr>
        <w:tabs>
          <w:tab w:val="left" w:pos="567"/>
        </w:tabs>
      </w:pPr>
      <w:r>
        <w:t>REPGA_DETM_OBA_U_CLIENT</w:t>
      </w:r>
    </w:p>
    <w:p w:rsidR="00CA2BB5" w:rsidRDefault="00CA2BB5" w:rsidP="00CA2BB5">
      <w:pPr>
        <w:tabs>
          <w:tab w:val="left" w:pos="567"/>
        </w:tabs>
      </w:pPr>
      <w:r>
        <w:t>REPGA_DETM_OBA_BJEGY</w:t>
      </w:r>
    </w:p>
    <w:p w:rsidR="006F22B5" w:rsidRPr="007E7338" w:rsidRDefault="00CA2BB5" w:rsidP="006F22B5">
      <w:pPr>
        <w:tabs>
          <w:tab w:val="left" w:pos="567"/>
        </w:tabs>
        <w:rPr>
          <w:caps/>
        </w:rPr>
      </w:pPr>
      <w:r>
        <w:t>REPGA_DETM_OBA_EJEGY</w:t>
      </w:r>
    </w:p>
    <w:p w:rsidR="006F22B5" w:rsidRDefault="006F22B5" w:rsidP="006F22B5">
      <w:pPr>
        <w:tabs>
          <w:tab w:val="left" w:pos="567"/>
        </w:tabs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>
        <w:t>A töltéskor meg kell valósítani az alábbi scriptekben foglalt üzleti logikát:</w:t>
      </w:r>
    </w:p>
    <w:p w:rsidR="006F22B5" w:rsidRDefault="006F22B5" w:rsidP="006F22B5">
      <w:pPr>
        <w:spacing w:line="240" w:lineRule="auto"/>
      </w:pPr>
      <w:r>
        <w:t>1.</w:t>
      </w:r>
      <w:r w:rsidR="00A804AB">
        <w:object w:dxaOrig="1513" w:dyaOrig="960">
          <v:shape id="_x0000_i1052" type="#_x0000_t75" style="width:75.4pt;height:48.25pt" o:ole="">
            <v:imagedata r:id="rId62" o:title=""/>
          </v:shape>
          <o:OLEObject Type="Embed" ProgID="Package" ShapeID="_x0000_i1052" DrawAspect="Icon" ObjectID="_1448369348" r:id="rId63"/>
        </w:object>
      </w:r>
      <w:r w:rsidR="00A804AB">
        <w:t xml:space="preserve">(első rész </w:t>
      </w:r>
      <w:proofErr w:type="spellStart"/>
      <w:r w:rsidR="00A804AB">
        <w:t>select</w:t>
      </w:r>
      <w:proofErr w:type="spellEnd"/>
      <w:r w:rsidR="00A804AB">
        <w:t>)</w:t>
      </w:r>
    </w:p>
    <w:p w:rsidR="00A804AB" w:rsidRDefault="00A804AB" w:rsidP="006F22B5">
      <w:pPr>
        <w:spacing w:line="240" w:lineRule="auto"/>
        <w:rPr>
          <w:ins w:id="1528" w:author="viktor" w:date="2013-12-10T17:31:00Z"/>
        </w:rPr>
      </w:pPr>
    </w:p>
    <w:p w:rsidR="00393FBD" w:rsidRDefault="00393FBD" w:rsidP="006F22B5">
      <w:pPr>
        <w:spacing w:line="240" w:lineRule="auto"/>
        <w:rPr>
          <w:ins w:id="1529" w:author="viktor" w:date="2013-12-10T17:31:00Z"/>
        </w:rPr>
      </w:pPr>
      <w:ins w:id="1530" w:author="viktor" w:date="2013-12-10T17:32:00Z">
        <w:r>
          <w:t>A</w:t>
        </w:r>
      </w:ins>
      <w:ins w:id="1531" w:author="viktor" w:date="2013-12-10T17:31:00Z">
        <w:r w:rsidRPr="00393FBD">
          <w:t xml:space="preserve"> Születési név</w:t>
        </w:r>
      </w:ins>
      <w:ins w:id="1532" w:author="viktor" w:date="2013-12-10T17:32:00Z">
        <w:r>
          <w:t xml:space="preserve"> (MAIDEN_NAME)</w:t>
        </w:r>
      </w:ins>
      <w:ins w:id="1533" w:author="viktor" w:date="2013-12-10T17:31:00Z">
        <w:r w:rsidRPr="00393FBD">
          <w:t>, Anyja neve</w:t>
        </w:r>
      </w:ins>
      <w:ins w:id="1534" w:author="viktor" w:date="2013-12-10T17:32:00Z">
        <w:r>
          <w:t xml:space="preserve"> (MOTHER_MAIDEN_NAME)</w:t>
        </w:r>
      </w:ins>
      <w:ins w:id="1535" w:author="viktor" w:date="2013-12-10T17:31:00Z">
        <w:r w:rsidRPr="00393FBD">
          <w:t>, Születési idő</w:t>
        </w:r>
      </w:ins>
      <w:ins w:id="1536" w:author="viktor" w:date="2013-12-10T17:33:00Z">
        <w:r>
          <w:t xml:space="preserve"> (BIRTH_DATE)</w:t>
        </w:r>
      </w:ins>
      <w:ins w:id="1537" w:author="viktor" w:date="2013-12-10T17:31:00Z">
        <w:r w:rsidRPr="00393FBD">
          <w:t>, Születési hely</w:t>
        </w:r>
      </w:ins>
      <w:ins w:id="1538" w:author="viktor" w:date="2013-12-10T17:33:00Z">
        <w:r>
          <w:t xml:space="preserve"> (BIRTH_PLACE)</w:t>
        </w:r>
      </w:ins>
      <w:ins w:id="1539" w:author="viktor" w:date="2013-12-10T17:31:00Z">
        <w:r w:rsidRPr="00393FBD">
          <w:t>, Személyazonosító szám</w:t>
        </w:r>
      </w:ins>
      <w:ins w:id="1540" w:author="viktor" w:date="2013-12-10T17:32:00Z">
        <w:r>
          <w:t xml:space="preserve"> (SZIGSZ)</w:t>
        </w:r>
      </w:ins>
      <w:ins w:id="1541" w:author="viktor" w:date="2013-12-10T17:31:00Z">
        <w:r w:rsidRPr="00393FBD">
          <w:t>, Útlevélszám</w:t>
        </w:r>
      </w:ins>
      <w:ins w:id="1542" w:author="viktor" w:date="2013-12-10T17:32:00Z">
        <w:r>
          <w:t xml:space="preserve"> (UTLEV)</w:t>
        </w:r>
      </w:ins>
      <w:ins w:id="1543" w:author="viktor" w:date="2013-12-10T17:31:00Z">
        <w:r w:rsidRPr="00393FBD">
          <w:t xml:space="preserve"> mezők „C” típusú ügyfél esetén csak PC </w:t>
        </w:r>
        <w:proofErr w:type="spellStart"/>
        <w:r w:rsidRPr="00393FBD">
          <w:t>Reporting</w:t>
        </w:r>
        <w:proofErr w:type="spellEnd"/>
        <w:r w:rsidRPr="00393FBD">
          <w:t xml:space="preserve"> kódú ügyfélnél töltendők.</w:t>
        </w:r>
      </w:ins>
    </w:p>
    <w:p w:rsidR="00393FBD" w:rsidRDefault="00393FBD" w:rsidP="006F22B5">
      <w:pPr>
        <w:spacing w:line="240" w:lineRule="auto"/>
      </w:pPr>
    </w:p>
    <w:p w:rsidR="00A804AB" w:rsidRDefault="00A804AB" w:rsidP="00A804AB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</w:t>
      </w:r>
      <w:r w:rsidR="00706C65">
        <w:t>_B</w:t>
      </w:r>
      <w:r>
        <w:t>_PKG</w:t>
      </w:r>
      <w:r>
        <w:tab/>
      </w:r>
    </w:p>
    <w:p w:rsidR="00A804AB" w:rsidRDefault="00A804AB" w:rsidP="00A804AB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A804AB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804AB" w:rsidRPr="00F0184A" w:rsidRDefault="00A804AB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A804AB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B72254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>
              <w:t>KBB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B72254" w:rsidP="00AF3DE4">
            <w:pPr>
              <w:rPr>
                <w:caps/>
              </w:rPr>
            </w:pPr>
            <w:r>
              <w:rPr>
                <w:caps/>
              </w:rPr>
              <w:t>OBA_ORDER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E30C08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Kártalanítási sorrend száma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25</w:t>
            </w:r>
            <w:r w:rsidR="00A804AB"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Egyedi betétszámlaszám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proofErr w:type="gramStart"/>
            <w:r w:rsidRPr="00B72254">
              <w:t>Ügylet azonosító</w:t>
            </w:r>
            <w:proofErr w:type="gramEnd"/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Termék típus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E30C08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Biztosítási jogcím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tőkeegyenleg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kamata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Kamatjövedelemadó</w:t>
            </w:r>
          </w:p>
        </w:tc>
      </w:tr>
      <w:tr w:rsidR="00B72254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2254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B72254" w:rsidRDefault="00B72254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B72254" w:rsidRDefault="00B72254" w:rsidP="00B72254">
            <w:r w:rsidRPr="00DA3A76">
              <w:t>Zárolt összeg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Futasazonosito</w:t>
            </w:r>
          </w:p>
        </w:tc>
      </w:tr>
    </w:tbl>
    <w:p w:rsidR="00A804AB" w:rsidRPr="00BA55D7" w:rsidRDefault="00A804AB" w:rsidP="00A804AB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804AB" w:rsidRDefault="00A804AB" w:rsidP="00A804AB">
      <w:pPr>
        <w:tabs>
          <w:tab w:val="left" w:pos="567"/>
        </w:tabs>
      </w:pPr>
      <w:r w:rsidRPr="00BA55D7">
        <w:t xml:space="preserve">Local Index: </w:t>
      </w:r>
    </w:p>
    <w:p w:rsidR="00A804AB" w:rsidRDefault="00A804AB" w:rsidP="00A804AB">
      <w:pPr>
        <w:tabs>
          <w:tab w:val="left" w:pos="567"/>
        </w:tabs>
      </w:pPr>
    </w:p>
    <w:p w:rsidR="00A804AB" w:rsidRPr="00F25EB8" w:rsidRDefault="00A804AB" w:rsidP="00A804AB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betét </w:t>
      </w:r>
      <w:r w:rsidR="00E30C08"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A804AB" w:rsidRDefault="00A804AB" w:rsidP="00A804AB">
      <w:pPr>
        <w:spacing w:line="240" w:lineRule="auto"/>
      </w:pP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</w:t>
      </w:r>
      <w:r w:rsidR="00B72254">
        <w:t>ES</w:t>
      </w:r>
      <w:r w:rsidR="00706C65">
        <w:t>_B</w:t>
      </w:r>
      <w:r w:rsidRPr="000D19B8">
        <w:t>_PKG</w:t>
      </w:r>
    </w:p>
    <w:p w:rsidR="00A804AB" w:rsidRPr="00D5248B" w:rsidRDefault="00A804AB" w:rsidP="00A804AB">
      <w:pPr>
        <w:tabs>
          <w:tab w:val="left" w:pos="567"/>
        </w:tabs>
      </w:pPr>
    </w:p>
    <w:p w:rsidR="00A804AB" w:rsidRDefault="00A804AB" w:rsidP="00A804AB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A804AB" w:rsidRDefault="00A804AB" w:rsidP="00A804AB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A804AB" w:rsidRDefault="00A804AB" w:rsidP="00A804AB">
      <w:pPr>
        <w:rPr>
          <w:u w:val="single"/>
        </w:rPr>
      </w:pPr>
    </w:p>
    <w:p w:rsidR="00A804AB" w:rsidRPr="00166598" w:rsidRDefault="00A804AB" w:rsidP="00A804AB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A804AB" w:rsidRDefault="00A804AB" w:rsidP="00A804AB">
      <w:pPr>
        <w:spacing w:line="240" w:lineRule="auto"/>
      </w:pPr>
      <w:proofErr w:type="gramStart"/>
      <w:r>
        <w:t>nincs</w:t>
      </w:r>
      <w:proofErr w:type="gramEnd"/>
    </w:p>
    <w:p w:rsidR="00A804AB" w:rsidRDefault="00A804AB" w:rsidP="00A804AB">
      <w:pPr>
        <w:spacing w:line="240" w:lineRule="auto"/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B72254">
        <w:t>ORD</w:t>
      </w:r>
    </w:p>
    <w:p w:rsidR="00A804AB" w:rsidRDefault="00A804AB" w:rsidP="00A804AB">
      <w:pPr>
        <w:tabs>
          <w:tab w:val="left" w:pos="567"/>
        </w:tabs>
      </w:pPr>
      <w:r>
        <w:t>REPGA_DETM_OBA_</w:t>
      </w:r>
      <w:r w:rsidR="00B72254">
        <w:t>FIDB_R</w:t>
      </w:r>
    </w:p>
    <w:p w:rsidR="00A804AB" w:rsidRDefault="00A804AB" w:rsidP="00A804AB">
      <w:pPr>
        <w:tabs>
          <w:tab w:val="left" w:pos="567"/>
        </w:tabs>
      </w:pPr>
      <w:r>
        <w:t>REPGA_DETM_OBA_U_</w:t>
      </w:r>
      <w:r w:rsidR="00B72254">
        <w:t>BETET</w:t>
      </w:r>
    </w:p>
    <w:p w:rsidR="00A804AB" w:rsidRDefault="00A804AB" w:rsidP="00A804AB">
      <w:pPr>
        <w:tabs>
          <w:tab w:val="left" w:pos="567"/>
        </w:tabs>
      </w:pPr>
      <w:r>
        <w:t>REPGA_DETM_OBA_BJEGY</w:t>
      </w:r>
    </w:p>
    <w:p w:rsidR="00A804AB" w:rsidRPr="007E7338" w:rsidRDefault="00A804AB" w:rsidP="00A804AB">
      <w:pPr>
        <w:tabs>
          <w:tab w:val="left" w:pos="567"/>
        </w:tabs>
        <w:rPr>
          <w:caps/>
        </w:rPr>
      </w:pPr>
      <w:r>
        <w:t>REPGA_DETM_OBA_EJEGY</w:t>
      </w:r>
    </w:p>
    <w:p w:rsidR="00A804AB" w:rsidRDefault="00A804AB" w:rsidP="00A804AB">
      <w:pPr>
        <w:tabs>
          <w:tab w:val="left" w:pos="567"/>
        </w:tabs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>
        <w:t>A töltéskor meg kell valósítani az alábbi scriptekben foglalt üzleti logikát:</w:t>
      </w:r>
    </w:p>
    <w:p w:rsidR="00A804AB" w:rsidRDefault="00A804AB" w:rsidP="00A804AB">
      <w:pPr>
        <w:spacing w:line="240" w:lineRule="auto"/>
      </w:pPr>
      <w:r>
        <w:t>1.</w:t>
      </w:r>
      <w:r>
        <w:object w:dxaOrig="1513" w:dyaOrig="960">
          <v:shape id="_x0000_i1053" type="#_x0000_t75" style="width:75.4pt;height:48.25pt" o:ole="">
            <v:imagedata r:id="rId62" o:title=""/>
          </v:shape>
          <o:OLEObject Type="Embed" ProgID="Package" ShapeID="_x0000_i1053" DrawAspect="Icon" ObjectID="_1448369349" r:id="rId64"/>
        </w:object>
      </w:r>
      <w:r>
        <w:t>(</w:t>
      </w:r>
      <w:r w:rsidR="00B72254">
        <w:t>második</w:t>
      </w:r>
      <w:r>
        <w:t xml:space="preserve"> rész </w:t>
      </w:r>
      <w:proofErr w:type="spellStart"/>
      <w:r>
        <w:t>select</w:t>
      </w:r>
      <w:proofErr w:type="spellEnd"/>
      <w:r>
        <w:t>)</w:t>
      </w:r>
    </w:p>
    <w:p w:rsidR="00A804AB" w:rsidRDefault="00A804AB" w:rsidP="00A804AB">
      <w:pPr>
        <w:spacing w:line="240" w:lineRule="auto"/>
      </w:pPr>
    </w:p>
    <w:p w:rsidR="00E806F5" w:rsidRDefault="00A804AB" w:rsidP="00E806F5">
      <w:pPr>
        <w:pStyle w:val="Cmsor5"/>
        <w:numPr>
          <w:ilvl w:val="0"/>
          <w:numId w:val="9"/>
        </w:numPr>
      </w:pPr>
      <w:r>
        <w:br w:type="page"/>
      </w:r>
      <w:r w:rsidR="00E806F5" w:rsidRPr="002E534F">
        <w:lastRenderedPageBreak/>
        <w:t>REPGA_DETM_OBA_</w:t>
      </w:r>
      <w:r w:rsidR="00E806F5">
        <w:t>RES_DOLG</w:t>
      </w:r>
      <w:r w:rsidR="003B42BE">
        <w:t>_UM</w:t>
      </w:r>
      <w:r w:rsidR="00E806F5">
        <w:t>_PKG</w:t>
      </w:r>
      <w:r w:rsidR="00E806F5">
        <w:tab/>
      </w:r>
    </w:p>
    <w:p w:rsidR="00E806F5" w:rsidRDefault="00E806F5" w:rsidP="00E806F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803FC0" w:rsidRPr="00F0184A" w:rsidTr="00803FC0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803FC0" w:rsidRPr="00F0184A" w:rsidRDefault="00803FC0" w:rsidP="003B42B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</w:t>
            </w:r>
            <w:r w:rsidR="003B42BE">
              <w:rPr>
                <w:b/>
                <w:bCs/>
              </w:rPr>
              <w:t>_UM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4D5A45" w:rsidP="00803FC0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4D5A45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Default="00803FC0" w:rsidP="00803FC0">
            <w:r>
              <w:t>TARGY_HO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Futasazonosito</w:t>
            </w:r>
          </w:p>
        </w:tc>
      </w:tr>
    </w:tbl>
    <w:p w:rsidR="00E806F5" w:rsidRPr="00BA55D7" w:rsidRDefault="00803FC0" w:rsidP="00E806F5">
      <w:pPr>
        <w:tabs>
          <w:tab w:val="left" w:pos="567"/>
          <w:tab w:val="center" w:pos="5103"/>
        </w:tabs>
      </w:pPr>
      <w:r>
        <w:br w:type="textWrapping" w:clear="all"/>
      </w:r>
      <w:r w:rsidR="00E806F5" w:rsidRPr="00BA55D7">
        <w:t xml:space="preserve">Particionálás: </w:t>
      </w:r>
      <w:r w:rsidR="00E806F5">
        <w:t>SYM_RUN_DATE</w:t>
      </w:r>
      <w:r w:rsidR="00E806F5">
        <w:tab/>
      </w:r>
    </w:p>
    <w:p w:rsidR="00E806F5" w:rsidRDefault="00E806F5" w:rsidP="00E806F5">
      <w:pPr>
        <w:tabs>
          <w:tab w:val="left" w:pos="567"/>
        </w:tabs>
      </w:pPr>
      <w:r w:rsidRPr="00BA55D7">
        <w:t xml:space="preserve">Local Index: </w:t>
      </w:r>
    </w:p>
    <w:p w:rsidR="00E806F5" w:rsidRDefault="00E806F5" w:rsidP="00E806F5">
      <w:pPr>
        <w:tabs>
          <w:tab w:val="left" w:pos="567"/>
        </w:tabs>
      </w:pPr>
    </w:p>
    <w:p w:rsidR="00E806F5" w:rsidRPr="00F25EB8" w:rsidRDefault="00E806F5" w:rsidP="00E806F5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3B42BE">
        <w:rPr>
          <w:b/>
        </w:rPr>
        <w:t xml:space="preserve">havi dolgozói </w:t>
      </w:r>
      <w:r w:rsidR="004D5A45">
        <w:rPr>
          <w:b/>
        </w:rPr>
        <w:t xml:space="preserve">ügyfél </w:t>
      </w:r>
      <w:r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E806F5" w:rsidRDefault="00E806F5" w:rsidP="00E806F5">
      <w:pPr>
        <w:spacing w:line="240" w:lineRule="auto"/>
      </w:pP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</w:t>
      </w:r>
      <w:r w:rsidR="004D5A45">
        <w:t>_DOLG_UM</w:t>
      </w:r>
      <w:r w:rsidRPr="000D19B8">
        <w:t>_PKG</w:t>
      </w:r>
    </w:p>
    <w:p w:rsidR="00E806F5" w:rsidRPr="00D5248B" w:rsidRDefault="00E806F5" w:rsidP="00E806F5">
      <w:pPr>
        <w:tabs>
          <w:tab w:val="left" w:pos="567"/>
        </w:tabs>
      </w:pPr>
    </w:p>
    <w:p w:rsidR="00E806F5" w:rsidRDefault="00E806F5" w:rsidP="00E806F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E806F5" w:rsidRDefault="00E806F5" w:rsidP="00E806F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E806F5" w:rsidRDefault="00E806F5" w:rsidP="00E806F5">
      <w:pPr>
        <w:rPr>
          <w:u w:val="single"/>
        </w:rPr>
      </w:pPr>
    </w:p>
    <w:p w:rsidR="00E806F5" w:rsidRPr="00166598" w:rsidRDefault="00E806F5" w:rsidP="00E806F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E806F5" w:rsidRDefault="00E806F5" w:rsidP="00E806F5">
      <w:pPr>
        <w:spacing w:line="240" w:lineRule="auto"/>
      </w:pPr>
      <w:proofErr w:type="gramStart"/>
      <w:r>
        <w:t>nincs</w:t>
      </w:r>
      <w:proofErr w:type="gramEnd"/>
    </w:p>
    <w:p w:rsidR="00E806F5" w:rsidRDefault="00E806F5" w:rsidP="00E806F5">
      <w:pPr>
        <w:spacing w:line="240" w:lineRule="auto"/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4D5A45">
        <w:t>RES</w:t>
      </w:r>
    </w:p>
    <w:p w:rsidR="00E806F5" w:rsidRDefault="00E806F5" w:rsidP="00E806F5">
      <w:pPr>
        <w:tabs>
          <w:tab w:val="left" w:pos="567"/>
        </w:tabs>
      </w:pPr>
      <w:r>
        <w:t>REPGA_DETM_OBA_</w:t>
      </w:r>
      <w:r w:rsidR="004D5A45">
        <w:t>SY_C</w:t>
      </w:r>
    </w:p>
    <w:p w:rsidR="00E806F5" w:rsidRDefault="00E806F5" w:rsidP="00E806F5">
      <w:pPr>
        <w:tabs>
          <w:tab w:val="left" w:pos="567"/>
        </w:tabs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E806F5" w:rsidP="00E806F5">
      <w:pPr>
        <w:spacing w:line="240" w:lineRule="auto"/>
      </w:pPr>
      <w:r>
        <w:t>1.</w:t>
      </w:r>
    </w:p>
    <w:p w:rsidR="00E806F5" w:rsidRDefault="004D5A45" w:rsidP="00E806F5">
      <w:pPr>
        <w:spacing w:line="240" w:lineRule="auto"/>
      </w:pPr>
      <w:r>
        <w:object w:dxaOrig="1513" w:dyaOrig="960">
          <v:shape id="_x0000_i1054" type="#_x0000_t75" style="width:75.4pt;height:48.25pt" o:ole="">
            <v:imagedata r:id="rId65" o:title=""/>
          </v:shape>
          <o:OLEObject Type="Embed" ProgID="Package" ShapeID="_x0000_i1054" DrawAspect="Icon" ObjectID="_1448369350" r:id="rId66"/>
        </w:object>
      </w:r>
      <w:r>
        <w:t xml:space="preserve"> </w:t>
      </w:r>
      <w:r w:rsidR="00E806F5">
        <w:t>(</w:t>
      </w:r>
      <w:r>
        <w:t xml:space="preserve">első </w:t>
      </w:r>
      <w:proofErr w:type="spellStart"/>
      <w:r w:rsidR="00E806F5">
        <w:t>select</w:t>
      </w:r>
      <w:proofErr w:type="spellEnd"/>
      <w:r w:rsidR="00E806F5">
        <w:t>)</w:t>
      </w:r>
    </w:p>
    <w:p w:rsidR="00E806F5" w:rsidRDefault="00E806F5" w:rsidP="00E806F5">
      <w:pPr>
        <w:spacing w:line="240" w:lineRule="auto"/>
      </w:pPr>
    </w:p>
    <w:p w:rsidR="004D5A45" w:rsidRDefault="00E806F5" w:rsidP="004D5A45">
      <w:pPr>
        <w:pStyle w:val="Cmsor5"/>
        <w:numPr>
          <w:ilvl w:val="0"/>
          <w:numId w:val="9"/>
        </w:numPr>
      </w:pPr>
      <w:r>
        <w:br w:type="page"/>
      </w:r>
      <w:r w:rsidR="004D5A45" w:rsidRPr="002E534F">
        <w:lastRenderedPageBreak/>
        <w:t>REPGA_DETM_OBA_</w:t>
      </w:r>
      <w:r w:rsidR="004D5A45">
        <w:t>RES_DOLG_BM_PKG</w:t>
      </w:r>
      <w:r w:rsidR="004D5A45"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AF3DE4" w:rsidP="00AF3DE4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="004D5A45"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5352AD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 w:rsidR="005352AD">
              <w:rPr>
                <w:caps/>
              </w:rPr>
              <w:t>(</w:t>
            </w:r>
            <w:proofErr w:type="gramEnd"/>
            <w:r w:rsidR="005352AD">
              <w:rPr>
                <w:caps/>
              </w:rPr>
              <w:t>HUF)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="004D5A45" w:rsidRPr="005352AD">
              <w:rPr>
                <w:caps/>
              </w:rPr>
              <w:t>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havi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 w:rsidR="005352AD">
        <w:t>OBA_RES_DOLG_B</w:t>
      </w:r>
      <w:r>
        <w:t>M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5352AD">
        <w:t>FIDB_R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5" type="#_x0000_t75" style="width:75.4pt;height:48.25pt" o:ole="">
            <v:imagedata r:id="rId65" o:title=""/>
          </v:shape>
          <o:OLEObject Type="Embed" ProgID="Package" ShapeID="_x0000_i1055" DrawAspect="Icon" ObjectID="_1448369351" r:id="rId67"/>
        </w:object>
      </w:r>
      <w:r>
        <w:t xml:space="preserve"> (második </w:t>
      </w:r>
      <w:proofErr w:type="spellStart"/>
      <w:r>
        <w:t>select</w:t>
      </w:r>
      <w:proofErr w:type="spellEnd"/>
      <w:r>
        <w:t>)</w:t>
      </w:r>
    </w:p>
    <w:p w:rsidR="004D5A45" w:rsidRDefault="004D5A45" w:rsidP="004D5A45">
      <w:pPr>
        <w:spacing w:line="240" w:lineRule="auto"/>
      </w:pPr>
    </w:p>
    <w:p w:rsidR="005352AD" w:rsidRDefault="005352AD">
      <w:pPr>
        <w:spacing w:line="240" w:lineRule="auto"/>
      </w:pPr>
      <w:r>
        <w:br w:type="page"/>
      </w:r>
    </w:p>
    <w:p w:rsidR="004D5A45" w:rsidRDefault="004D5A45" w:rsidP="004D5A4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RES_DOLG_UY_PKG</w:t>
      </w:r>
      <w:r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OBA_RES_DOLG_UY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Default="004D5A45" w:rsidP="00AF3DE4">
            <w:r>
              <w:t>TARGY_HO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lastRenderedPageBreak/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OBA_RES_DOLG_UY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D5A45" w:rsidRDefault="004D5A45" w:rsidP="004D5A45">
      <w:pPr>
        <w:spacing w:line="240" w:lineRule="auto"/>
      </w:pPr>
      <w:proofErr w:type="gramStart"/>
      <w:r>
        <w:t>nincs</w:t>
      </w:r>
      <w:proofErr w:type="gramEnd"/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4D5A45" w:rsidRDefault="004D5A45" w:rsidP="004D5A45">
      <w:pPr>
        <w:tabs>
          <w:tab w:val="left" w:pos="567"/>
        </w:tabs>
      </w:pPr>
      <w:r>
        <w:t>REPGA_DETM_OBA_SY_C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6" type="#_x0000_t75" style="width:75.4pt;height:48.25pt" o:ole="">
            <v:imagedata r:id="rId65" o:title=""/>
          </v:shape>
          <o:OLEObject Type="Embed" ProgID="Package" ShapeID="_x0000_i1056" DrawAspect="Icon" ObjectID="_1448369352" r:id="rId68"/>
        </w:object>
      </w:r>
      <w:r>
        <w:t xml:space="preserve"> (</w:t>
      </w:r>
      <w:r w:rsidR="005352AD">
        <w:t>harmadik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5352AD" w:rsidRDefault="004D5A45" w:rsidP="005352AD">
      <w:pPr>
        <w:pStyle w:val="Cmsor5"/>
        <w:numPr>
          <w:ilvl w:val="0"/>
          <w:numId w:val="9"/>
        </w:numPr>
      </w:pPr>
      <w:r>
        <w:br w:type="page"/>
      </w:r>
      <w:r w:rsidR="005352AD" w:rsidRPr="002E534F">
        <w:lastRenderedPageBreak/>
        <w:t>REPGA_DETM_OBA_</w:t>
      </w:r>
      <w:r w:rsidR="005352AD">
        <w:t>RES_DOLG_BY_PKG</w:t>
      </w:r>
      <w:r w:rsidR="005352AD">
        <w:tab/>
      </w:r>
    </w:p>
    <w:p w:rsidR="005352AD" w:rsidRDefault="005352AD" w:rsidP="005352A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5352AD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CLIENT_</w:t>
            </w:r>
            <w:proofErr w:type="gramStart"/>
            <w:r>
              <w:rPr>
                <w:caps/>
              </w:rPr>
              <w:t>NO</w:t>
            </w:r>
            <w:proofErr w:type="gramEnd"/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>
              <w:t>KBB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proofErr w:type="gramStart"/>
            <w:r>
              <w:rPr>
                <w:caps/>
              </w:rPr>
              <w:t>ACCOUNT</w:t>
            </w:r>
            <w:proofErr w:type="gramEnd"/>
            <w:r>
              <w:rPr>
                <w:caps/>
              </w:rPr>
              <w:t>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proofErr w:type="gramStart"/>
            <w:r>
              <w:t>VARCHAR2(</w:t>
            </w:r>
            <w:proofErr w:type="gramEnd"/>
            <w:r>
              <w:t>15)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 xml:space="preserve">Számla </w:t>
            </w:r>
            <w:proofErr w:type="gramStart"/>
            <w:r w:rsidRPr="005352AD">
              <w:rPr>
                <w:caps/>
              </w:rPr>
              <w:t>tőkeegyenleg</w:t>
            </w:r>
            <w:r>
              <w:rPr>
                <w:caps/>
              </w:rPr>
              <w:t>(</w:t>
            </w:r>
            <w:proofErr w:type="gramEnd"/>
            <w:r>
              <w:rPr>
                <w:caps/>
              </w:rPr>
              <w:t>HUF)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Pr="005352AD">
              <w:rPr>
                <w:caps/>
              </w:rPr>
              <w:t>adó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Futasazonosito</w:t>
            </w:r>
          </w:p>
        </w:tc>
      </w:tr>
    </w:tbl>
    <w:p w:rsidR="005352AD" w:rsidRPr="00BA55D7" w:rsidRDefault="005352AD" w:rsidP="005352A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5352AD" w:rsidRDefault="005352AD" w:rsidP="005352AD">
      <w:pPr>
        <w:tabs>
          <w:tab w:val="left" w:pos="567"/>
        </w:tabs>
      </w:pPr>
      <w:r w:rsidRPr="00BA55D7">
        <w:t xml:space="preserve">Local Index: </w:t>
      </w:r>
    </w:p>
    <w:p w:rsidR="005352AD" w:rsidRDefault="005352AD" w:rsidP="005352AD">
      <w:pPr>
        <w:tabs>
          <w:tab w:val="left" w:pos="567"/>
        </w:tabs>
      </w:pPr>
    </w:p>
    <w:p w:rsidR="005352AD" w:rsidRPr="00F25EB8" w:rsidRDefault="005352AD" w:rsidP="005352AD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5352AD" w:rsidRDefault="005352AD" w:rsidP="005352AD">
      <w:pPr>
        <w:spacing w:line="240" w:lineRule="auto"/>
      </w:pP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OBA_RES_DOLG_BY</w:t>
      </w:r>
      <w:r w:rsidRPr="000D19B8">
        <w:t>_PKG</w:t>
      </w:r>
    </w:p>
    <w:p w:rsidR="005352AD" w:rsidRPr="00D5248B" w:rsidRDefault="005352AD" w:rsidP="005352AD">
      <w:pPr>
        <w:tabs>
          <w:tab w:val="left" w:pos="567"/>
        </w:tabs>
      </w:pPr>
    </w:p>
    <w:p w:rsidR="005352AD" w:rsidRDefault="005352AD" w:rsidP="005352AD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5352AD" w:rsidRDefault="005352AD" w:rsidP="005352AD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5352AD" w:rsidRDefault="005352AD" w:rsidP="005352AD">
      <w:pPr>
        <w:rPr>
          <w:u w:val="single"/>
        </w:rPr>
      </w:pPr>
    </w:p>
    <w:p w:rsidR="005352AD" w:rsidRPr="00166598" w:rsidRDefault="005352AD" w:rsidP="005352AD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5352AD" w:rsidRDefault="005352AD" w:rsidP="005352AD">
      <w:pPr>
        <w:spacing w:line="240" w:lineRule="auto"/>
      </w:pPr>
      <w:proofErr w:type="gramStart"/>
      <w:r>
        <w:t>nincs</w:t>
      </w:r>
      <w:proofErr w:type="gramEnd"/>
    </w:p>
    <w:p w:rsidR="005352AD" w:rsidRDefault="005352AD" w:rsidP="005352AD">
      <w:pPr>
        <w:spacing w:line="240" w:lineRule="auto"/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5352AD" w:rsidRDefault="005352AD" w:rsidP="005352AD">
      <w:pPr>
        <w:tabs>
          <w:tab w:val="left" w:pos="567"/>
        </w:tabs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>
        <w:t>A töltéskor meg kell valósítani az alábbi scriptekben foglalt üzleti logikát:</w:t>
      </w:r>
    </w:p>
    <w:p w:rsidR="005352AD" w:rsidRDefault="005352AD" w:rsidP="005352AD">
      <w:pPr>
        <w:spacing w:line="240" w:lineRule="auto"/>
      </w:pPr>
      <w:r>
        <w:t>1.</w:t>
      </w:r>
    </w:p>
    <w:p w:rsidR="005352AD" w:rsidRDefault="005352AD" w:rsidP="005352AD">
      <w:pPr>
        <w:spacing w:line="240" w:lineRule="auto"/>
      </w:pPr>
      <w:r>
        <w:object w:dxaOrig="1513" w:dyaOrig="960">
          <v:shape id="_x0000_i1057" type="#_x0000_t75" style="width:75.4pt;height:48.25pt" o:ole="">
            <v:imagedata r:id="rId65" o:title=""/>
          </v:shape>
          <o:OLEObject Type="Embed" ProgID="Package" ShapeID="_x0000_i1057" DrawAspect="Icon" ObjectID="_1448369353" r:id="rId69"/>
        </w:object>
      </w:r>
      <w:r>
        <w:t xml:space="preserve"> (negyedik </w:t>
      </w:r>
      <w:proofErr w:type="spellStart"/>
      <w:r>
        <w:t>select</w:t>
      </w:r>
      <w:proofErr w:type="spellEnd"/>
      <w:r>
        <w:t>)</w:t>
      </w:r>
    </w:p>
    <w:p w:rsidR="0020492E" w:rsidRDefault="0020492E" w:rsidP="0020492E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RES_URB_U_PKG</w:t>
      </w:r>
      <w:r>
        <w:tab/>
      </w:r>
    </w:p>
    <w:p w:rsidR="0020492E" w:rsidRDefault="0020492E" w:rsidP="0020492E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20492E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20492E" w:rsidRPr="00F0184A" w:rsidRDefault="0020492E" w:rsidP="0020492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OBA_RES_URB_U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975D0F" w:rsidRPr="00803FC0" w:rsidRDefault="004422A3" w:rsidP="00975D0F">
            <w:pPr>
              <w:rPr>
                <w:caps/>
              </w:rPr>
            </w:pPr>
            <w:r>
              <w:rPr>
                <w:caps/>
              </w:rPr>
              <w:t>ÜGYFÉL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>
              <w:t>VARCHAR2(</w:t>
            </w:r>
            <w:proofErr w:type="gramEnd"/>
            <w:r>
              <w:t>1)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50)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DATE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15)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CHAR(</w:t>
            </w:r>
            <w:proofErr w:type="gramEnd"/>
            <w:r w:rsidRPr="004E2274">
              <w:t>2)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 xml:space="preserve">REZIDENS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SZIGSZ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UTLEVSZ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975D0F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VEZ_ENG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8B1071" w:rsidRDefault="00975D0F" w:rsidP="00FA5A23">
            <w:r w:rsidRPr="008B1071"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FA5A23">
            <w:proofErr w:type="gramStart"/>
            <w:r w:rsidRPr="008B1071">
              <w:t>VARCHAR2(</w:t>
            </w:r>
            <w:proofErr w:type="gramEnd"/>
            <w:r w:rsidRPr="008B1071">
              <w:t>10)</w:t>
            </w:r>
          </w:p>
        </w:tc>
        <w:tc>
          <w:tcPr>
            <w:tcW w:w="3655" w:type="dxa"/>
          </w:tcPr>
          <w:p w:rsidR="00975D0F" w:rsidRPr="004E2274" w:rsidRDefault="00975D0F" w:rsidP="00975D0F">
            <w:r>
              <w:t>CJK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16)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975D0F" w:rsidP="00FA5A23">
            <w:pPr>
              <w:rPr>
                <w:caps/>
              </w:rPr>
            </w:pPr>
            <w:r>
              <w:rPr>
                <w:caps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20)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proofErr w:type="gramStart"/>
            <w:r w:rsidRPr="004E2274">
              <w:t>VARCHAR2(</w:t>
            </w:r>
            <w:proofErr w:type="gramEnd"/>
            <w:r w:rsidRPr="004E2274">
              <w:t>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300)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proofErr w:type="gramStart"/>
            <w:r>
              <w:t>VARCHAR2(</w:t>
            </w:r>
            <w:proofErr w:type="gramEnd"/>
            <w:r>
              <w:t>50)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Futasazonosito</w:t>
            </w:r>
          </w:p>
        </w:tc>
      </w:tr>
    </w:tbl>
    <w:p w:rsidR="0020492E" w:rsidRPr="00BA55D7" w:rsidRDefault="0020492E" w:rsidP="0020492E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20492E" w:rsidRDefault="0020492E" w:rsidP="0020492E">
      <w:pPr>
        <w:tabs>
          <w:tab w:val="left" w:pos="567"/>
        </w:tabs>
      </w:pPr>
      <w:r w:rsidRPr="00BA55D7">
        <w:t xml:space="preserve">Local Index: </w:t>
      </w:r>
    </w:p>
    <w:p w:rsidR="0020492E" w:rsidRDefault="0020492E" w:rsidP="0020492E">
      <w:pPr>
        <w:tabs>
          <w:tab w:val="left" w:pos="567"/>
        </w:tabs>
      </w:pPr>
    </w:p>
    <w:p w:rsidR="0020492E" w:rsidRPr="00F25EB8" w:rsidRDefault="0020492E" w:rsidP="0020492E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4422A3">
        <w:rPr>
          <w:b/>
        </w:rPr>
        <w:t>urbis</w:t>
      </w:r>
      <w:r>
        <w:rPr>
          <w:b/>
        </w:rPr>
        <w:t xml:space="preserve">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20492E" w:rsidRDefault="0020492E" w:rsidP="0020492E">
      <w:pPr>
        <w:spacing w:line="240" w:lineRule="auto"/>
      </w:pP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</w:t>
      </w:r>
      <w:r w:rsidR="004422A3">
        <w:t>URB_U</w:t>
      </w:r>
      <w:r w:rsidRPr="000D19B8">
        <w:t>_PKG</w:t>
      </w:r>
    </w:p>
    <w:p w:rsidR="0020492E" w:rsidRPr="00D5248B" w:rsidRDefault="0020492E" w:rsidP="0020492E">
      <w:pPr>
        <w:tabs>
          <w:tab w:val="left" w:pos="567"/>
        </w:tabs>
      </w:pPr>
    </w:p>
    <w:p w:rsidR="0020492E" w:rsidRDefault="0020492E" w:rsidP="0020492E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20492E" w:rsidRDefault="0020492E" w:rsidP="0020492E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20492E" w:rsidRDefault="0020492E" w:rsidP="0020492E">
      <w:pPr>
        <w:rPr>
          <w:u w:val="single"/>
        </w:rPr>
      </w:pPr>
    </w:p>
    <w:p w:rsidR="0020492E" w:rsidRPr="00166598" w:rsidRDefault="0020492E" w:rsidP="0020492E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20492E" w:rsidRDefault="0020492E" w:rsidP="0020492E">
      <w:pPr>
        <w:spacing w:line="240" w:lineRule="auto"/>
      </w:pPr>
      <w:proofErr w:type="gramStart"/>
      <w:r>
        <w:t>nincs</w:t>
      </w:r>
      <w:proofErr w:type="gramEnd"/>
    </w:p>
    <w:p w:rsidR="0020492E" w:rsidRDefault="0020492E" w:rsidP="0020492E">
      <w:pPr>
        <w:spacing w:line="240" w:lineRule="auto"/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20492E" w:rsidRDefault="0020492E" w:rsidP="0020492E">
      <w:pPr>
        <w:tabs>
          <w:tab w:val="left" w:pos="567"/>
        </w:tabs>
      </w:pPr>
      <w:r>
        <w:t>REPGA_DETM_OBA_</w:t>
      </w:r>
      <w:r w:rsidR="004422A3">
        <w:t>U_CLIENT</w:t>
      </w:r>
    </w:p>
    <w:p w:rsidR="0020492E" w:rsidRDefault="0020492E" w:rsidP="0020492E">
      <w:pPr>
        <w:tabs>
          <w:tab w:val="left" w:pos="567"/>
        </w:tabs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>
        <w:t>A töltéskor meg kell valósítani az alábbi scriptekben foglalt üzleti logikát:</w:t>
      </w:r>
    </w:p>
    <w:p w:rsidR="0020492E" w:rsidRDefault="0020492E" w:rsidP="0020492E">
      <w:pPr>
        <w:spacing w:line="240" w:lineRule="auto"/>
      </w:pPr>
      <w:r>
        <w:t>1.</w:t>
      </w:r>
    </w:p>
    <w:p w:rsidR="0020492E" w:rsidRDefault="004422A3" w:rsidP="0020492E">
      <w:pPr>
        <w:spacing w:line="240" w:lineRule="auto"/>
      </w:pPr>
      <w:r>
        <w:object w:dxaOrig="1513" w:dyaOrig="960">
          <v:shape id="_x0000_i1058" type="#_x0000_t75" style="width:75.4pt;height:48.25pt" o:ole="">
            <v:imagedata r:id="rId70" o:title=""/>
          </v:shape>
          <o:OLEObject Type="Embed" ProgID="Package" ShapeID="_x0000_i1058" DrawAspect="Icon" ObjectID="_1448369354" r:id="rId71"/>
        </w:object>
      </w:r>
      <w:r w:rsidR="0020492E">
        <w:t>(</w:t>
      </w:r>
      <w:r>
        <w:t>első</w:t>
      </w:r>
      <w:r w:rsidR="0020492E">
        <w:t xml:space="preserve"> </w:t>
      </w:r>
      <w:proofErr w:type="spellStart"/>
      <w:r w:rsidR="0020492E">
        <w:t>select</w:t>
      </w:r>
      <w:proofErr w:type="spellEnd"/>
      <w:r w:rsidR="0020492E">
        <w:t>)</w:t>
      </w:r>
    </w:p>
    <w:p w:rsidR="004422A3" w:rsidRDefault="0020492E" w:rsidP="004422A3">
      <w:pPr>
        <w:pStyle w:val="Cmsor5"/>
        <w:numPr>
          <w:ilvl w:val="0"/>
          <w:numId w:val="9"/>
        </w:numPr>
      </w:pPr>
      <w:r>
        <w:br w:type="page"/>
      </w:r>
      <w:r w:rsidR="004422A3" w:rsidRPr="002E534F">
        <w:lastRenderedPageBreak/>
        <w:t>REPGA_DETM_OBA_</w:t>
      </w:r>
      <w:r w:rsidR="004422A3">
        <w:t>RES_URB_B_PKG</w:t>
      </w:r>
      <w:r w:rsidR="004422A3">
        <w:tab/>
      </w:r>
    </w:p>
    <w:p w:rsidR="004422A3" w:rsidRDefault="004422A3" w:rsidP="004422A3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0"/>
        <w:gridCol w:w="2105"/>
        <w:gridCol w:w="3655"/>
      </w:tblGrid>
      <w:tr w:rsidR="004422A3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422A3" w:rsidRPr="00F0184A" w:rsidRDefault="004422A3" w:rsidP="004422A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OBA_RES_URB_B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proofErr w:type="gramStart"/>
            <w:r w:rsidRPr="00975D0F">
              <w:rPr>
                <w:caps/>
              </w:rPr>
              <w:t>VARCHAR2(</w:t>
            </w:r>
            <w:proofErr w:type="gramEnd"/>
            <w:r w:rsidRPr="00975D0F">
              <w:rPr>
                <w:caps/>
              </w:rPr>
              <w:t>6)</w:t>
            </w:r>
          </w:p>
        </w:tc>
        <w:tc>
          <w:tcPr>
            <w:tcW w:w="3655" w:type="dxa"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CLIENT_</w:t>
            </w:r>
            <w:proofErr w:type="gramStart"/>
            <w:r w:rsidRPr="00975D0F">
              <w:rPr>
                <w:caps/>
              </w:rPr>
              <w:t>NO</w:t>
            </w:r>
            <w:proofErr w:type="gramEnd"/>
            <w:r w:rsidRPr="00975D0F">
              <w:rPr>
                <w:caps/>
              </w:rPr>
              <w:t xml:space="preserve">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SZLA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24)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SZLA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15)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CHAR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TIPUS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BJOGCIM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proofErr w:type="gramStart"/>
            <w:r w:rsidRPr="00925D14">
              <w:t>VARCHAR2(</w:t>
            </w:r>
            <w:proofErr w:type="gramEnd"/>
            <w:r w:rsidRPr="00925D14">
              <w:t>100)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BJOGCIM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EGYENLEG 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FORRASADO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ZAROLT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proofErr w:type="gramStart"/>
            <w:r w:rsidRPr="00F0184A">
              <w:t>NUMBER(</w:t>
            </w:r>
            <w:proofErr w:type="gramEnd"/>
            <w:r w:rsidRPr="00F0184A">
              <w:t>18)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Futasazonosito</w:t>
            </w:r>
          </w:p>
        </w:tc>
      </w:tr>
    </w:tbl>
    <w:p w:rsidR="004422A3" w:rsidRPr="00BA55D7" w:rsidRDefault="004422A3" w:rsidP="004422A3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422A3" w:rsidRDefault="004422A3" w:rsidP="004422A3">
      <w:pPr>
        <w:tabs>
          <w:tab w:val="left" w:pos="567"/>
        </w:tabs>
      </w:pPr>
      <w:r w:rsidRPr="00BA55D7">
        <w:t xml:space="preserve">Local Index: </w:t>
      </w:r>
    </w:p>
    <w:p w:rsidR="004422A3" w:rsidRDefault="004422A3" w:rsidP="004422A3">
      <w:pPr>
        <w:tabs>
          <w:tab w:val="left" w:pos="567"/>
        </w:tabs>
      </w:pPr>
    </w:p>
    <w:p w:rsidR="004422A3" w:rsidRPr="00F25EB8" w:rsidRDefault="004422A3" w:rsidP="004422A3">
      <w:pPr>
        <w:tabs>
          <w:tab w:val="left" w:pos="567"/>
        </w:tabs>
        <w:rPr>
          <w:b/>
        </w:rPr>
      </w:pPr>
      <w:r>
        <w:rPr>
          <w:b/>
        </w:rPr>
        <w:t xml:space="preserve">A tábla az OBA urbis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422A3" w:rsidRDefault="004422A3" w:rsidP="004422A3">
      <w:pPr>
        <w:spacing w:line="240" w:lineRule="auto"/>
      </w:pP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OBA_RES_URB_B</w:t>
      </w:r>
      <w:r w:rsidRPr="000D19B8">
        <w:t>_PKG</w:t>
      </w:r>
    </w:p>
    <w:p w:rsidR="004422A3" w:rsidRPr="00D5248B" w:rsidRDefault="004422A3" w:rsidP="004422A3">
      <w:pPr>
        <w:tabs>
          <w:tab w:val="left" w:pos="567"/>
        </w:tabs>
      </w:pPr>
    </w:p>
    <w:p w:rsidR="004422A3" w:rsidRDefault="004422A3" w:rsidP="004422A3">
      <w:proofErr w:type="gramStart"/>
      <w:r w:rsidRPr="00166598">
        <w:rPr>
          <w:u w:val="single"/>
        </w:rPr>
        <w:t>Előzmény(</w:t>
      </w:r>
      <w:proofErr w:type="gramEnd"/>
      <w:r w:rsidRPr="00166598">
        <w:rPr>
          <w:u w:val="single"/>
        </w:rPr>
        <w:t>ek):</w:t>
      </w:r>
    </w:p>
    <w:p w:rsidR="004422A3" w:rsidRDefault="004422A3" w:rsidP="004422A3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proofErr w:type="gramStart"/>
      <w:r>
        <w:t>.MAIN</w:t>
      </w:r>
      <w:proofErr w:type="gramEnd"/>
    </w:p>
    <w:p w:rsidR="004422A3" w:rsidRDefault="004422A3" w:rsidP="004422A3">
      <w:pPr>
        <w:rPr>
          <w:u w:val="single"/>
        </w:rPr>
      </w:pPr>
    </w:p>
    <w:p w:rsidR="004422A3" w:rsidRPr="00166598" w:rsidRDefault="004422A3" w:rsidP="004422A3">
      <w:pPr>
        <w:rPr>
          <w:bCs/>
        </w:rPr>
      </w:pPr>
      <w:proofErr w:type="gramStart"/>
      <w:r w:rsidRPr="00166598">
        <w:rPr>
          <w:u w:val="single"/>
        </w:rPr>
        <w:t>Következő(</w:t>
      </w:r>
      <w:proofErr w:type="gramEnd"/>
      <w:r w:rsidRPr="00166598">
        <w:rPr>
          <w:u w:val="single"/>
        </w:rPr>
        <w:t>k):</w:t>
      </w:r>
      <w:r>
        <w:t xml:space="preserve">  </w:t>
      </w:r>
    </w:p>
    <w:p w:rsidR="004422A3" w:rsidRDefault="004422A3" w:rsidP="004422A3">
      <w:pPr>
        <w:spacing w:line="240" w:lineRule="auto"/>
      </w:pPr>
      <w:proofErr w:type="gramStart"/>
      <w:r>
        <w:t>nincs</w:t>
      </w:r>
      <w:proofErr w:type="gramEnd"/>
    </w:p>
    <w:p w:rsidR="004422A3" w:rsidRDefault="004422A3" w:rsidP="004422A3">
      <w:pPr>
        <w:spacing w:line="240" w:lineRule="auto"/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422A3" w:rsidRDefault="004422A3" w:rsidP="004422A3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422A3" w:rsidRDefault="004422A3" w:rsidP="004422A3">
      <w:pPr>
        <w:tabs>
          <w:tab w:val="left" w:pos="567"/>
        </w:tabs>
      </w:pPr>
      <w:r>
        <w:t>REPGA_DETM_OBA_U_</w:t>
      </w:r>
      <w:r w:rsidR="00A20071">
        <w:t>BETET</w:t>
      </w:r>
    </w:p>
    <w:p w:rsidR="004422A3" w:rsidRDefault="004422A3" w:rsidP="004422A3">
      <w:pPr>
        <w:tabs>
          <w:tab w:val="left" w:pos="567"/>
        </w:tabs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>
        <w:t>A töltéskor meg kell valósítani az alábbi scriptekben foglalt üzleti logikát:</w:t>
      </w:r>
    </w:p>
    <w:p w:rsidR="004422A3" w:rsidRDefault="004422A3" w:rsidP="004422A3">
      <w:pPr>
        <w:spacing w:line="240" w:lineRule="auto"/>
      </w:pPr>
      <w:r>
        <w:t>1.</w:t>
      </w:r>
    </w:p>
    <w:p w:rsidR="0020492E" w:rsidRDefault="004422A3" w:rsidP="004422A3">
      <w:pPr>
        <w:spacing w:line="240" w:lineRule="auto"/>
      </w:pPr>
      <w:r>
        <w:object w:dxaOrig="1513" w:dyaOrig="960">
          <v:shape id="_x0000_i1059" type="#_x0000_t75" style="width:75.4pt;height:48.25pt" o:ole="">
            <v:imagedata r:id="rId70" o:title=""/>
          </v:shape>
          <o:OLEObject Type="Embed" ProgID="Package" ShapeID="_x0000_i1059" DrawAspect="Icon" ObjectID="_1448369355" r:id="rId72"/>
        </w:object>
      </w:r>
      <w:r>
        <w:t>(</w:t>
      </w:r>
      <w:r w:rsidR="00A20071">
        <w:t>második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4422A3" w:rsidRDefault="004422A3">
      <w:pPr>
        <w:spacing w:line="240" w:lineRule="auto"/>
      </w:pPr>
      <w:r>
        <w:br w:type="page"/>
      </w:r>
    </w:p>
    <w:p w:rsidR="00EA6A70" w:rsidRDefault="00A22DBF" w:rsidP="00B02482">
      <w:pPr>
        <w:pStyle w:val="Cmsor2"/>
      </w:pPr>
      <w:bookmarkStart w:id="1544" w:name="_Toc335418229"/>
      <w:r>
        <w:lastRenderedPageBreak/>
        <w:t>2</w:t>
      </w:r>
      <w:r w:rsidR="00EA6A70">
        <w:t xml:space="preserve">.2. </w:t>
      </w:r>
      <w:r w:rsidR="00B156C5">
        <w:t>Felületen karbantartható szűröfeltételek (map-ek)</w:t>
      </w:r>
      <w:bookmarkEnd w:id="1544"/>
    </w:p>
    <w:p w:rsidR="00EA6A70" w:rsidRDefault="00EA6A70" w:rsidP="00EA6A70"/>
    <w:p w:rsidR="00EA6A70" w:rsidRDefault="00FF7E21" w:rsidP="00EA6A70">
      <w:r>
        <w:t>A</w:t>
      </w:r>
      <w:r w:rsidR="006F6280">
        <w:t xml:space="preserve"> Repga3-ban az alábbi mappeléseket kell megvalósítani.</w:t>
      </w:r>
    </w:p>
    <w:p w:rsidR="0023461D" w:rsidRDefault="0023461D" w:rsidP="0023461D"/>
    <w:p w:rsidR="0023461D" w:rsidRDefault="00A136E3" w:rsidP="0023461D">
      <w:pPr>
        <w:pStyle w:val="Cmsor5"/>
        <w:numPr>
          <w:ilvl w:val="0"/>
          <w:numId w:val="12"/>
        </w:numPr>
      </w:pPr>
      <w:r w:rsidRPr="00A136E3">
        <w:t xml:space="preserve">Betétek tőke SL kódok </w:t>
      </w:r>
      <w:r>
        <w:t>(DEPO_BAL)</w:t>
      </w:r>
      <w:r w:rsidR="0023461D">
        <w:tab/>
      </w:r>
    </w:p>
    <w:p w:rsidR="00840CA6" w:rsidRDefault="00840CA6" w:rsidP="00840CA6"/>
    <w:p w:rsidR="00F06AA7" w:rsidRDefault="00A136E3" w:rsidP="00F06AA7">
      <w:pPr>
        <w:tabs>
          <w:tab w:val="left" w:pos="567"/>
        </w:tabs>
      </w:pPr>
      <w:r>
        <w:t>A betétek tőkerészét</w:t>
      </w:r>
      <w:r w:rsidR="00F06AA7">
        <w:t xml:space="preserve"> szűrő főkönyvi számlaszámok kó</w:t>
      </w:r>
      <w:r>
        <w:t>d</w:t>
      </w:r>
      <w:r w:rsidR="00F06AA7">
        <w:t>beli szerepeltetése helyett a REPGA felületen karbantartható mapping adatokra történő hivatkozás alkalmazandó. A felületi mappingeket a következő adatokkal kell felvenni:</w:t>
      </w:r>
    </w:p>
    <w:p w:rsidR="00F06AA7" w:rsidRDefault="00F06AA7" w:rsidP="00F06AA7">
      <w:pPr>
        <w:tabs>
          <w:tab w:val="left" w:pos="567"/>
        </w:tabs>
      </w:pPr>
    </w:p>
    <w:p w:rsidR="00F06AA7" w:rsidRDefault="00A136E3" w:rsidP="00F06AA7">
      <w:pPr>
        <w:tabs>
          <w:tab w:val="left" w:pos="567"/>
        </w:tabs>
      </w:pPr>
      <w:r>
        <w:t>Betétek tőke</w:t>
      </w:r>
      <w:r w:rsidR="00F06AA7">
        <w:t xml:space="preserve"> SL kódok map</w:t>
      </w:r>
    </w:p>
    <w:p w:rsidR="00F06AA7" w:rsidRDefault="00F06AA7" w:rsidP="00F06AA7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Betétek tőke</w:t>
            </w:r>
            <w:r w:rsidR="00F06A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06AA7"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DEPO_BAL</w:t>
            </w:r>
          </w:p>
        </w:tc>
      </w:tr>
    </w:tbl>
    <w:p w:rsidR="00F06AA7" w:rsidRDefault="00F06AA7" w:rsidP="00F06AA7">
      <w:pPr>
        <w:tabs>
          <w:tab w:val="left" w:pos="567"/>
        </w:tabs>
        <w:ind w:left="567"/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A136E3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H441100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H443500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H444400</w:t>
            </w:r>
          </w:p>
        </w:tc>
      </w:tr>
    </w:tbl>
    <w:p w:rsidR="00840CA6" w:rsidRDefault="00840CA6" w:rsidP="00840CA6"/>
    <w:p w:rsidR="00A136E3" w:rsidRDefault="00A136E3" w:rsidP="00A136E3">
      <w:pPr>
        <w:pStyle w:val="Cmsor5"/>
        <w:numPr>
          <w:ilvl w:val="0"/>
          <w:numId w:val="12"/>
        </w:numPr>
      </w:pPr>
      <w:r w:rsidRPr="00A136E3">
        <w:t xml:space="preserve">Betétek </w:t>
      </w:r>
      <w:r>
        <w:t>kamat</w:t>
      </w:r>
      <w:r w:rsidRPr="00A136E3">
        <w:t xml:space="preserve"> SL kódok </w:t>
      </w:r>
      <w:r>
        <w:t>(DEPO_INT)</w:t>
      </w:r>
      <w:r>
        <w:tab/>
      </w:r>
    </w:p>
    <w:p w:rsidR="00A136E3" w:rsidRDefault="00A136E3" w:rsidP="00A136E3"/>
    <w:p w:rsidR="00A136E3" w:rsidRDefault="00A136E3" w:rsidP="00A136E3">
      <w:pPr>
        <w:tabs>
          <w:tab w:val="left" w:pos="567"/>
        </w:tabs>
      </w:pPr>
      <w:r>
        <w:t>A betétek kamat részét szűrő főkönyvi számlaszámok kódbeli szerepeltetése helyett a REPGA felületen karbantartható mapping adatokra történő hivatkozás alkalmazandó. A felületi mappingeket a következő adatokkal kell felvenni:</w:t>
      </w:r>
    </w:p>
    <w:p w:rsidR="00A136E3" w:rsidRDefault="00A136E3" w:rsidP="00A136E3">
      <w:pPr>
        <w:tabs>
          <w:tab w:val="left" w:pos="567"/>
        </w:tabs>
      </w:pPr>
    </w:p>
    <w:p w:rsidR="00A136E3" w:rsidRDefault="00A136E3" w:rsidP="00A136E3">
      <w:pPr>
        <w:tabs>
          <w:tab w:val="left" w:pos="567"/>
        </w:tabs>
      </w:pPr>
      <w:r>
        <w:t>Betétek kamat SL kódok map</w:t>
      </w:r>
    </w:p>
    <w:p w:rsidR="00A136E3" w:rsidRDefault="00A136E3" w:rsidP="00A136E3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Betétek </w:t>
            </w:r>
            <w:r w:rsidR="001256DB">
              <w:rPr>
                <w:rFonts w:ascii="Calibri" w:hAnsi="Calibri" w:cs="Calibri"/>
                <w:sz w:val="22"/>
                <w:szCs w:val="22"/>
              </w:rPr>
              <w:t>kamat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DEPO_INT</w:t>
            </w:r>
          </w:p>
        </w:tc>
      </w:tr>
    </w:tbl>
    <w:p w:rsidR="00A136E3" w:rsidRDefault="00A136E3" w:rsidP="00A136E3">
      <w:pPr>
        <w:tabs>
          <w:tab w:val="left" w:pos="567"/>
        </w:tabs>
        <w:ind w:left="567"/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H492100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H492600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H492700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H493110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H495200</w:t>
            </w:r>
          </w:p>
        </w:tc>
      </w:tr>
    </w:tbl>
    <w:p w:rsidR="00A136E3" w:rsidRDefault="00A136E3" w:rsidP="00A136E3"/>
    <w:p w:rsidR="005F33F0" w:rsidRDefault="005F33F0" w:rsidP="005F33F0">
      <w:pPr>
        <w:pStyle w:val="Cmsor5"/>
        <w:numPr>
          <w:ilvl w:val="0"/>
          <w:numId w:val="12"/>
        </w:numPr>
      </w:pPr>
      <w:r>
        <w:t>OBA korlátozás típusok</w:t>
      </w:r>
      <w:r w:rsidRPr="00A136E3">
        <w:t xml:space="preserve"> </w:t>
      </w:r>
      <w:r>
        <w:t>(OBA_REST)</w:t>
      </w:r>
      <w:r>
        <w:tab/>
      </w:r>
    </w:p>
    <w:p w:rsidR="005F33F0" w:rsidRDefault="005F33F0" w:rsidP="005F33F0"/>
    <w:p w:rsidR="005F33F0" w:rsidRDefault="008966FA" w:rsidP="005F33F0">
      <w:pPr>
        <w:tabs>
          <w:tab w:val="left" w:pos="567"/>
        </w:tabs>
      </w:pPr>
      <w:r w:rsidRPr="008966FA">
        <w:t>A hóvégén érvényben lévő, s a figyelembe vett korlátozások típusai</w:t>
      </w:r>
      <w:r w:rsidR="005F33F0">
        <w:t>t a következő adatokkal kell felvenni:</w:t>
      </w:r>
    </w:p>
    <w:p w:rsidR="005F33F0" w:rsidRDefault="005F33F0" w:rsidP="005F33F0">
      <w:pPr>
        <w:tabs>
          <w:tab w:val="left" w:pos="567"/>
        </w:tabs>
      </w:pPr>
    </w:p>
    <w:p w:rsidR="005F33F0" w:rsidRDefault="008966FA" w:rsidP="005F33F0">
      <w:pPr>
        <w:tabs>
          <w:tab w:val="left" w:pos="567"/>
        </w:tabs>
      </w:pPr>
      <w:r>
        <w:t>OBA korlátozás típusok</w:t>
      </w:r>
      <w:r w:rsidR="005F33F0">
        <w:t xml:space="preserve"> map</w:t>
      </w:r>
    </w:p>
    <w:p w:rsidR="005F33F0" w:rsidRDefault="005F33F0" w:rsidP="005F33F0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2414"/>
      </w:tblGrid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 korl</w:t>
            </w:r>
            <w:r w:rsidRPr="005F33F0">
              <w:rPr>
                <w:rFonts w:ascii="Calibri" w:hAnsi="Calibri" w:cs="Calibri"/>
                <w:sz w:val="22"/>
                <w:szCs w:val="22"/>
              </w:rPr>
              <w:t>átozás típusok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OBA_REST</w:t>
            </w:r>
          </w:p>
        </w:tc>
      </w:tr>
    </w:tbl>
    <w:p w:rsidR="005F33F0" w:rsidRDefault="005F33F0" w:rsidP="005F33F0">
      <w:pPr>
        <w:tabs>
          <w:tab w:val="left" w:pos="567"/>
        </w:tabs>
        <w:ind w:left="567"/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960"/>
      </w:tblGrid>
      <w:tr w:rsidR="005F33F0" w:rsidRPr="00085E24" w:rsidTr="008966FA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AMF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AMO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AMS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CDZ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CLR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DDN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DP~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EM2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EME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FTH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KAA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RMP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ZGD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Default="008966FA" w:rsidP="008966FA">
            <w:r w:rsidRPr="00990D04">
              <w:t>ZSK</w:t>
            </w:r>
          </w:p>
        </w:tc>
      </w:tr>
    </w:tbl>
    <w:p w:rsidR="00706C65" w:rsidRDefault="00706C65" w:rsidP="008966FA">
      <w:pPr>
        <w:ind w:firstLine="720"/>
      </w:pPr>
    </w:p>
    <w:p w:rsidR="00706C65" w:rsidRDefault="00706C65">
      <w:pPr>
        <w:spacing w:line="240" w:lineRule="auto"/>
      </w:pPr>
      <w:r>
        <w:br w:type="page"/>
      </w:r>
    </w:p>
    <w:p w:rsidR="00DD2996" w:rsidRDefault="004A4BE6" w:rsidP="004E2259">
      <w:pPr>
        <w:pStyle w:val="Cmsor2"/>
      </w:pPr>
      <w:bookmarkStart w:id="1545" w:name="_3.3._Módosított_REPGA"/>
      <w:bookmarkStart w:id="1546" w:name="_Toc335418230"/>
      <w:bookmarkEnd w:id="1545"/>
      <w:r>
        <w:lastRenderedPageBreak/>
        <w:t>2</w:t>
      </w:r>
      <w:r w:rsidR="00EA6A70">
        <w:t>.3</w:t>
      </w:r>
      <w:r w:rsidR="00DD2996">
        <w:t xml:space="preserve">. </w:t>
      </w:r>
      <w:r w:rsidR="00AC2E01">
        <w:t xml:space="preserve">REPGA </w:t>
      </w:r>
      <w:proofErr w:type="gramStart"/>
      <w:r w:rsidR="00AC2E01">
        <w:t>fa futások</w:t>
      </w:r>
      <w:proofErr w:type="gramEnd"/>
      <w:r w:rsidR="00B156C5">
        <w:t xml:space="preserve"> </w:t>
      </w:r>
      <w:r>
        <w:t>módosítása</w:t>
      </w:r>
      <w:r w:rsidR="00AC2E01">
        <w:t>(PWMSU)</w:t>
      </w:r>
      <w:bookmarkEnd w:id="1546"/>
    </w:p>
    <w:p w:rsidR="009A4066" w:rsidRDefault="009A4066">
      <w:pPr>
        <w:spacing w:line="240" w:lineRule="auto"/>
        <w:rPr>
          <w:shd w:val="solid" w:color="FFFFFF" w:fill="FFFFFF"/>
        </w:rPr>
      </w:pPr>
    </w:p>
    <w:p w:rsidR="00DD2996" w:rsidRDefault="004A543F">
      <w:pPr>
        <w:spacing w:line="240" w:lineRule="auto"/>
        <w:rPr>
          <w:color w:val="FF0000"/>
          <w:shd w:val="solid" w:color="FFFFFF" w:fill="FFFFFF"/>
        </w:rPr>
      </w:pPr>
      <w:r>
        <w:rPr>
          <w:shd w:val="solid" w:color="FFFFFF" w:fill="FFFFFF"/>
        </w:rPr>
        <w:t>A</w:t>
      </w:r>
      <w:r w:rsidR="006F2EF2">
        <w:rPr>
          <w:shd w:val="solid" w:color="FFFFFF" w:fill="FFFFFF"/>
        </w:rPr>
        <w:t xml:space="preserve"> fent felsorolt </w:t>
      </w:r>
      <w:r w:rsidR="00EA6A70">
        <w:t>új töltőeljárások</w:t>
      </w:r>
      <w:r w:rsidR="006F2EF2">
        <w:t xml:space="preserve">at az automatikus futtathatóság érdekében a REPGA </w:t>
      </w:r>
      <w:r w:rsidR="004B1C1E">
        <w:t>havi fa</w:t>
      </w:r>
      <w:r w:rsidR="006F2EF2">
        <w:t xml:space="preserve"> töltési folyamatába kötjük az egyes </w:t>
      </w:r>
      <w:r w:rsidR="006F2EF2">
        <w:rPr>
          <w:shd w:val="solid" w:color="FFFFFF" w:fill="FFFFFF"/>
        </w:rPr>
        <w:t xml:space="preserve">eljárásoknál megadott paramétereknek (előzmények, következők) megfelelően. </w:t>
      </w:r>
      <w:r w:rsidR="005321F3">
        <w:rPr>
          <w:color w:val="FF0000"/>
          <w:shd w:val="solid" w:color="FFFFFF" w:fill="FFFFFF"/>
        </w:rPr>
        <w:t>Új fába kötendő!</w:t>
      </w:r>
    </w:p>
    <w:p w:rsidR="000F55AD" w:rsidRPr="004A37D3" w:rsidRDefault="00BB190B">
      <w:pPr>
        <w:spacing w:line="240" w:lineRule="auto"/>
        <w:rPr>
          <w:color w:val="auto"/>
          <w:shd w:val="solid" w:color="FFFFFF" w:fill="FFFFFF"/>
        </w:rPr>
      </w:pPr>
      <w:r w:rsidRPr="004A37D3">
        <w:rPr>
          <w:color w:val="auto"/>
          <w:shd w:val="solid" w:color="FFFFFF" w:fill="FFFFFF"/>
        </w:rPr>
        <w:t>Az új</w:t>
      </w:r>
      <w:r w:rsidR="000F55AD">
        <w:rPr>
          <w:color w:val="auto"/>
          <w:shd w:val="solid" w:color="FFFFFF" w:fill="FFFFFF"/>
        </w:rPr>
        <w:t xml:space="preserve"> fa elnevezése: REPGA_OBA_HAVI legyen.</w:t>
      </w:r>
    </w:p>
    <w:p w:rsidR="004A543F" w:rsidRDefault="004A543F">
      <w:pPr>
        <w:spacing w:line="240" w:lineRule="auto"/>
        <w:rPr>
          <w:shd w:val="solid" w:color="FFFFFF" w:fill="FFFFFF"/>
        </w:rPr>
      </w:pPr>
    </w:p>
    <w:p w:rsidR="00706C65" w:rsidRDefault="00706C65">
      <w:pPr>
        <w:spacing w:line="240" w:lineRule="auto"/>
        <w:rPr>
          <w:shd w:val="solid" w:color="FFFFFF" w:fill="FFFFFF"/>
        </w:rPr>
      </w:pPr>
      <w:r>
        <w:rPr>
          <w:noProof/>
          <w:shd w:val="solid" w:color="FFFFFF" w:fill="FFFFFF"/>
        </w:rPr>
        <w:lastRenderedPageBreak/>
        <w:drawing>
          <wp:inline distT="0" distB="0" distL="0" distR="0">
            <wp:extent cx="2468726" cy="6778272"/>
            <wp:effectExtent l="0" t="19050" r="83974" b="60678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6" cy="67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solid" w:color="FFFFFF" w:fill="FFFFFF"/>
        </w:rPr>
        <w:br w:type="page"/>
      </w:r>
    </w:p>
    <w:p w:rsidR="00113B21" w:rsidRDefault="00113B21" w:rsidP="00113B21">
      <w:pPr>
        <w:pStyle w:val="Cmsor2"/>
      </w:pPr>
      <w:bookmarkStart w:id="1547" w:name="_Toc335418231"/>
      <w:r>
        <w:lastRenderedPageBreak/>
        <w:t>2.4. OBA jelentések</w:t>
      </w:r>
      <w:bookmarkEnd w:id="1547"/>
    </w:p>
    <w:p w:rsidR="00113B21" w:rsidRDefault="00113B21" w:rsidP="00113B21">
      <w:pPr>
        <w:spacing w:line="240" w:lineRule="auto"/>
        <w:rPr>
          <w:shd w:val="solid" w:color="FFFFFF" w:fill="FFFFFF"/>
        </w:rPr>
      </w:pPr>
    </w:p>
    <w:p w:rsidR="00113B21" w:rsidRDefault="00113B21" w:rsidP="00113B21">
      <w:pPr>
        <w:spacing w:line="240" w:lineRule="auto"/>
        <w:rPr>
          <w:shd w:val="solid" w:color="FFFFFF" w:fill="FFFFFF"/>
        </w:rPr>
      </w:pPr>
      <w:r>
        <w:rPr>
          <w:shd w:val="solid" w:color="FFFFFF" w:fill="FFFFFF"/>
        </w:rPr>
        <w:t>A Repga3 rendszerben az alábbi listás jelentések tartalmazzák az OBA-KBB alapadat állományt:</w:t>
      </w:r>
    </w:p>
    <w:p w:rsidR="00E652D9" w:rsidRDefault="00E652D9" w:rsidP="00113B21">
      <w:pPr>
        <w:spacing w:line="240" w:lineRule="auto"/>
        <w:rPr>
          <w:shd w:val="solid" w:color="FFFFFF" w:fill="FFFFFF"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268"/>
        <w:gridCol w:w="4165"/>
      </w:tblGrid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Riport név</w:t>
            </w:r>
          </w:p>
        </w:tc>
        <w:tc>
          <w:tcPr>
            <w:tcW w:w="2268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Rövid név</w:t>
            </w:r>
          </w:p>
        </w:tc>
        <w:tc>
          <w:tcPr>
            <w:tcW w:w="4165" w:type="dxa"/>
            <w:shd w:val="clear" w:color="auto" w:fill="C0C0C0"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Forrástábla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>
              <w:t>OBA alap ügyfél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 w:rsidRPr="00E652D9">
              <w:t>OBA_RES_U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>
              <w:t>OBA alap betét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 w:rsidRPr="00E652D9">
              <w:rPr>
                <w:caps/>
              </w:rPr>
              <w:t>OBA_RES_</w:t>
            </w:r>
            <w:r>
              <w:rPr>
                <w:caps/>
              </w:rPr>
              <w:t>B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REPGA_DETM_OBA_RES_B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OBA_RES_D_UM</w:t>
            </w:r>
          </w:p>
        </w:tc>
        <w:tc>
          <w:tcPr>
            <w:tcW w:w="4165" w:type="dxa"/>
          </w:tcPr>
          <w:p w:rsidR="00E652D9" w:rsidRPr="00AE4EB8" w:rsidRDefault="00E652D9" w:rsidP="00FA5A23">
            <w:r w:rsidRPr="00AE4EB8">
              <w:t>REPGA_DETM_OBA_RES_DOLG_UM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E652D9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OBA_RES_D_BM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REPGA_DETM_OBA_RES_DOLG_UY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 xml:space="preserve">OBA </w:t>
            </w:r>
            <w:proofErr w:type="gramStart"/>
            <w:r>
              <w:t>dolgozói  betét</w:t>
            </w:r>
            <w:proofErr w:type="gramEnd"/>
            <w:r>
              <w:t xml:space="preserve">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</w:t>
            </w:r>
            <w:r>
              <w:t>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ügyfél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FA5A23">
            <w:r w:rsidRPr="00AE4EB8">
              <w:t>OBA_RES_URB_U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REPGA_DETM_OBA_RES_URB_U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betét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Default="00E652D9" w:rsidP="00FA5A23">
            <w:r w:rsidRPr="00AE4EB8">
              <w:t>OBA_RES_URB_</w:t>
            </w:r>
            <w:r>
              <w:t>B</w:t>
            </w:r>
          </w:p>
        </w:tc>
        <w:tc>
          <w:tcPr>
            <w:tcW w:w="4165" w:type="dxa"/>
          </w:tcPr>
          <w:p w:rsidR="00E652D9" w:rsidRDefault="00E652D9" w:rsidP="00E652D9">
            <w:r w:rsidRPr="00AE4EB8">
              <w:t>REPGA_DETM_OBA_RES_URB_B</w:t>
            </w:r>
          </w:p>
        </w:tc>
      </w:tr>
    </w:tbl>
    <w:p w:rsidR="00E652D9" w:rsidRDefault="00E652D9" w:rsidP="00113B21">
      <w:pPr>
        <w:spacing w:line="240" w:lineRule="auto"/>
        <w:rPr>
          <w:shd w:val="solid" w:color="FFFFFF" w:fill="FFFFFF"/>
        </w:rPr>
      </w:pPr>
    </w:p>
    <w:sectPr w:rsidR="00E652D9" w:rsidSect="006C5501">
      <w:headerReference w:type="default" r:id="rId74"/>
      <w:footerReference w:type="default" r:id="rId75"/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9F" w:rsidRDefault="00A5129F">
      <w:pPr>
        <w:spacing w:line="240" w:lineRule="auto"/>
      </w:pPr>
      <w:r>
        <w:separator/>
      </w:r>
    </w:p>
  </w:endnote>
  <w:endnote w:type="continuationSeparator" w:id="0">
    <w:p w:rsidR="00A5129F" w:rsidRDefault="00A51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182"/>
      <w:gridCol w:w="3224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8F0F63">
          <w:pPr>
            <w:spacing w:line="240" w:lineRule="auto"/>
          </w:pPr>
          <w:hyperlink r:id="rId1" w:history="1">
            <w:r w:rsidR="00A5129F">
              <w:rPr>
                <w:color w:val="004270"/>
                <w:sz w:val="16"/>
                <w:szCs w:val="16"/>
                <w:u w:val="single"/>
              </w:rPr>
              <w:t>www</w:t>
            </w:r>
          </w:hyperlink>
          <w:hyperlink r:id="rId2" w:history="1">
            <w:r w:rsidR="00A5129F"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3" w:history="1">
            <w:r w:rsidR="00A5129F">
              <w:rPr>
                <w:color w:val="004270"/>
                <w:sz w:val="16"/>
                <w:szCs w:val="16"/>
                <w:u w:val="single"/>
              </w:rPr>
              <w:t>nextent</w:t>
            </w:r>
          </w:hyperlink>
          <w:hyperlink r:id="rId4" w:history="1">
            <w:r w:rsidR="00A5129F"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5" w:history="1">
            <w:r w:rsidR="00A5129F">
              <w:rPr>
                <w:color w:val="004270"/>
                <w:sz w:val="16"/>
                <w:szCs w:val="16"/>
                <w:u w:val="single"/>
              </w:rPr>
              <w:t>hu</w:t>
            </w:r>
          </w:hyperlink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PAGE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8F0F63">
            <w:rPr>
              <w:noProof/>
              <w:color w:val="004270"/>
              <w:sz w:val="16"/>
              <w:szCs w:val="16"/>
            </w:rPr>
            <w:t>52</w:t>
          </w:r>
          <w:r>
            <w:rPr>
              <w:color w:val="004270"/>
              <w:sz w:val="16"/>
              <w:szCs w:val="16"/>
            </w:rPr>
            <w:fldChar w:fldCharType="end"/>
          </w:r>
          <w:r>
            <w:rPr>
              <w:color w:val="004270"/>
              <w:sz w:val="16"/>
              <w:szCs w:val="16"/>
            </w:rPr>
            <w:t xml:space="preserve"> / </w:t>
          </w: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NUMPAGES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8F0F63">
            <w:rPr>
              <w:noProof/>
              <w:color w:val="004270"/>
              <w:sz w:val="16"/>
              <w:szCs w:val="16"/>
            </w:rPr>
            <w:t>74</w:t>
          </w:r>
          <w:r>
            <w:rPr>
              <w:color w:val="004270"/>
              <w:sz w:val="16"/>
              <w:szCs w:val="16"/>
            </w:rPr>
            <w:fldChar w:fldCharType="end"/>
          </w:r>
        </w:p>
      </w:tc>
    </w:tr>
  </w:tbl>
  <w:p w:rsidR="00A5129F" w:rsidRDefault="00A512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9F" w:rsidRDefault="00A5129F">
      <w:pPr>
        <w:spacing w:line="240" w:lineRule="auto"/>
      </w:pPr>
      <w:r>
        <w:separator/>
      </w:r>
    </w:p>
  </w:footnote>
  <w:footnote w:type="continuationSeparator" w:id="0">
    <w:p w:rsidR="00A5129F" w:rsidRDefault="00A5129F">
      <w:pPr>
        <w:spacing w:line="240" w:lineRule="auto"/>
      </w:pPr>
      <w:r>
        <w:continuationSeparator/>
      </w:r>
    </w:p>
  </w:footnote>
  <w:footnote w:id="1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REPGA_DETM_OBA_TBASE_RES tábla töltéséhez használni kell</w:t>
      </w:r>
    </w:p>
  </w:footnote>
  <w:footnote w:id="2">
    <w:p w:rsidR="00A5129F" w:rsidRDefault="00A5129F">
      <w:pPr>
        <w:pStyle w:val="Lbjegyzetszveg"/>
      </w:pPr>
      <w:r>
        <w:rPr>
          <w:rStyle w:val="Lbjegyzet-hivatkozs"/>
        </w:rPr>
        <w:footnoteRef/>
      </w:r>
      <w:r>
        <w:t xml:space="preserve"> REPGA_DETM_OBA_TBASE tábla töltéséhez használni kell</w:t>
      </w:r>
    </w:p>
  </w:footnote>
  <w:footnote w:id="3">
    <w:p w:rsidR="00A5129F" w:rsidRPr="00130B93" w:rsidRDefault="00A5129F" w:rsidP="00073915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rPr>
          <w:rStyle w:val="Lbjegyzet-hivatkozs"/>
        </w:rPr>
        <w:footnoteRef/>
      </w:r>
      <w:r>
        <w:t xml:space="preserve"> 1. Meg kell vizsgálni hogy nincs </w:t>
      </w:r>
      <w:proofErr w:type="spellStart"/>
      <w:r>
        <w:t>-</w:t>
      </w:r>
      <w:proofErr w:type="gramStart"/>
      <w:r>
        <w:t>e</w:t>
      </w:r>
      <w:proofErr w:type="spellEnd"/>
      <w:proofErr w:type="gramEnd"/>
      <w:r>
        <w:t xml:space="preserve"> átfedés a </w:t>
      </w:r>
      <w:proofErr w:type="spellStart"/>
      <w:r>
        <w:t>CTFK-ból</w:t>
      </w:r>
      <w:proofErr w:type="spellEnd"/>
      <w:r>
        <w:t xml:space="preserve"> lekérdezett függő kamatokkal. </w:t>
      </w:r>
      <w:r w:rsidRPr="00130B93">
        <w:rPr>
          <w:color w:val="4F6228" w:themeColor="accent3" w:themeShade="80"/>
        </w:rPr>
        <w:t xml:space="preserve">Van, csak a </w:t>
      </w:r>
      <w:proofErr w:type="spellStart"/>
      <w:r w:rsidRPr="00130B93">
        <w:rPr>
          <w:color w:val="4F6228" w:themeColor="accent3" w:themeShade="80"/>
        </w:rPr>
        <w:t>FIDB-t</w:t>
      </w:r>
      <w:proofErr w:type="spellEnd"/>
      <w:r w:rsidRPr="00130B93">
        <w:rPr>
          <w:color w:val="4F6228" w:themeColor="accent3" w:themeShade="80"/>
        </w:rPr>
        <w:t xml:space="preserve"> használjuk.</w:t>
      </w:r>
    </w:p>
    <w:p w:rsidR="00A5129F" w:rsidRDefault="00A5129F" w:rsidP="00C45FB7">
      <w:pPr>
        <w:pStyle w:val="Lbjegyzetszveg"/>
        <w:shd w:val="clear" w:color="auto" w:fill="FDE9D9" w:themeFill="accent6" w:themeFillTint="33"/>
      </w:pPr>
      <w:r>
        <w:t xml:space="preserve">2. A visszakönyveléseket is tartalmazó </w:t>
      </w:r>
      <w:proofErr w:type="spellStart"/>
      <w:r>
        <w:t>hóvégi</w:t>
      </w:r>
      <w:proofErr w:type="spellEnd"/>
      <w:r>
        <w:t xml:space="preserve"> </w:t>
      </w:r>
      <w:r w:rsidRPr="00A56595">
        <w:t>KMDW_EX_ODS</w:t>
      </w:r>
      <w:proofErr w:type="gramStart"/>
      <w:r w:rsidRPr="00A56595">
        <w:t>.ODS</w:t>
      </w:r>
      <w:proofErr w:type="gramEnd"/>
      <w:r w:rsidRPr="00A56595">
        <w:t>_EX_FK_BALANCE</w:t>
      </w:r>
      <w:r>
        <w:t>_</w:t>
      </w:r>
      <w:proofErr w:type="spellStart"/>
      <w:r>
        <w:t>MTH-t</w:t>
      </w:r>
      <w:proofErr w:type="spellEnd"/>
      <w:r>
        <w:t xml:space="preserve"> lehet/kell-e használni a napi </w:t>
      </w:r>
      <w:r w:rsidRPr="000D5B7D">
        <w:rPr>
          <w:caps/>
        </w:rPr>
        <w:t>kmdw_ex_ods.ods_ex_fk_balance</w:t>
      </w:r>
      <w:r>
        <w:rPr>
          <w:caps/>
        </w:rPr>
        <w:t xml:space="preserve"> </w:t>
      </w:r>
      <w:r>
        <w:t>helyett? (</w:t>
      </w:r>
      <w:proofErr w:type="spellStart"/>
      <w:r>
        <w:t>Gyuláék</w:t>
      </w:r>
      <w:proofErr w:type="spellEnd"/>
      <w:r>
        <w:t xml:space="preserve">) </w:t>
      </w:r>
      <w:proofErr w:type="gramStart"/>
      <w:r w:rsidRPr="00130B93">
        <w:rPr>
          <w:color w:val="4F6228" w:themeColor="accent3" w:themeShade="80"/>
        </w:rPr>
        <w:t>A</w:t>
      </w:r>
      <w:proofErr w:type="gramEnd"/>
      <w:r w:rsidRPr="00130B93">
        <w:rPr>
          <w:color w:val="4F6228" w:themeColor="accent3" w:themeShade="80"/>
        </w:rPr>
        <w:t xml:space="preserve"> havi </w:t>
      </w:r>
      <w:proofErr w:type="spellStart"/>
      <w:r w:rsidRPr="00130B93">
        <w:rPr>
          <w:color w:val="4F6228" w:themeColor="accent3" w:themeShade="80"/>
        </w:rPr>
        <w:t>mth-s</w:t>
      </w:r>
      <w:proofErr w:type="spellEnd"/>
      <w:r w:rsidRPr="00130B93">
        <w:rPr>
          <w:color w:val="4F6228" w:themeColor="accent3" w:themeShade="80"/>
        </w:rPr>
        <w:t xml:space="preserve"> tábla használható.</w:t>
      </w:r>
    </w:p>
    <w:p w:rsidR="00A5129F" w:rsidRPr="00130B93" w:rsidRDefault="00A5129F" w:rsidP="00C45FB7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t xml:space="preserve">3. Ugyanakkor, bár az üzleti specifikáció említi, a lejárt, nem függősített kamatok és díjak töltése nincs benne az SQL-ekben (H343100, H343200, H343300) </w:t>
      </w:r>
      <w:r w:rsidRPr="00130B93">
        <w:rPr>
          <w:color w:val="4F6228" w:themeColor="accent3" w:themeShade="80"/>
        </w:rPr>
        <w:t>Ezek is kellenek.</w:t>
      </w:r>
    </w:p>
  </w:footnote>
  <w:footnote w:id="4">
    <w:p w:rsidR="00A5129F" w:rsidDel="00EF6418" w:rsidRDefault="00A5129F">
      <w:pPr>
        <w:pStyle w:val="Lbjegyzetszveg"/>
        <w:rPr>
          <w:del w:id="1458" w:author="viktor" w:date="2013-12-11T10:51:00Z"/>
          <w:shd w:val="clear" w:color="auto" w:fill="FDE9D9" w:themeFill="accent6" w:themeFillTint="33"/>
        </w:rPr>
      </w:pPr>
      <w:del w:id="1459" w:author="viktor" w:date="2013-12-11T10:51:00Z">
        <w:r w:rsidRPr="005038BB" w:rsidDel="00EF6418">
          <w:rPr>
            <w:rStyle w:val="Lbjegyzet-hivatkozs"/>
            <w:shd w:val="clear" w:color="auto" w:fill="FDE9D9" w:themeFill="accent6" w:themeFillTint="33"/>
          </w:rPr>
          <w:footnoteRef/>
        </w:r>
        <w:r w:rsidRPr="005038BB" w:rsidDel="00EF6418">
          <w:rPr>
            <w:shd w:val="clear" w:color="auto" w:fill="FDE9D9" w:themeFill="accent6" w:themeFillTint="33"/>
          </w:rPr>
          <w:delText xml:space="preserve"> OBA_TBASE_LAK.sql</w:delText>
        </w:r>
        <w:r w:rsidDel="00EF6418">
          <w:rPr>
            <w:shd w:val="clear" w:color="auto" w:fill="FDE9D9" w:themeFill="accent6" w:themeFillTint="33"/>
          </w:rPr>
          <w:delText>:</w:delText>
        </w:r>
        <w:r w:rsidRPr="005038BB" w:rsidDel="00EF6418">
          <w:rPr>
            <w:shd w:val="clear" w:color="auto" w:fill="FDE9D9" w:themeFill="accent6" w:themeFillTint="33"/>
          </w:rPr>
          <w:delText xml:space="preserve"> ufo_ebh19255.oba_ugyfelek_minta_1215@mis-ból töltődik. Mi a forrása?</w:delText>
        </w:r>
      </w:del>
    </w:p>
    <w:p w:rsidR="00A5129F" w:rsidRPr="00130B93" w:rsidDel="00EF6418" w:rsidRDefault="00A5129F">
      <w:pPr>
        <w:pStyle w:val="Lbjegyzetszveg"/>
        <w:rPr>
          <w:del w:id="1460" w:author="viktor" w:date="2013-12-11T10:51:00Z"/>
          <w:color w:val="4F6228" w:themeColor="accent3" w:themeShade="80"/>
        </w:rPr>
      </w:pPr>
      <w:del w:id="1461" w:author="viktor" w:date="2013-12-11T10:51:00Z">
        <w:r w:rsidRPr="00130B93" w:rsidDel="00EF6418">
          <w:rPr>
            <w:color w:val="4F6228" w:themeColor="accent3" w:themeShade="80"/>
            <w:shd w:val="clear" w:color="auto" w:fill="FDE9D9" w:themeFill="accent6" w:themeFillTint="33"/>
          </w:rPr>
          <w:delText>Lakásszövetkezetektől bekért adatokat tartalmazza, csv betöltéssel kell megvalósítani (ha nincs újabb csv, a régit kell használni)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29F" w:rsidRDefault="00A5129F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261"/>
      <w:gridCol w:w="3145"/>
    </w:tblGrid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  <w:r>
            <w:rPr>
              <w:b/>
              <w:bCs/>
              <w:color w:val="004270"/>
              <w:sz w:val="28"/>
              <w:szCs w:val="28"/>
            </w:rPr>
            <w:t>Funkcionális specifikáció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r w:rsidRPr="001A2EF4">
            <w:rPr>
              <w:b/>
              <w:bCs/>
              <w:color w:val="004270"/>
              <w:sz w:val="24"/>
              <w:szCs w:val="24"/>
            </w:rPr>
            <w:t xml:space="preserve">OBA-KBB alapadat állományának </w:t>
          </w:r>
        </w:p>
        <w:p w:rsidR="00A5129F" w:rsidRDefault="00A5129F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proofErr w:type="spellStart"/>
          <w:r w:rsidRPr="001A2EF4">
            <w:rPr>
              <w:b/>
              <w:bCs/>
              <w:color w:val="004270"/>
              <w:sz w:val="24"/>
              <w:szCs w:val="24"/>
            </w:rPr>
            <w:t>Repga</w:t>
          </w:r>
          <w:proofErr w:type="spellEnd"/>
          <w:r w:rsidRPr="001A2EF4">
            <w:rPr>
              <w:b/>
              <w:bCs/>
              <w:color w:val="004270"/>
              <w:sz w:val="24"/>
              <w:szCs w:val="24"/>
            </w:rPr>
            <w:t xml:space="preserve"> 3 rendszerbe</w:t>
          </w:r>
          <w:r>
            <w:rPr>
              <w:b/>
              <w:bCs/>
              <w:color w:val="004270"/>
              <w:sz w:val="24"/>
              <w:szCs w:val="24"/>
            </w:rPr>
            <w:t>n</w:t>
          </w:r>
          <w:r w:rsidRPr="001A2EF4">
            <w:rPr>
              <w:b/>
              <w:bCs/>
              <w:color w:val="004270"/>
              <w:sz w:val="24"/>
              <w:szCs w:val="24"/>
            </w:rPr>
            <w:t xml:space="preserve"> történő megvalósítása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287780" cy="373380"/>
                <wp:effectExtent l="19050" t="0" r="7620" b="0"/>
                <wp:docPr id="1" name="Kép 1" descr="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5129F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A5129F" w:rsidRDefault="00A5129F">
          <w:pPr>
            <w:spacing w:line="240" w:lineRule="auto"/>
          </w:pPr>
        </w:p>
      </w:tc>
    </w:tr>
  </w:tbl>
  <w:p w:rsidR="00A5129F" w:rsidRDefault="00A512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73C8A8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1" w:tplc="BD04E5B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2" w:tplc="E4B4502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3" w:tplc="4AD07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4" w:tplc="D2EA0B4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5" w:tplc="281C397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6" w:tplc="F8DA6AC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7" w:tplc="B82E66D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8" w:tplc="ECFACE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</w:abstractNum>
  <w:abstractNum w:abstractNumId="1">
    <w:nsid w:val="00000002"/>
    <w:multiLevelType w:val="hybridMultilevel"/>
    <w:tmpl w:val="00000002"/>
    <w:lvl w:ilvl="0" w:tplc="4F7A6A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33C882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226AA8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2EA739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880D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1C97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4CDE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4CED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68838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C182B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64C32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6283B7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F80A0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010C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060F0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A07D6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6049BE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D305AF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D1E85C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BF282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6092F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7983FC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EA79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88E2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9ABE4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2E20F9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51A2D4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D1C072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9850BB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4582ED0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17CC3C5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1B3E90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0581B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113A3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8398F15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5F1C42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B8F41E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BF047DC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84A06B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E7D2E6E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B8E234D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A59E1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5268F4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C152F74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BCE29E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109EF2C0">
      <w:start w:val="1"/>
      <w:numFmt w:val="bullet"/>
      <w:lvlText w:val="○"/>
      <w:lvlJc w:val="left"/>
      <w:pPr>
        <w:tabs>
          <w:tab w:val="num" w:pos="1080"/>
        </w:tabs>
        <w:ind w:left="144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2527160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667DD8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8D01B76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D449C2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B9C6A10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026EEE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44290F4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2D647E4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27D0B5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5F86A2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BC026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DE8B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22A79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96A678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AE48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B42A5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82F6D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179440AF"/>
    <w:multiLevelType w:val="hybridMultilevel"/>
    <w:tmpl w:val="6A1C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F5"/>
    <w:multiLevelType w:val="hybridMultilevel"/>
    <w:tmpl w:val="EEF6F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523F6"/>
    <w:multiLevelType w:val="hybridMultilevel"/>
    <w:tmpl w:val="BDA4AF22"/>
    <w:lvl w:ilvl="0" w:tplc="040E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26AD6909"/>
    <w:multiLevelType w:val="hybridMultilevel"/>
    <w:tmpl w:val="B9DCA99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4A7015"/>
    <w:multiLevelType w:val="hybridMultilevel"/>
    <w:tmpl w:val="3118CB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E3381"/>
    <w:multiLevelType w:val="hybridMultilevel"/>
    <w:tmpl w:val="38C42E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04D9"/>
    <w:multiLevelType w:val="hybridMultilevel"/>
    <w:tmpl w:val="E13AF52C"/>
    <w:lvl w:ilvl="0" w:tplc="0BB476D8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123C82"/>
    <w:multiLevelType w:val="hybridMultilevel"/>
    <w:tmpl w:val="25F45A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A787A"/>
    <w:multiLevelType w:val="hybridMultilevel"/>
    <w:tmpl w:val="5170B6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D9732E6"/>
    <w:multiLevelType w:val="hybridMultilevel"/>
    <w:tmpl w:val="F35242AE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9D5910"/>
    <w:multiLevelType w:val="multilevel"/>
    <w:tmpl w:val="2A9ADCBE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821362"/>
    <w:multiLevelType w:val="hybridMultilevel"/>
    <w:tmpl w:val="9210E39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B354F1"/>
    <w:multiLevelType w:val="hybridMultilevel"/>
    <w:tmpl w:val="B93E15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03A2B1C"/>
    <w:multiLevelType w:val="hybridMultilevel"/>
    <w:tmpl w:val="C90A28EA"/>
    <w:lvl w:ilvl="0" w:tplc="B06003F2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6F2289"/>
    <w:multiLevelType w:val="hybridMultilevel"/>
    <w:tmpl w:val="25A472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C7112"/>
    <w:multiLevelType w:val="hybridMultilevel"/>
    <w:tmpl w:val="39B688C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06602AC"/>
    <w:multiLevelType w:val="hybridMultilevel"/>
    <w:tmpl w:val="4BCAFD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AD7F84"/>
    <w:multiLevelType w:val="hybridMultilevel"/>
    <w:tmpl w:val="8ABA7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6C0296"/>
    <w:multiLevelType w:val="multilevel"/>
    <w:tmpl w:val="365E0A6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18"/>
  </w:num>
  <w:num w:numId="12">
    <w:abstractNumId w:val="21"/>
  </w:num>
  <w:num w:numId="13">
    <w:abstractNumId w:val="26"/>
  </w:num>
  <w:num w:numId="14">
    <w:abstractNumId w:val="25"/>
  </w:num>
  <w:num w:numId="15">
    <w:abstractNumId w:val="15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1"/>
  </w:num>
  <w:num w:numId="21">
    <w:abstractNumId w:val="23"/>
  </w:num>
  <w:num w:numId="22">
    <w:abstractNumId w:val="16"/>
  </w:num>
  <w:num w:numId="23">
    <w:abstractNumId w:val="24"/>
  </w:num>
  <w:num w:numId="24">
    <w:abstractNumId w:val="17"/>
  </w:num>
  <w:num w:numId="25">
    <w:abstractNumId w:val="13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760F"/>
    <w:rsid w:val="00015699"/>
    <w:rsid w:val="00016C7F"/>
    <w:rsid w:val="0004243C"/>
    <w:rsid w:val="00042B5D"/>
    <w:rsid w:val="00042D93"/>
    <w:rsid w:val="000500C9"/>
    <w:rsid w:val="00071DD7"/>
    <w:rsid w:val="00073915"/>
    <w:rsid w:val="00076037"/>
    <w:rsid w:val="000924DB"/>
    <w:rsid w:val="000A3F11"/>
    <w:rsid w:val="000A5CC8"/>
    <w:rsid w:val="000A5D70"/>
    <w:rsid w:val="000A6738"/>
    <w:rsid w:val="000C16A7"/>
    <w:rsid w:val="000C3721"/>
    <w:rsid w:val="000C5899"/>
    <w:rsid w:val="000D19B8"/>
    <w:rsid w:val="000D5B7D"/>
    <w:rsid w:val="000E1F4F"/>
    <w:rsid w:val="000E275D"/>
    <w:rsid w:val="000F53FA"/>
    <w:rsid w:val="000F54B2"/>
    <w:rsid w:val="000F55AD"/>
    <w:rsid w:val="000F6AB0"/>
    <w:rsid w:val="00106891"/>
    <w:rsid w:val="00113B21"/>
    <w:rsid w:val="00115DC0"/>
    <w:rsid w:val="00122029"/>
    <w:rsid w:val="00122115"/>
    <w:rsid w:val="001256DB"/>
    <w:rsid w:val="00130B93"/>
    <w:rsid w:val="00155024"/>
    <w:rsid w:val="00165560"/>
    <w:rsid w:val="00166598"/>
    <w:rsid w:val="00167AF4"/>
    <w:rsid w:val="00173DE9"/>
    <w:rsid w:val="00190344"/>
    <w:rsid w:val="00194D10"/>
    <w:rsid w:val="001A05DA"/>
    <w:rsid w:val="001A2EF4"/>
    <w:rsid w:val="001C0788"/>
    <w:rsid w:val="001C0ADF"/>
    <w:rsid w:val="001C71D5"/>
    <w:rsid w:val="001D00A7"/>
    <w:rsid w:val="001F2980"/>
    <w:rsid w:val="001F3672"/>
    <w:rsid w:val="00201338"/>
    <w:rsid w:val="0020492E"/>
    <w:rsid w:val="00204BCA"/>
    <w:rsid w:val="002123CC"/>
    <w:rsid w:val="002148FF"/>
    <w:rsid w:val="0023393A"/>
    <w:rsid w:val="0023461D"/>
    <w:rsid w:val="00237126"/>
    <w:rsid w:val="00245013"/>
    <w:rsid w:val="002453E5"/>
    <w:rsid w:val="00257CC0"/>
    <w:rsid w:val="002612EB"/>
    <w:rsid w:val="00270A49"/>
    <w:rsid w:val="00275878"/>
    <w:rsid w:val="00284765"/>
    <w:rsid w:val="002872FA"/>
    <w:rsid w:val="0029180D"/>
    <w:rsid w:val="00293E00"/>
    <w:rsid w:val="0029642D"/>
    <w:rsid w:val="002B426E"/>
    <w:rsid w:val="002C20D2"/>
    <w:rsid w:val="002D5334"/>
    <w:rsid w:val="002E0DA4"/>
    <w:rsid w:val="002E534F"/>
    <w:rsid w:val="002E5438"/>
    <w:rsid w:val="002F1939"/>
    <w:rsid w:val="002F3F0E"/>
    <w:rsid w:val="003111B3"/>
    <w:rsid w:val="00324410"/>
    <w:rsid w:val="0033076A"/>
    <w:rsid w:val="00331650"/>
    <w:rsid w:val="003464A8"/>
    <w:rsid w:val="00346FED"/>
    <w:rsid w:val="00355850"/>
    <w:rsid w:val="003631BF"/>
    <w:rsid w:val="0037241E"/>
    <w:rsid w:val="00381F7A"/>
    <w:rsid w:val="00384070"/>
    <w:rsid w:val="00393FBD"/>
    <w:rsid w:val="00395461"/>
    <w:rsid w:val="003A12AA"/>
    <w:rsid w:val="003A4D7F"/>
    <w:rsid w:val="003B42BE"/>
    <w:rsid w:val="00407B3F"/>
    <w:rsid w:val="00413259"/>
    <w:rsid w:val="004321DD"/>
    <w:rsid w:val="0043501E"/>
    <w:rsid w:val="00437ABD"/>
    <w:rsid w:val="004422A3"/>
    <w:rsid w:val="004619BF"/>
    <w:rsid w:val="00464E70"/>
    <w:rsid w:val="004700F9"/>
    <w:rsid w:val="0049144F"/>
    <w:rsid w:val="00491FBF"/>
    <w:rsid w:val="004A1D3D"/>
    <w:rsid w:val="004A37D3"/>
    <w:rsid w:val="004A48A1"/>
    <w:rsid w:val="004A4BE6"/>
    <w:rsid w:val="004A543F"/>
    <w:rsid w:val="004B0917"/>
    <w:rsid w:val="004B1C1E"/>
    <w:rsid w:val="004B1EBE"/>
    <w:rsid w:val="004B2E86"/>
    <w:rsid w:val="004B704B"/>
    <w:rsid w:val="004C797E"/>
    <w:rsid w:val="004D25F5"/>
    <w:rsid w:val="004D5A45"/>
    <w:rsid w:val="004D651C"/>
    <w:rsid w:val="004E0D0D"/>
    <w:rsid w:val="004E2259"/>
    <w:rsid w:val="004E2DD1"/>
    <w:rsid w:val="004E4921"/>
    <w:rsid w:val="00502C73"/>
    <w:rsid w:val="005038BB"/>
    <w:rsid w:val="00506F2C"/>
    <w:rsid w:val="005113FF"/>
    <w:rsid w:val="005321F3"/>
    <w:rsid w:val="005352AD"/>
    <w:rsid w:val="00541932"/>
    <w:rsid w:val="00567949"/>
    <w:rsid w:val="0058755E"/>
    <w:rsid w:val="005A1C17"/>
    <w:rsid w:val="005A1FB9"/>
    <w:rsid w:val="005A27A4"/>
    <w:rsid w:val="005B3E8E"/>
    <w:rsid w:val="005C0115"/>
    <w:rsid w:val="005C1EDD"/>
    <w:rsid w:val="005D0A0F"/>
    <w:rsid w:val="005D4BCA"/>
    <w:rsid w:val="005E2E61"/>
    <w:rsid w:val="005E3136"/>
    <w:rsid w:val="005F33F0"/>
    <w:rsid w:val="0060622D"/>
    <w:rsid w:val="00622376"/>
    <w:rsid w:val="006534D0"/>
    <w:rsid w:val="0066604E"/>
    <w:rsid w:val="00674638"/>
    <w:rsid w:val="006A0746"/>
    <w:rsid w:val="006C5501"/>
    <w:rsid w:val="006C6286"/>
    <w:rsid w:val="006C7F5B"/>
    <w:rsid w:val="006E0C5B"/>
    <w:rsid w:val="006F22B5"/>
    <w:rsid w:val="006F2EF2"/>
    <w:rsid w:val="006F6280"/>
    <w:rsid w:val="00704370"/>
    <w:rsid w:val="00706C65"/>
    <w:rsid w:val="007175B3"/>
    <w:rsid w:val="00735BEC"/>
    <w:rsid w:val="00742104"/>
    <w:rsid w:val="00746B22"/>
    <w:rsid w:val="007517F2"/>
    <w:rsid w:val="007532B9"/>
    <w:rsid w:val="00753681"/>
    <w:rsid w:val="00762750"/>
    <w:rsid w:val="00762C53"/>
    <w:rsid w:val="00766EDC"/>
    <w:rsid w:val="00772210"/>
    <w:rsid w:val="00772FFA"/>
    <w:rsid w:val="007A299B"/>
    <w:rsid w:val="007A4361"/>
    <w:rsid w:val="007B2A7A"/>
    <w:rsid w:val="007B3757"/>
    <w:rsid w:val="007C4CCF"/>
    <w:rsid w:val="007D282E"/>
    <w:rsid w:val="007E6535"/>
    <w:rsid w:val="007E7338"/>
    <w:rsid w:val="007F1AE0"/>
    <w:rsid w:val="00803FC0"/>
    <w:rsid w:val="00812A59"/>
    <w:rsid w:val="008147DB"/>
    <w:rsid w:val="008244CD"/>
    <w:rsid w:val="0082481F"/>
    <w:rsid w:val="0082641D"/>
    <w:rsid w:val="00832CF0"/>
    <w:rsid w:val="00833157"/>
    <w:rsid w:val="00840CA6"/>
    <w:rsid w:val="00843AFA"/>
    <w:rsid w:val="00861AAC"/>
    <w:rsid w:val="00862659"/>
    <w:rsid w:val="0087015A"/>
    <w:rsid w:val="0087748B"/>
    <w:rsid w:val="008966FA"/>
    <w:rsid w:val="008A0B7B"/>
    <w:rsid w:val="008A38FD"/>
    <w:rsid w:val="008B783E"/>
    <w:rsid w:val="008F0F63"/>
    <w:rsid w:val="00901822"/>
    <w:rsid w:val="0090405B"/>
    <w:rsid w:val="00906B4D"/>
    <w:rsid w:val="009157D8"/>
    <w:rsid w:val="00917092"/>
    <w:rsid w:val="00920CC8"/>
    <w:rsid w:val="009303AE"/>
    <w:rsid w:val="009327A1"/>
    <w:rsid w:val="0093439D"/>
    <w:rsid w:val="00941B94"/>
    <w:rsid w:val="0095422B"/>
    <w:rsid w:val="00955CCD"/>
    <w:rsid w:val="00975D0F"/>
    <w:rsid w:val="009800D6"/>
    <w:rsid w:val="009916FC"/>
    <w:rsid w:val="009A4066"/>
    <w:rsid w:val="009B0AA0"/>
    <w:rsid w:val="009C35FF"/>
    <w:rsid w:val="009C6825"/>
    <w:rsid w:val="009F170D"/>
    <w:rsid w:val="009F5CDA"/>
    <w:rsid w:val="00A011C1"/>
    <w:rsid w:val="00A11983"/>
    <w:rsid w:val="00A129F8"/>
    <w:rsid w:val="00A136E3"/>
    <w:rsid w:val="00A145FD"/>
    <w:rsid w:val="00A20071"/>
    <w:rsid w:val="00A20CEB"/>
    <w:rsid w:val="00A22DBF"/>
    <w:rsid w:val="00A3385A"/>
    <w:rsid w:val="00A34334"/>
    <w:rsid w:val="00A5129F"/>
    <w:rsid w:val="00A52049"/>
    <w:rsid w:val="00A56595"/>
    <w:rsid w:val="00A60A9A"/>
    <w:rsid w:val="00A61815"/>
    <w:rsid w:val="00A65F55"/>
    <w:rsid w:val="00A77B3E"/>
    <w:rsid w:val="00A804AB"/>
    <w:rsid w:val="00A86DA3"/>
    <w:rsid w:val="00A94BEE"/>
    <w:rsid w:val="00A951E5"/>
    <w:rsid w:val="00AC02A8"/>
    <w:rsid w:val="00AC0B36"/>
    <w:rsid w:val="00AC2E01"/>
    <w:rsid w:val="00AC4E20"/>
    <w:rsid w:val="00AE147E"/>
    <w:rsid w:val="00AE4F72"/>
    <w:rsid w:val="00AE63F6"/>
    <w:rsid w:val="00AF022F"/>
    <w:rsid w:val="00AF3DE4"/>
    <w:rsid w:val="00AF7FF4"/>
    <w:rsid w:val="00B01FAD"/>
    <w:rsid w:val="00B02482"/>
    <w:rsid w:val="00B02999"/>
    <w:rsid w:val="00B0364D"/>
    <w:rsid w:val="00B04428"/>
    <w:rsid w:val="00B107CB"/>
    <w:rsid w:val="00B156C5"/>
    <w:rsid w:val="00B2695D"/>
    <w:rsid w:val="00B34B9E"/>
    <w:rsid w:val="00B41AE2"/>
    <w:rsid w:val="00B46400"/>
    <w:rsid w:val="00B570FC"/>
    <w:rsid w:val="00B61F70"/>
    <w:rsid w:val="00B673C4"/>
    <w:rsid w:val="00B721C5"/>
    <w:rsid w:val="00B72254"/>
    <w:rsid w:val="00B737D9"/>
    <w:rsid w:val="00B758A6"/>
    <w:rsid w:val="00B76AF3"/>
    <w:rsid w:val="00B7701D"/>
    <w:rsid w:val="00BA7091"/>
    <w:rsid w:val="00BB190B"/>
    <w:rsid w:val="00BC545A"/>
    <w:rsid w:val="00BD25A6"/>
    <w:rsid w:val="00BD7201"/>
    <w:rsid w:val="00BE1B84"/>
    <w:rsid w:val="00BE2F5A"/>
    <w:rsid w:val="00BE515C"/>
    <w:rsid w:val="00BF028A"/>
    <w:rsid w:val="00BF1C27"/>
    <w:rsid w:val="00C02A5E"/>
    <w:rsid w:val="00C05D92"/>
    <w:rsid w:val="00C07C05"/>
    <w:rsid w:val="00C117B4"/>
    <w:rsid w:val="00C26566"/>
    <w:rsid w:val="00C27258"/>
    <w:rsid w:val="00C27B58"/>
    <w:rsid w:val="00C3292D"/>
    <w:rsid w:val="00C35CA1"/>
    <w:rsid w:val="00C45FB7"/>
    <w:rsid w:val="00C652B1"/>
    <w:rsid w:val="00C72ED8"/>
    <w:rsid w:val="00C806DD"/>
    <w:rsid w:val="00C81C96"/>
    <w:rsid w:val="00C91590"/>
    <w:rsid w:val="00C949E8"/>
    <w:rsid w:val="00CA0EF1"/>
    <w:rsid w:val="00CA21B2"/>
    <w:rsid w:val="00CA2BB5"/>
    <w:rsid w:val="00CA555C"/>
    <w:rsid w:val="00CB479C"/>
    <w:rsid w:val="00CC35AC"/>
    <w:rsid w:val="00CD044E"/>
    <w:rsid w:val="00CD1A2E"/>
    <w:rsid w:val="00CE126D"/>
    <w:rsid w:val="00D06026"/>
    <w:rsid w:val="00D60A4B"/>
    <w:rsid w:val="00D62EAC"/>
    <w:rsid w:val="00D64D2D"/>
    <w:rsid w:val="00D67686"/>
    <w:rsid w:val="00D74225"/>
    <w:rsid w:val="00D76E63"/>
    <w:rsid w:val="00D7745E"/>
    <w:rsid w:val="00D94006"/>
    <w:rsid w:val="00DA3A76"/>
    <w:rsid w:val="00DA5B36"/>
    <w:rsid w:val="00DA7FBC"/>
    <w:rsid w:val="00DB2DB2"/>
    <w:rsid w:val="00DB5354"/>
    <w:rsid w:val="00DD0A69"/>
    <w:rsid w:val="00DD2996"/>
    <w:rsid w:val="00DE0205"/>
    <w:rsid w:val="00DE6FF8"/>
    <w:rsid w:val="00DF06C5"/>
    <w:rsid w:val="00E031A5"/>
    <w:rsid w:val="00E258CC"/>
    <w:rsid w:val="00E30C08"/>
    <w:rsid w:val="00E30F37"/>
    <w:rsid w:val="00E31578"/>
    <w:rsid w:val="00E478C4"/>
    <w:rsid w:val="00E47BE0"/>
    <w:rsid w:val="00E51EF8"/>
    <w:rsid w:val="00E53CD7"/>
    <w:rsid w:val="00E57536"/>
    <w:rsid w:val="00E576C5"/>
    <w:rsid w:val="00E652D9"/>
    <w:rsid w:val="00E66746"/>
    <w:rsid w:val="00E71ADB"/>
    <w:rsid w:val="00E77B91"/>
    <w:rsid w:val="00E806F5"/>
    <w:rsid w:val="00E83342"/>
    <w:rsid w:val="00EA149C"/>
    <w:rsid w:val="00EA20FF"/>
    <w:rsid w:val="00EA23AE"/>
    <w:rsid w:val="00EA6A70"/>
    <w:rsid w:val="00EB6DFF"/>
    <w:rsid w:val="00EC1555"/>
    <w:rsid w:val="00ED36D9"/>
    <w:rsid w:val="00EE0F8F"/>
    <w:rsid w:val="00EF6418"/>
    <w:rsid w:val="00EF6E3A"/>
    <w:rsid w:val="00F02EC1"/>
    <w:rsid w:val="00F06AA7"/>
    <w:rsid w:val="00F146E1"/>
    <w:rsid w:val="00F25EB8"/>
    <w:rsid w:val="00F33EF8"/>
    <w:rsid w:val="00F40842"/>
    <w:rsid w:val="00F41E1A"/>
    <w:rsid w:val="00F512EA"/>
    <w:rsid w:val="00F52B49"/>
    <w:rsid w:val="00F66FB6"/>
    <w:rsid w:val="00F7153D"/>
    <w:rsid w:val="00F81B6C"/>
    <w:rsid w:val="00F90EF6"/>
    <w:rsid w:val="00F9116B"/>
    <w:rsid w:val="00F931F4"/>
    <w:rsid w:val="00FA5A23"/>
    <w:rsid w:val="00FA5A89"/>
    <w:rsid w:val="00FA7869"/>
    <w:rsid w:val="00FC0DF5"/>
    <w:rsid w:val="00FC4498"/>
    <w:rsid w:val="00FD01F6"/>
    <w:rsid w:val="00FE1762"/>
    <w:rsid w:val="00FE1C65"/>
    <w:rsid w:val="00FE1F34"/>
    <w:rsid w:val="00FE2376"/>
    <w:rsid w:val="00FF00B8"/>
    <w:rsid w:val="00FF113B"/>
    <w:rsid w:val="00FF18A5"/>
    <w:rsid w:val="00FF7E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C5501"/>
    <w:pPr>
      <w:spacing w:line="276" w:lineRule="auto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qFormat/>
    <w:rsid w:val="004E2259"/>
    <w:pPr>
      <w:pageBreakBefore/>
      <w:numPr>
        <w:numId w:val="13"/>
      </w:numPr>
      <w:spacing w:before="480" w:after="120" w:line="240" w:lineRule="auto"/>
      <w:outlineLvl w:val="0"/>
    </w:pPr>
    <w:rPr>
      <w:b/>
      <w:bCs/>
      <w:sz w:val="36"/>
      <w:szCs w:val="48"/>
    </w:rPr>
  </w:style>
  <w:style w:type="paragraph" w:styleId="Cmsor2">
    <w:name w:val="heading 2"/>
    <w:basedOn w:val="Norml"/>
    <w:next w:val="Norml"/>
    <w:qFormat/>
    <w:rsid w:val="004E2259"/>
    <w:pPr>
      <w:spacing w:before="360" w:after="80" w:line="240" w:lineRule="auto"/>
      <w:outlineLvl w:val="1"/>
    </w:pPr>
    <w:rPr>
      <w:b/>
      <w:bCs/>
      <w:sz w:val="32"/>
      <w:szCs w:val="36"/>
    </w:rPr>
  </w:style>
  <w:style w:type="paragraph" w:styleId="Cmsor3">
    <w:name w:val="heading 3"/>
    <w:basedOn w:val="Norml"/>
    <w:next w:val="Norm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Cmsor4">
    <w:name w:val="heading 4"/>
    <w:basedOn w:val="Norml"/>
    <w:next w:val="Norm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Cmsor5">
    <w:name w:val="heading 5"/>
    <w:basedOn w:val="Norml"/>
    <w:next w:val="Norml"/>
    <w:link w:val="Cmsor5Char"/>
    <w:qFormat/>
    <w:rsid w:val="00EF7B96"/>
    <w:pPr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Cmsor6">
    <w:name w:val="heading 6"/>
    <w:basedOn w:val="Norml"/>
    <w:next w:val="Norml"/>
    <w:qFormat/>
    <w:rsid w:val="00EF7B96"/>
    <w:pPr>
      <w:spacing w:before="200" w:after="40" w:line="240" w:lineRule="auto"/>
      <w:outlineLvl w:val="5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Alcm">
    <w:name w:val="Subtitle"/>
    <w:basedOn w:val="Norm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uborkszveg">
    <w:name w:val="Balloon Text"/>
    <w:basedOn w:val="Norml"/>
    <w:link w:val="BuborkszvegChar"/>
    <w:rsid w:val="000E1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0E1F4F"/>
    <w:rPr>
      <w:rFonts w:ascii="Tahoma" w:eastAsia="Arial" w:hAnsi="Tahoma" w:cs="Tahoma"/>
      <w:color w:val="000000"/>
      <w:sz w:val="16"/>
      <w:szCs w:val="16"/>
    </w:rPr>
  </w:style>
  <w:style w:type="paragraph" w:styleId="lfej">
    <w:name w:val="header"/>
    <w:basedOn w:val="Norml"/>
    <w:link w:val="lfej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rsid w:val="000E1F4F"/>
    <w:rPr>
      <w:rFonts w:ascii="Arial" w:eastAsia="Arial" w:hAnsi="Arial" w:cs="Arial"/>
      <w:color w:val="000000"/>
    </w:rPr>
  </w:style>
  <w:style w:type="paragraph" w:styleId="llb">
    <w:name w:val="footer"/>
    <w:basedOn w:val="Norml"/>
    <w:link w:val="llb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rsid w:val="000E1F4F"/>
    <w:rPr>
      <w:rFonts w:ascii="Arial" w:eastAsia="Arial" w:hAnsi="Arial" w:cs="Arial"/>
      <w:color w:val="000000"/>
    </w:rPr>
  </w:style>
  <w:style w:type="character" w:styleId="Hiperhivatkozs">
    <w:name w:val="Hyperlink"/>
    <w:basedOn w:val="Bekezdsalapbettpusa"/>
    <w:uiPriority w:val="99"/>
    <w:rsid w:val="0087015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B426E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rsid w:val="00FF7E21"/>
    <w:rPr>
      <w:rFonts w:ascii="Arial" w:eastAsia="Arial" w:hAnsi="Arial" w:cs="Arial"/>
      <w:b/>
      <w:bCs/>
      <w:color w:val="000000"/>
      <w:sz w:val="22"/>
      <w:szCs w:val="22"/>
    </w:rPr>
  </w:style>
  <w:style w:type="character" w:styleId="Mrltotthiperhivatkozs">
    <w:name w:val="FollowedHyperlink"/>
    <w:basedOn w:val="Bekezdsalapbettpusa"/>
    <w:rsid w:val="004A543F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rsid w:val="00B02482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6F2EF2"/>
    <w:pPr>
      <w:spacing w:after="100"/>
      <w:ind w:left="200"/>
    </w:pPr>
  </w:style>
  <w:style w:type="paragraph" w:customStyle="1" w:styleId="Nextentszveg">
    <w:name w:val="Nextent_szöveg"/>
    <w:basedOn w:val="Norml"/>
    <w:rsid w:val="007B2A7A"/>
    <w:pPr>
      <w:widowControl w:val="0"/>
      <w:spacing w:before="240" w:after="120" w:line="240" w:lineRule="auto"/>
      <w:jc w:val="both"/>
    </w:pPr>
    <w:rPr>
      <w:rFonts w:eastAsia="Times New Roman"/>
      <w:color w:val="auto"/>
      <w:lang w:eastAsia="en-US"/>
    </w:rPr>
  </w:style>
  <w:style w:type="character" w:styleId="Jegyzethivatkozs">
    <w:name w:val="annotation reference"/>
    <w:basedOn w:val="Bekezdsalapbettpusa"/>
    <w:rsid w:val="004B1EB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4B1EBE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rsid w:val="004B1EBE"/>
    <w:rPr>
      <w:rFonts w:ascii="Arial" w:eastAsia="Arial" w:hAnsi="Arial" w:cs="Arial"/>
      <w:color w:val="000000"/>
    </w:rPr>
  </w:style>
  <w:style w:type="paragraph" w:styleId="Megjegyzstrgya">
    <w:name w:val="annotation subject"/>
    <w:basedOn w:val="Jegyzetszveg"/>
    <w:next w:val="Jegyzetszveg"/>
    <w:link w:val="MegjegyzstrgyaChar"/>
    <w:rsid w:val="004B1E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4B1EBE"/>
    <w:rPr>
      <w:rFonts w:ascii="Arial" w:eastAsia="Arial" w:hAnsi="Arial" w:cs="Arial"/>
      <w:b/>
      <w:bCs/>
      <w:color w:val="000000"/>
    </w:rPr>
  </w:style>
  <w:style w:type="paragraph" w:styleId="Lbjegyzetszveg">
    <w:name w:val="footnote text"/>
    <w:basedOn w:val="Norml"/>
    <w:link w:val="LbjegyzetszvegChar"/>
    <w:rsid w:val="000D5B7D"/>
    <w:pPr>
      <w:spacing w:line="240" w:lineRule="auto"/>
    </w:pPr>
  </w:style>
  <w:style w:type="character" w:customStyle="1" w:styleId="LbjegyzetszvegChar">
    <w:name w:val="Lábjegyzetszöveg Char"/>
    <w:basedOn w:val="Bekezdsalapbettpusa"/>
    <w:link w:val="Lbjegyzetszveg"/>
    <w:rsid w:val="000D5B7D"/>
    <w:rPr>
      <w:rFonts w:ascii="Arial" w:eastAsia="Arial" w:hAnsi="Arial" w:cs="Arial"/>
      <w:color w:val="000000"/>
    </w:rPr>
  </w:style>
  <w:style w:type="character" w:styleId="Lbjegyzet-hivatkozs">
    <w:name w:val="footnote reference"/>
    <w:basedOn w:val="Bekezdsalapbettpusa"/>
    <w:rsid w:val="000D5B7D"/>
    <w:rPr>
      <w:vertAlign w:val="superscript"/>
    </w:rPr>
  </w:style>
  <w:style w:type="table" w:styleId="Rcsostblzat">
    <w:name w:val="Table Grid"/>
    <w:basedOn w:val="Normltblzat"/>
    <w:rsid w:val="00E6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8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1.e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image" Target="media/image9.emf"/><Relationship Id="rId11" Type="http://schemas.openxmlformats.org/officeDocument/2006/relationships/hyperlink" Target="file:///\\hs001gtw1\FileTransfers\fromBeteti\toOBA\&#233;&#233;&#233;&#233;hhnn\" TargetMode="External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7.emf"/><Relationship Id="rId53" Type="http://schemas.openxmlformats.org/officeDocument/2006/relationships/image" Target="media/image20.emf"/><Relationship Id="rId58" Type="http://schemas.openxmlformats.org/officeDocument/2006/relationships/image" Target="media/image22.emf"/><Relationship Id="rId66" Type="http://schemas.openxmlformats.org/officeDocument/2006/relationships/oleObject" Target="embeddings/oleObject30.bin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6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19.emf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hyperlink" Target="file:///\\hs001gtw1\FileTransfers\fromUrbis\toOBA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3.emf"/><Relationship Id="rId65" Type="http://schemas.openxmlformats.org/officeDocument/2006/relationships/image" Target="media/image25.emf"/><Relationship Id="rId73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hyperlink" Target="file:///\\hs001gtw1\FileTransfers\fromManualProc\toRepga" TargetMode="External"/><Relationship Id="rId14" Type="http://schemas.openxmlformats.org/officeDocument/2006/relationships/image" Target="media/image2.emf"/><Relationship Id="rId22" Type="http://schemas.openxmlformats.org/officeDocument/2006/relationships/oleObject" Target="embeddings/oleObject6.bin"/><Relationship Id="rId27" Type="http://schemas.openxmlformats.org/officeDocument/2006/relationships/image" Target="media/image8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5.bin"/><Relationship Id="rId41" Type="http://schemas.openxmlformats.org/officeDocument/2006/relationships/image" Target="media/image15.emf"/><Relationship Id="rId54" Type="http://schemas.openxmlformats.org/officeDocument/2006/relationships/oleObject" Target="embeddings/oleObject23.bin"/><Relationship Id="rId62" Type="http://schemas.openxmlformats.org/officeDocument/2006/relationships/image" Target="media/image24.emf"/><Relationship Id="rId70" Type="http://schemas.openxmlformats.org/officeDocument/2006/relationships/image" Target="media/image26.e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xtent.hu" TargetMode="External"/><Relationship Id="rId2" Type="http://schemas.openxmlformats.org/officeDocument/2006/relationships/hyperlink" Target="http://www.nextent.hu" TargetMode="External"/><Relationship Id="rId1" Type="http://schemas.openxmlformats.org/officeDocument/2006/relationships/hyperlink" Target="http://www.nextent.hu" TargetMode="External"/><Relationship Id="rId5" Type="http://schemas.openxmlformats.org/officeDocument/2006/relationships/hyperlink" Target="http://www.nextent.hu" TargetMode="External"/><Relationship Id="rId4" Type="http://schemas.openxmlformats.org/officeDocument/2006/relationships/hyperlink" Target="http://www.nextent.h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Dornyei%20Laszlo\Downloads\Image_0" TargetMode="External"/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83BB0-ABE0-43CB-99E1-D537F113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74</Pages>
  <Words>7919</Words>
  <Characters>65147</Characters>
  <Application>Microsoft Office Word</Application>
  <DocSecurity>0</DocSecurity>
  <Lines>542</Lines>
  <Paragraphs>145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Dornyei Laszlo</dc:creator>
  <cp:lastModifiedBy>viktor</cp:lastModifiedBy>
  <cp:revision>71</cp:revision>
  <cp:lastPrinted>1900-12-31T23:00:00Z</cp:lastPrinted>
  <dcterms:created xsi:type="dcterms:W3CDTF">2013-02-06T13:12:00Z</dcterms:created>
  <dcterms:modified xsi:type="dcterms:W3CDTF">2013-12-12T14:55:00Z</dcterms:modified>
</cp:coreProperties>
</file>