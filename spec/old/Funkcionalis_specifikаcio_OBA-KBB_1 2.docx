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sz w:val="40"/>
          <w:szCs w:val="40"/>
        </w:rPr>
      </w:pPr>
    </w:p>
    <w:p w:rsidR="00DD2996" w:rsidRDefault="001A2EF4">
      <w:pPr>
        <w:spacing w:line="240" w:lineRule="auto"/>
        <w:jc w:val="center"/>
        <w:rPr>
          <w:b/>
          <w:bCs/>
          <w:sz w:val="48"/>
          <w:szCs w:val="48"/>
        </w:rPr>
      </w:pPr>
      <w:r w:rsidRPr="001A2EF4">
        <w:rPr>
          <w:b/>
          <w:bCs/>
          <w:sz w:val="48"/>
          <w:szCs w:val="48"/>
        </w:rPr>
        <w:t xml:space="preserve">OBA-KBB alapadat állományának </w:t>
      </w:r>
      <w:proofErr w:type="spellStart"/>
      <w:r w:rsidRPr="001A2EF4">
        <w:rPr>
          <w:b/>
          <w:bCs/>
          <w:sz w:val="48"/>
          <w:szCs w:val="48"/>
        </w:rPr>
        <w:t>Repga</w:t>
      </w:r>
      <w:proofErr w:type="spellEnd"/>
      <w:r w:rsidRPr="001A2EF4">
        <w:rPr>
          <w:b/>
          <w:bCs/>
          <w:sz w:val="48"/>
          <w:szCs w:val="48"/>
        </w:rPr>
        <w:t xml:space="preserve"> 3 rendszerbe</w:t>
      </w:r>
      <w:r>
        <w:rPr>
          <w:b/>
          <w:bCs/>
          <w:sz w:val="48"/>
          <w:szCs w:val="48"/>
        </w:rPr>
        <w:t>n</w:t>
      </w:r>
      <w:r w:rsidRPr="001A2EF4">
        <w:rPr>
          <w:b/>
          <w:bCs/>
          <w:sz w:val="48"/>
          <w:szCs w:val="48"/>
        </w:rPr>
        <w:t xml:space="preserve"> történő megvalósítása</w:t>
      </w:r>
    </w:p>
    <w:p w:rsidR="00DD2996" w:rsidRDefault="00DD2996">
      <w:pPr>
        <w:spacing w:line="240" w:lineRule="auto"/>
        <w:jc w:val="center"/>
        <w:rPr>
          <w:b/>
          <w:bCs/>
          <w:sz w:val="44"/>
          <w:szCs w:val="44"/>
        </w:rPr>
      </w:pPr>
    </w:p>
    <w:p w:rsidR="00DD2996" w:rsidRDefault="00E77B91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FUNKCIONÁLIS </w:t>
      </w:r>
      <w:r w:rsidR="00DD2996">
        <w:rPr>
          <w:b/>
          <w:bCs/>
          <w:sz w:val="40"/>
          <w:szCs w:val="40"/>
        </w:rPr>
        <w:t>SPECIFIKÁCIÓ</w:t>
      </w: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jc w:val="center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b/>
          <w:bCs/>
          <w:sz w:val="40"/>
          <w:szCs w:val="40"/>
        </w:rPr>
      </w:pPr>
    </w:p>
    <w:p w:rsidR="00DD2996" w:rsidRDefault="00DD2996">
      <w:pPr>
        <w:spacing w:line="240" w:lineRule="auto"/>
        <w:rPr>
          <w:sz w:val="24"/>
          <w:szCs w:val="24"/>
        </w:rPr>
      </w:pPr>
    </w:p>
    <w:p w:rsidR="00DD2996" w:rsidRDefault="00DD2996">
      <w:pPr>
        <w:spacing w:line="240" w:lineRule="auto"/>
        <w:rPr>
          <w:b/>
          <w:bCs/>
          <w:sz w:val="24"/>
          <w:szCs w:val="24"/>
        </w:rPr>
      </w:pPr>
    </w:p>
    <w:p w:rsidR="00DD2996" w:rsidRDefault="00DD2996">
      <w:pPr>
        <w:pageBreakBefore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Dokumentumtörténet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1"/>
        <w:gridCol w:w="1257"/>
        <w:gridCol w:w="6135"/>
        <w:gridCol w:w="912"/>
        <w:gridCol w:w="1301"/>
      </w:tblGrid>
      <w:tr w:rsidR="00A86DA3" w:rsidTr="002E0DA4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Verzió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  <w:rPr>
                <w:b/>
                <w:bCs/>
                <w:color w:val="FFFFFF"/>
                <w:shd w:val="solid" w:color="999999" w:fill="999999"/>
              </w:rPr>
            </w:pPr>
            <w:r>
              <w:rPr>
                <w:b/>
                <w:bCs/>
                <w:color w:val="FFFFFF"/>
                <w:shd w:val="solid" w:color="999999" w:fill="999999"/>
              </w:rPr>
              <w:t>Dátum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Készítette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Státusz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999999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b/>
                <w:bCs/>
                <w:color w:val="FFFFFF"/>
                <w:shd w:val="solid" w:color="999999" w:fill="999999"/>
              </w:rPr>
              <w:t>Jóváhagyta</w:t>
            </w: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2E0DA4">
            <w:pPr>
              <w:ind w:right="-340"/>
              <w:jc w:val="center"/>
            </w:pPr>
            <w:r>
              <w:rPr>
                <w:shd w:val="solid" w:color="EFEFEF" w:fill="EFEFEF"/>
              </w:rPr>
              <w:t>1.0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 w:rsidP="00DA7FBC">
            <w:pPr>
              <w:jc w:val="center"/>
              <w:rPr>
                <w:shd w:val="solid" w:color="EFEFEF" w:fill="EFEFEF"/>
              </w:rPr>
            </w:pPr>
            <w:r>
              <w:rPr>
                <w:shd w:val="solid" w:color="EFEFEF" w:fill="EFEFEF"/>
              </w:rPr>
              <w:t>2012.0</w:t>
            </w:r>
            <w:r w:rsidR="00DA7FBC">
              <w:rPr>
                <w:shd w:val="solid" w:color="EFEFEF" w:fill="EFEFEF"/>
              </w:rPr>
              <w:t>9</w:t>
            </w:r>
            <w:r>
              <w:rPr>
                <w:shd w:val="solid" w:color="EFEFEF" w:fill="EFEFEF"/>
              </w:rPr>
              <w:t>.0</w:t>
            </w:r>
            <w:r w:rsidR="00DA7FBC">
              <w:rPr>
                <w:shd w:val="solid" w:color="EFEFEF" w:fill="EFEFEF"/>
              </w:rPr>
              <w:t>1</w:t>
            </w:r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  <w:r>
              <w:rPr>
                <w:shd w:val="solid" w:color="EFEFEF" w:fill="EFEFEF"/>
              </w:rPr>
              <w:t xml:space="preserve">Nextent Informatika </w:t>
            </w:r>
            <w:proofErr w:type="spellStart"/>
            <w:r>
              <w:rPr>
                <w:shd w:val="solid" w:color="EFEFEF" w:fill="EFEFEF"/>
              </w:rPr>
              <w:t>Zrt</w:t>
            </w:r>
            <w:proofErr w:type="spellEnd"/>
            <w:r>
              <w:rPr>
                <w:shd w:val="solid" w:color="EFEFEF" w:fill="EFEFEF"/>
              </w:rPr>
              <w:t>.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0DA4" w:rsidRDefault="002E0DA4">
            <w:pPr>
              <w:jc w:val="center"/>
            </w:pPr>
          </w:p>
        </w:tc>
      </w:tr>
      <w:tr w:rsidR="00A86DA3" w:rsidTr="002C20D2"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2E0DA4">
            <w:pPr>
              <w:ind w:right="-340"/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1.1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 w:rsidP="00DA7FBC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>2012.09.24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Pr="00A86DA3" w:rsidRDefault="00A86DA3">
            <w:pPr>
              <w:jc w:val="center"/>
              <w:rPr>
                <w:color w:val="4F6228" w:themeColor="accent3" w:themeShade="80"/>
                <w:shd w:val="solid" w:color="EFEFEF" w:fill="EFEFEF"/>
              </w:rPr>
            </w:pPr>
            <w:r w:rsidRPr="00A86DA3">
              <w:rPr>
                <w:color w:val="4F6228" w:themeColor="accent3" w:themeShade="80"/>
                <w:shd w:val="solid" w:color="EFEFEF" w:fill="EFEFEF"/>
              </w:rPr>
              <w:t xml:space="preserve">Nextent Informatika </w:t>
            </w:r>
            <w:proofErr w:type="spellStart"/>
            <w:r w:rsidRPr="00A86DA3">
              <w:rPr>
                <w:color w:val="4F6228" w:themeColor="accent3" w:themeShade="80"/>
                <w:shd w:val="solid" w:color="EFEFEF" w:fill="EFEFEF"/>
              </w:rPr>
              <w:t>Zrt</w:t>
            </w:r>
            <w:proofErr w:type="spellEnd"/>
            <w:r w:rsidRPr="00A86DA3">
              <w:rPr>
                <w:color w:val="4F6228" w:themeColor="accent3" w:themeShade="80"/>
                <w:shd w:val="solid" w:color="EFEFEF" w:fill="EFEFEF"/>
              </w:rPr>
              <w:t>. (kiegészítések a 2012.09.24-i megbeszélés szerint)</w:t>
            </w: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DA3" w:rsidRDefault="00A86DA3">
            <w:pPr>
              <w:jc w:val="center"/>
            </w:pPr>
          </w:p>
        </w:tc>
      </w:tr>
      <w:tr w:rsidR="00B758A6" w:rsidTr="002C20D2">
        <w:trPr>
          <w:ins w:id="0" w:author="Dornyei Laszlo" w:date="2013-02-06T14:13:00Z"/>
        </w:trPr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2E0DA4">
            <w:pPr>
              <w:ind w:right="-340"/>
              <w:jc w:val="center"/>
              <w:rPr>
                <w:ins w:id="1" w:author="Dornyei Laszlo" w:date="2013-02-06T14:13:00Z"/>
                <w:color w:val="4F6228" w:themeColor="accent3" w:themeShade="80"/>
                <w:shd w:val="solid" w:color="EFEFEF" w:fill="EFEFEF"/>
              </w:rPr>
            </w:pPr>
            <w:ins w:id="2" w:author="Dornyei Laszlo" w:date="2013-02-06T14:13:00Z">
              <w:r>
                <w:rPr>
                  <w:color w:val="4F6228" w:themeColor="accent3" w:themeShade="80"/>
                  <w:shd w:val="solid" w:color="EFEFEF" w:fill="EFEFEF"/>
                </w:rPr>
                <w:t>1.2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 w:rsidP="00DA7FBC">
            <w:pPr>
              <w:jc w:val="center"/>
              <w:rPr>
                <w:ins w:id="3" w:author="Dornyei Laszlo" w:date="2013-02-06T14:13:00Z"/>
                <w:color w:val="4F6228" w:themeColor="accent3" w:themeShade="80"/>
                <w:shd w:val="solid" w:color="EFEFEF" w:fill="EFEFEF"/>
              </w:rPr>
            </w:pPr>
            <w:ins w:id="4" w:author="Dornyei Laszlo" w:date="2013-02-06T14:13:00Z">
              <w:r>
                <w:rPr>
                  <w:color w:val="4F6228" w:themeColor="accent3" w:themeShade="80"/>
                  <w:shd w:val="solid" w:color="EFEFEF" w:fill="EFEFEF"/>
                </w:rPr>
                <w:t>2013.02.06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Pr="00A86DA3" w:rsidRDefault="00B758A6">
            <w:pPr>
              <w:jc w:val="center"/>
              <w:rPr>
                <w:ins w:id="5" w:author="Dornyei Laszlo" w:date="2013-02-06T14:13:00Z"/>
                <w:color w:val="4F6228" w:themeColor="accent3" w:themeShade="80"/>
                <w:shd w:val="solid" w:color="EFEFEF" w:fill="EFEFEF"/>
              </w:rPr>
            </w:pPr>
            <w:ins w:id="6" w:author="Dornyei Laszlo" w:date="2013-02-06T14:14:00Z">
              <w:r w:rsidRPr="00B758A6">
                <w:rPr>
                  <w:color w:val="4F6228" w:themeColor="accent3" w:themeShade="80"/>
                  <w:shd w:val="solid" w:color="EFEFEF" w:fill="EFEFEF"/>
                </w:rPr>
                <w:t>OBA-KBB változások 2013</w:t>
              </w:r>
            </w:ins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  <w:rPr>
                <w:ins w:id="7" w:author="Dornyei Laszlo" w:date="2013-02-06T14:13:00Z"/>
              </w:rPr>
            </w:pPr>
          </w:p>
        </w:tc>
        <w:tc>
          <w:tcPr>
            <w:tcW w:w="0" w:type="auto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solid" w:color="EFEFEF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8A6" w:rsidRDefault="00B758A6">
            <w:pPr>
              <w:jc w:val="center"/>
              <w:rPr>
                <w:ins w:id="8" w:author="Dornyei Laszlo" w:date="2013-02-06T14:13:00Z"/>
              </w:rPr>
            </w:pPr>
          </w:p>
        </w:tc>
      </w:tr>
    </w:tbl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DD2996" w:rsidRDefault="00DD2996">
      <w:pPr>
        <w:spacing w:line="240" w:lineRule="auto"/>
      </w:pPr>
    </w:p>
    <w:p w:rsidR="004E2259" w:rsidRDefault="004E225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D2996" w:rsidRDefault="00DD2996" w:rsidP="004E2259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Tartalomjegyzék</w:t>
      </w:r>
    </w:p>
    <w:p w:rsidR="00DD2996" w:rsidRDefault="00DD2996">
      <w:pPr>
        <w:spacing w:line="240" w:lineRule="auto"/>
        <w:rPr>
          <w:b/>
          <w:bCs/>
        </w:rPr>
      </w:pPr>
    </w:p>
    <w:p w:rsidR="00B02482" w:rsidRDefault="00B02482">
      <w:pPr>
        <w:spacing w:line="240" w:lineRule="auto"/>
        <w:ind w:left="720"/>
        <w:rPr>
          <w:rStyle w:val="Hiperhivatkozs"/>
        </w:rPr>
      </w:pPr>
    </w:p>
    <w:p w:rsidR="00042D93" w:rsidRDefault="00BB190B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color w:val="1155CC"/>
          <w:u w:val="single"/>
        </w:rPr>
        <w:fldChar w:fldCharType="begin"/>
      </w:r>
      <w:r w:rsidR="00B02482">
        <w:rPr>
          <w:color w:val="1155CC"/>
          <w:u w:val="single"/>
        </w:rPr>
        <w:instrText xml:space="preserve"> TOC \o "1-2" \h \z \u </w:instrText>
      </w:r>
      <w:r>
        <w:rPr>
          <w:color w:val="1155CC"/>
          <w:u w:val="single"/>
        </w:rPr>
        <w:fldChar w:fldCharType="separate"/>
      </w:r>
      <w:hyperlink w:anchor="_Toc335418223" w:history="1">
        <w:r w:rsidR="00042D93" w:rsidRPr="002064F7">
          <w:rPr>
            <w:rStyle w:val="Hiperhivatkozs"/>
            <w:noProof/>
          </w:rPr>
          <w:t>1.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Projekt célja, tárgya, eredményei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D93" w:rsidRDefault="00BB190B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4" w:history="1">
        <w:r w:rsidR="00042D93" w:rsidRPr="002064F7">
          <w:rPr>
            <w:rStyle w:val="Hiperhivatkozs"/>
            <w:noProof/>
          </w:rPr>
          <w:t>1.1. Projekt célja, tárgya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D93" w:rsidRDefault="00BB190B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5" w:history="1">
        <w:r w:rsidR="00042D93" w:rsidRPr="002064F7">
          <w:rPr>
            <w:rStyle w:val="Hiperhivatkozs"/>
            <w:noProof/>
          </w:rPr>
          <w:t>1.2. Érintett területek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D93" w:rsidRDefault="00BB190B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6" w:history="1">
        <w:r w:rsidR="00042D93" w:rsidRPr="002064F7">
          <w:rPr>
            <w:rStyle w:val="Hiperhivatkozs"/>
            <w:noProof/>
          </w:rPr>
          <w:t>1.3. Projekt eredménye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2D93" w:rsidRDefault="00BB190B">
      <w:pPr>
        <w:pStyle w:val="TJ1"/>
        <w:tabs>
          <w:tab w:val="left" w:pos="440"/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7" w:history="1">
        <w:r w:rsidR="00042D93" w:rsidRPr="002064F7">
          <w:rPr>
            <w:rStyle w:val="Hiperhivatkozs"/>
            <w:noProof/>
          </w:rPr>
          <w:t>2.</w:t>
        </w:r>
        <w:r w:rsidR="00042D93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042D93" w:rsidRPr="002064F7">
          <w:rPr>
            <w:rStyle w:val="Hiperhivatkozs"/>
            <w:noProof/>
          </w:rPr>
          <w:t>Specifikáció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2D93" w:rsidRDefault="00BB190B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8" w:history="1">
        <w:r w:rsidR="00042D93" w:rsidRPr="002064F7">
          <w:rPr>
            <w:rStyle w:val="Hiperhivatkozs"/>
            <w:noProof/>
          </w:rPr>
          <w:t>2.1. Töltőeljárások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2D93" w:rsidRDefault="00BB190B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29" w:history="1">
        <w:r w:rsidR="00042D93" w:rsidRPr="002064F7">
          <w:rPr>
            <w:rStyle w:val="Hiperhivatkozs"/>
            <w:noProof/>
          </w:rPr>
          <w:t>2.2. Felületen karbantartható szűröfeltételek (map-ek)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42D93" w:rsidRDefault="00BB190B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0" w:history="1">
        <w:r w:rsidR="00042D93" w:rsidRPr="002064F7">
          <w:rPr>
            <w:rStyle w:val="Hiperhivatkozs"/>
            <w:noProof/>
          </w:rPr>
          <w:t>2.3. REPGA fa futások módosítása(PWMSU)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42D93" w:rsidRDefault="00BB190B">
      <w:pPr>
        <w:pStyle w:val="TJ2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35418231" w:history="1">
        <w:r w:rsidR="00042D93" w:rsidRPr="002064F7">
          <w:rPr>
            <w:rStyle w:val="Hiperhivatkozs"/>
            <w:noProof/>
          </w:rPr>
          <w:t>2.4. OBA jelentések</w:t>
        </w:r>
        <w:r w:rsidR="00042D9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42D93">
          <w:rPr>
            <w:noProof/>
            <w:webHidden/>
          </w:rPr>
          <w:instrText xml:space="preserve"> PAGEREF _Toc335418231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93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D2996" w:rsidRPr="00B02482" w:rsidRDefault="00BB190B" w:rsidP="00B02482">
      <w:pPr>
        <w:spacing w:line="240" w:lineRule="auto"/>
        <w:ind w:left="720"/>
        <w:rPr>
          <w:color w:val="1155CC"/>
          <w:u w:val="single"/>
        </w:rPr>
      </w:pPr>
      <w:r>
        <w:rPr>
          <w:color w:val="1155CC"/>
          <w:u w:val="single"/>
        </w:rPr>
        <w:fldChar w:fldCharType="end"/>
      </w:r>
      <w:bookmarkStart w:id="9" w:name="h.nz86btz6xtqu"/>
      <w:bookmarkEnd w:id="9"/>
    </w:p>
    <w:p w:rsidR="0087015A" w:rsidRDefault="0087015A" w:rsidP="00B04428">
      <w:pPr>
        <w:spacing w:line="240" w:lineRule="auto"/>
      </w:pPr>
      <w:bookmarkStart w:id="10" w:name="h.z89surb7mv74"/>
      <w:bookmarkStart w:id="11" w:name="h.tvmmu02kz5e5"/>
      <w:bookmarkEnd w:id="10"/>
      <w:bookmarkEnd w:id="11"/>
    </w:p>
    <w:p w:rsidR="004E2259" w:rsidRDefault="00DD2996" w:rsidP="004E2259">
      <w:pPr>
        <w:pStyle w:val="Cmsor1"/>
        <w:ind w:left="284"/>
      </w:pPr>
      <w:bookmarkStart w:id="12" w:name="_Toc335418223"/>
      <w:r>
        <w:lastRenderedPageBreak/>
        <w:t>Projekt célja, tárgya, eredményei</w:t>
      </w:r>
      <w:bookmarkStart w:id="13" w:name="h.edr0ho6si6bc"/>
      <w:bookmarkEnd w:id="12"/>
      <w:bookmarkEnd w:id="13"/>
    </w:p>
    <w:p w:rsidR="00DD2996" w:rsidRDefault="00A22DBF" w:rsidP="004E2259">
      <w:pPr>
        <w:pStyle w:val="Cmsor2"/>
      </w:pPr>
      <w:bookmarkStart w:id="14" w:name="_Toc335418224"/>
      <w:r>
        <w:t>1</w:t>
      </w:r>
      <w:r w:rsidR="00DD2996">
        <w:t>.1. Projekt célja, tárgya</w:t>
      </w:r>
      <w:bookmarkEnd w:id="14"/>
    </w:p>
    <w:p w:rsidR="000E1F4F" w:rsidRDefault="000E1F4F" w:rsidP="000E1F4F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Jelen dokumentum a Nextent Informatika </w:t>
      </w:r>
      <w:proofErr w:type="spellStart"/>
      <w:r>
        <w:t>Zrt</w:t>
      </w:r>
      <w:proofErr w:type="spellEnd"/>
      <w:r>
        <w:t xml:space="preserve">. (továbbiakban Nextent) által, az Erste Bank Hungary </w:t>
      </w:r>
      <w:proofErr w:type="spellStart"/>
      <w:r>
        <w:t>Zrt</w:t>
      </w:r>
      <w:proofErr w:type="spellEnd"/>
      <w:r>
        <w:t xml:space="preserve">. (továbbiakban Bank) részére készített, „OBA-KBB alapadat állományának </w:t>
      </w:r>
      <w:proofErr w:type="spellStart"/>
      <w:r>
        <w:t>Repga</w:t>
      </w:r>
      <w:proofErr w:type="spellEnd"/>
      <w:r>
        <w:t xml:space="preserve"> 3 rendszerben történő megvalósítása” témában elvégzendő feladatokat mutatja be.</w:t>
      </w:r>
    </w:p>
    <w:p w:rsidR="005E3136" w:rsidRDefault="005E3136" w:rsidP="00DA7FBC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Az OBA-KBB jelentés alapadat állományának előállítása jelenleg manuálisan futtatott SQL scriptekkel történik. A projekt célja az alapadat állomány előállításának a Bank jelentéskészítő rendszerének – </w:t>
      </w:r>
      <w:proofErr w:type="spellStart"/>
      <w:r>
        <w:t>Repga</w:t>
      </w:r>
      <w:proofErr w:type="spellEnd"/>
      <w:r>
        <w:t xml:space="preserve"> 3 – adattöltési mechanizmusába illesztése, különös tekintettel az alábbiakra:</w:t>
      </w:r>
    </w:p>
    <w:p w:rsidR="005E3136" w:rsidRDefault="005E3136" w:rsidP="00DA7FBC">
      <w:pPr>
        <w:spacing w:line="240" w:lineRule="auto"/>
      </w:pP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jelenleg forrásként használt </w:t>
      </w:r>
      <w:proofErr w:type="spellStart"/>
      <w:r w:rsidR="00DA7FBC">
        <w:t>Symbols-os</w:t>
      </w:r>
      <w:proofErr w:type="spellEnd"/>
      <w:r w:rsidR="00DA7FBC">
        <w:t xml:space="preserve"> táblák helyett a KMDW rendszer tábláinak használata.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>Az árfolyam konverzió egységesen a KMDW rendszer konverziós függvényeinek (CONV_AMT, CONV_AMT_MTH) használatával történjen.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scriptekben rögzített SL kód szűrőfeltételek kiváltandók </w:t>
      </w:r>
      <w:proofErr w:type="spellStart"/>
      <w:r w:rsidR="00DA7FBC">
        <w:t>Repga</w:t>
      </w:r>
      <w:proofErr w:type="spellEnd"/>
      <w:r w:rsidR="00DA7FBC">
        <w:t xml:space="preserve"> 3 felületen karbantartható szűrőfeltételek alkalmazásával. </w:t>
      </w:r>
    </w:p>
    <w:p w:rsidR="00DA7FBC" w:rsidRDefault="005E3136" w:rsidP="007B2A7A">
      <w:pPr>
        <w:spacing w:after="120" w:line="240" w:lineRule="auto"/>
      </w:pPr>
      <w:r>
        <w:t xml:space="preserve">• </w:t>
      </w:r>
      <w:r w:rsidR="00DA7FBC">
        <w:t xml:space="preserve">A külső adatforrások adatainak betöltése SQL </w:t>
      </w:r>
      <w:proofErr w:type="spellStart"/>
      <w:r w:rsidR="00DA7FBC">
        <w:t>Loader</w:t>
      </w:r>
      <w:proofErr w:type="spellEnd"/>
      <w:r w:rsidR="00DA7FBC">
        <w:t xml:space="preserve"> helyett a </w:t>
      </w:r>
      <w:proofErr w:type="spellStart"/>
      <w:r w:rsidR="00DA7FBC">
        <w:t>Repga</w:t>
      </w:r>
      <w:proofErr w:type="spellEnd"/>
      <w:r w:rsidR="00DA7FBC">
        <w:t xml:space="preserve"> 3 rendszerben már kialakított Oracle </w:t>
      </w:r>
      <w:proofErr w:type="spellStart"/>
      <w:r w:rsidR="00DA7FBC">
        <w:t>external</w:t>
      </w:r>
      <w:proofErr w:type="spellEnd"/>
      <w:r w:rsidR="00DA7FBC">
        <w:t xml:space="preserve"> </w:t>
      </w:r>
      <w:proofErr w:type="spellStart"/>
      <w:r w:rsidR="00DA7FBC">
        <w:t>table</w:t>
      </w:r>
      <w:proofErr w:type="spellEnd"/>
      <w:r w:rsidR="00DA7FBC">
        <w:t xml:space="preserve"> alapú megoldással történjen.</w:t>
      </w:r>
    </w:p>
    <w:p w:rsidR="005E3136" w:rsidRDefault="005E3136" w:rsidP="00DA7FBC">
      <w:pPr>
        <w:spacing w:line="240" w:lineRule="auto"/>
      </w:pPr>
    </w:p>
    <w:p w:rsidR="00DA7FBC" w:rsidRDefault="00DA7FBC" w:rsidP="00DA7FBC">
      <w:pPr>
        <w:spacing w:line="240" w:lineRule="auto"/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 </w:t>
      </w:r>
    </w:p>
    <w:p w:rsidR="00E77B91" w:rsidRDefault="00E77B91" w:rsidP="000E1F4F">
      <w:pPr>
        <w:spacing w:line="240" w:lineRule="auto"/>
      </w:pPr>
    </w:p>
    <w:p w:rsidR="00DD2996" w:rsidRDefault="00A22DBF" w:rsidP="00B02482">
      <w:pPr>
        <w:pStyle w:val="Cmsor2"/>
      </w:pPr>
      <w:bookmarkStart w:id="15" w:name="h.h06xovzhywnr"/>
      <w:bookmarkStart w:id="16" w:name="_Toc335418225"/>
      <w:bookmarkEnd w:id="15"/>
      <w:r>
        <w:t>1</w:t>
      </w:r>
      <w:r w:rsidR="00DD2996">
        <w:t>.2. Érintett területek</w:t>
      </w:r>
      <w:bookmarkEnd w:id="16"/>
    </w:p>
    <w:p w:rsidR="00E77B91" w:rsidRDefault="00E77B91" w:rsidP="00E77B91">
      <w:pPr>
        <w:spacing w:line="240" w:lineRule="auto"/>
      </w:pPr>
    </w:p>
    <w:p w:rsidR="00E77B91" w:rsidRDefault="00E77B91" w:rsidP="00E77B91">
      <w:pPr>
        <w:spacing w:line="240" w:lineRule="auto"/>
      </w:pPr>
      <w:r>
        <w:t>Az előzetes egyeztetések alapján a megvalósítandó feladatokat három részre bontjuk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adatforrásainak elérhetővé tétele a </w:t>
      </w:r>
      <w:proofErr w:type="spellStart"/>
      <w:r>
        <w:t>Repga</w:t>
      </w:r>
      <w:proofErr w:type="spellEnd"/>
      <w:r>
        <w:t xml:space="preserve"> 3 rendszer számára.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>
        <w:t xml:space="preserve">A jelenleg alkalmazott SQL scriptek felülvizsgálata, lehetőségek szerinti optimalizálása és a </w:t>
      </w:r>
      <w:proofErr w:type="spellStart"/>
      <w:r>
        <w:t>Repga</w:t>
      </w:r>
      <w:proofErr w:type="spellEnd"/>
      <w:r>
        <w:t xml:space="preserve"> 3 adattöltési mechanizmusába illesztése.</w:t>
      </w:r>
    </w:p>
    <w:p w:rsidR="00173DE9" w:rsidRDefault="00173DE9" w:rsidP="00173DE9">
      <w:pPr>
        <w:widowControl w:val="0"/>
        <w:numPr>
          <w:ilvl w:val="0"/>
          <w:numId w:val="15"/>
        </w:numPr>
        <w:spacing w:before="240" w:after="120" w:line="240" w:lineRule="auto"/>
        <w:jc w:val="both"/>
      </w:pPr>
      <w:r w:rsidRPr="00116292">
        <w:t>OBA-KBB alapadat állományának</w:t>
      </w:r>
      <w:r>
        <w:t xml:space="preserve"> elérhetővé tétele a </w:t>
      </w:r>
      <w:proofErr w:type="spellStart"/>
      <w:r>
        <w:t>Repga</w:t>
      </w:r>
      <w:proofErr w:type="spellEnd"/>
      <w:r>
        <w:t xml:space="preserve"> 3 felhasználói felületen. </w:t>
      </w:r>
    </w:p>
    <w:p w:rsidR="00E77B91" w:rsidRDefault="00E77B91" w:rsidP="00E77B91">
      <w:pPr>
        <w:spacing w:line="240" w:lineRule="auto"/>
      </w:pPr>
    </w:p>
    <w:p w:rsidR="00E77B91" w:rsidRDefault="00A22DBF" w:rsidP="001C0ADF">
      <w:pPr>
        <w:pStyle w:val="Cmsor5"/>
        <w:shd w:val="clear" w:color="auto" w:fill="FDE9D9" w:themeFill="accent6" w:themeFillTint="33"/>
      </w:pPr>
      <w:r>
        <w:t>1</w:t>
      </w:r>
      <w:r w:rsidR="00E77B91">
        <w:t xml:space="preserve">.2.1. </w:t>
      </w:r>
      <w:r w:rsidR="007B2A7A">
        <w:tab/>
      </w:r>
      <w:r w:rsidR="007B2A7A" w:rsidRPr="007B2A7A">
        <w:t xml:space="preserve">Adatforrások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rendszer számára</w:t>
      </w:r>
    </w:p>
    <w:p w:rsidR="00E77B91" w:rsidRDefault="00E77B91" w:rsidP="001C0ADF">
      <w:pPr>
        <w:shd w:val="clear" w:color="auto" w:fill="FDE9D9" w:themeFill="accent6" w:themeFillTint="33"/>
        <w:spacing w:line="240" w:lineRule="auto"/>
      </w:pPr>
    </w:p>
    <w:p w:rsidR="007B2A7A" w:rsidRDefault="007B2A7A" w:rsidP="001C0ADF">
      <w:pPr>
        <w:shd w:val="clear" w:color="auto" w:fill="FDE9D9" w:themeFill="accent6" w:themeFillTint="33"/>
      </w:pPr>
      <w:r>
        <w:t xml:space="preserve">A Bank kötelező jelentésszolgálata részére fejlesztett </w:t>
      </w:r>
      <w:proofErr w:type="spellStart"/>
      <w:r>
        <w:t>Repga</w:t>
      </w:r>
      <w:proofErr w:type="spellEnd"/>
      <w:r>
        <w:t xml:space="preserve"> 3 rendszer jórészt már rendelkezik az OBA-KBB </w:t>
      </w:r>
      <w:r w:rsidRPr="00116292">
        <w:t xml:space="preserve">alapadat állományának </w:t>
      </w:r>
      <w:r>
        <w:t>elkészítéséhez szükséges rendszerkapcsolatokkal.</w:t>
      </w:r>
    </w:p>
    <w:p w:rsidR="007B2A7A" w:rsidRDefault="007B2A7A" w:rsidP="001C0ADF">
      <w:pPr>
        <w:shd w:val="clear" w:color="auto" w:fill="FDE9D9" w:themeFill="accent6" w:themeFillTint="33"/>
      </w:pPr>
      <w:r>
        <w:t>A Bank részéről biztosítandó további adatforrások: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 xml:space="preserve"> tábla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tax</w:t>
      </w:r>
      <w:proofErr w:type="spellEnd"/>
      <w:r>
        <w:t>_</w:t>
      </w:r>
      <w:proofErr w:type="spellStart"/>
      <w:r>
        <w:t>rate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lastRenderedPageBreak/>
        <w:t xml:space="preserve">EBHP adatbázis </w:t>
      </w:r>
      <w:proofErr w:type="spellStart"/>
      <w:r>
        <w:t>symbols.fm</w:t>
      </w:r>
      <w:proofErr w:type="spellEnd"/>
      <w:r>
        <w:t>_</w:t>
      </w:r>
      <w:proofErr w:type="spellStart"/>
      <w:r>
        <w:t>client</w:t>
      </w:r>
      <w:proofErr w:type="spellEnd"/>
      <w:r>
        <w:t xml:space="preserve"> tábla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 és </w:t>
      </w:r>
      <w:proofErr w:type="spellStart"/>
      <w:r>
        <w:t>tax</w:t>
      </w:r>
      <w:proofErr w:type="spellEnd"/>
      <w:r>
        <w:t>_</w:t>
      </w:r>
      <w:proofErr w:type="spellStart"/>
      <w:r>
        <w:t>handling</w:t>
      </w:r>
      <w:proofErr w:type="spellEnd"/>
      <w:r>
        <w:t xml:space="preserve">_ind2 oszlop </w:t>
      </w:r>
      <w:proofErr w:type="spellStart"/>
      <w:r>
        <w:t>KMDW-be</w:t>
      </w:r>
      <w:proofErr w:type="spellEnd"/>
      <w:r>
        <w:t xml:space="preserve"> történő áttöltése (</w:t>
      </w:r>
      <w:proofErr w:type="spellStart"/>
      <w:r>
        <w:t>kmdw.mi</w:t>
      </w:r>
      <w:proofErr w:type="spellEnd"/>
      <w:r>
        <w:t>_</w:t>
      </w:r>
      <w:proofErr w:type="spellStart"/>
      <w:r>
        <w:t>fm</w:t>
      </w:r>
      <w:proofErr w:type="spellEnd"/>
      <w:r>
        <w:t>_</w:t>
      </w:r>
      <w:proofErr w:type="spellStart"/>
      <w:r>
        <w:t>client</w:t>
      </w:r>
      <w:proofErr w:type="spellEnd"/>
      <w:r>
        <w:t>_</w:t>
      </w:r>
      <w:proofErr w:type="spellStart"/>
      <w:r>
        <w:t>mth</w:t>
      </w:r>
      <w:proofErr w:type="spellEnd"/>
      <w:r>
        <w:t>)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contextualSpacing w:val="0"/>
        <w:jc w:val="both"/>
      </w:pPr>
      <w:r>
        <w:t xml:space="preserve">EBHP adatbázis </w:t>
      </w:r>
      <w:proofErr w:type="spellStart"/>
      <w:r w:rsidRPr="00263565">
        <w:t>ebhu.aga</w:t>
      </w:r>
      <w:proofErr w:type="spellEnd"/>
      <w:r w:rsidRPr="00263565">
        <w:t>_account2</w:t>
      </w:r>
      <w:r>
        <w:t xml:space="preserve"> tábla adattartalmának </w:t>
      </w:r>
      <w:proofErr w:type="spellStart"/>
      <w:r>
        <w:t>KMDW-be</w:t>
      </w:r>
      <w:proofErr w:type="spellEnd"/>
      <w:r>
        <w:t xml:space="preserve"> történő áttöltése, vagy más módon történő elérésének biztosítása.  </w:t>
      </w:r>
    </w:p>
    <w:p w:rsidR="007B2A7A" w:rsidRDefault="007B2A7A" w:rsidP="001C0ADF">
      <w:pPr>
        <w:pStyle w:val="Listaszerbekezds"/>
        <w:widowControl w:val="0"/>
        <w:numPr>
          <w:ilvl w:val="0"/>
          <w:numId w:val="16"/>
        </w:numPr>
        <w:shd w:val="clear" w:color="auto" w:fill="FDE9D9" w:themeFill="accent6" w:themeFillTint="33"/>
        <w:spacing w:before="240" w:after="240" w:line="240" w:lineRule="auto"/>
        <w:ind w:left="714" w:hanging="357"/>
        <w:jc w:val="both"/>
      </w:pPr>
      <w:r>
        <w:t>Külső adatforrások adatai:</w:t>
      </w:r>
    </w:p>
    <w:p w:rsidR="00DD2996" w:rsidRDefault="007B2A7A" w:rsidP="001C0ADF">
      <w:pPr>
        <w:shd w:val="clear" w:color="auto" w:fill="FDE9D9" w:themeFill="accent6" w:themeFillTint="33"/>
        <w:spacing w:line="240" w:lineRule="auto"/>
      </w:pPr>
      <w:r>
        <w:t xml:space="preserve">A </w:t>
      </w:r>
      <w:proofErr w:type="spellStart"/>
      <w:r>
        <w:t>Betétijegy</w:t>
      </w:r>
      <w:proofErr w:type="spellEnd"/>
      <w:r>
        <w:t>, Értékjegy és URBIS rendszerek által szolgáltatott +  állami cégek, vezető tisztviselők adatait tartalmazó szöveges adatfájlok. (havi gyakoriságú adatszolgáltatás)</w:t>
      </w:r>
    </w:p>
    <w:p w:rsidR="00DD2996" w:rsidRDefault="00DD2996">
      <w:pPr>
        <w:spacing w:line="240" w:lineRule="auto"/>
      </w:pPr>
    </w:p>
    <w:p w:rsidR="00E77B91" w:rsidRDefault="00A22DBF" w:rsidP="00E77B91">
      <w:pPr>
        <w:pStyle w:val="Cmsor5"/>
      </w:pPr>
      <w:r>
        <w:t>1</w:t>
      </w:r>
      <w:r w:rsidR="00E77B91">
        <w:t>.2.2</w:t>
      </w:r>
      <w:r w:rsidR="007B2A7A">
        <w:t>.</w:t>
      </w:r>
      <w:r w:rsidR="00E77B91">
        <w:t xml:space="preserve"> </w:t>
      </w:r>
      <w:r w:rsidR="007B2A7A" w:rsidRPr="007B2A7A">
        <w:tab/>
        <w:t xml:space="preserve">SQL scriptek </w:t>
      </w:r>
      <w:proofErr w:type="spellStart"/>
      <w:r w:rsidR="007B2A7A" w:rsidRPr="007B2A7A">
        <w:t>Repga</w:t>
      </w:r>
      <w:proofErr w:type="spellEnd"/>
      <w:r w:rsidR="007B2A7A" w:rsidRPr="007B2A7A">
        <w:t xml:space="preserve"> 3 adattöltési mechanizmusba illesztése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r>
        <w:t xml:space="preserve">A </w:t>
      </w:r>
      <w:proofErr w:type="spellStart"/>
      <w:r>
        <w:t>Repga</w:t>
      </w:r>
      <w:proofErr w:type="spellEnd"/>
      <w:r>
        <w:t xml:space="preserve"> 3 rendszer adattöltő eljárásai a Bank PWM futtató keretrendszerébe kötött fákban futnak. ("régi" PWM 40-es napi, 41-es havi és 42-es negyedéves fa)</w:t>
      </w:r>
    </w:p>
    <w:p w:rsidR="007B2A7A" w:rsidRDefault="007B2A7A" w:rsidP="007B2A7A">
      <w:pPr>
        <w:pStyle w:val="Nextentszveg"/>
      </w:pPr>
      <w:r>
        <w:t xml:space="preserve">Az OBA-KBB jelentés alapadat állományának előállítását végző SQL scripteket bele kell illeszteni a </w:t>
      </w:r>
      <w:proofErr w:type="spellStart"/>
      <w:r>
        <w:t>Repga</w:t>
      </w:r>
      <w:proofErr w:type="spellEnd"/>
      <w:r>
        <w:t xml:space="preserve"> 3 adattöltési mechanizmusába, különös tekintettel az alábbiakra: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 jelenleg alkalmazott SQL scriptek forrásrendszerként használják a </w:t>
      </w:r>
      <w:proofErr w:type="spellStart"/>
      <w:r>
        <w:t>Symbols</w:t>
      </w:r>
      <w:proofErr w:type="spellEnd"/>
      <w:r>
        <w:t xml:space="preserve"> adatbázisát. A megvalósítás során a </w:t>
      </w:r>
      <w:proofErr w:type="spellStart"/>
      <w:r>
        <w:t>Symbols</w:t>
      </w:r>
      <w:proofErr w:type="spellEnd"/>
      <w:r>
        <w:t xml:space="preserve"> rendszerbeli forrásadatok helyett a KMDW rendszer adatait kell a töltőeljárásoknak használniuk. Ehhez a Bank részéről biztosítani szükséges a jelenlegi töltőeljárások által használt </w:t>
      </w:r>
      <w:proofErr w:type="spellStart"/>
      <w:r>
        <w:t>Symbols</w:t>
      </w:r>
      <w:proofErr w:type="spellEnd"/>
      <w:r>
        <w:t xml:space="preserve"> rendszerbeli forrásadatok KMDW rendszerben való rendelkezésre állását.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>A jelenleg alkalmazott SQL scriptek által használt árfolyam konverziós lépések kiváltandók a KMDW rendszer konverziós függvényeinek (CONV_AMT, CONV_AMT_MTH) használatával.</w:t>
      </w:r>
    </w:p>
    <w:p w:rsidR="007B2A7A" w:rsidRDefault="007B2A7A" w:rsidP="007B2A7A">
      <w:pPr>
        <w:pStyle w:val="Nextentszveg"/>
        <w:numPr>
          <w:ilvl w:val="0"/>
          <w:numId w:val="17"/>
        </w:numPr>
      </w:pPr>
      <w:r>
        <w:t xml:space="preserve">Az SQL scriptekben található rögzített SL kódokat tartalmazó szűrőfeltételek kiváltandók </w:t>
      </w:r>
      <w:proofErr w:type="spellStart"/>
      <w:r>
        <w:t>Repga</w:t>
      </w:r>
      <w:proofErr w:type="spellEnd"/>
      <w:r>
        <w:t xml:space="preserve"> 3 felületen karbantartható szűrőfeltételek alkalmazásával. Ezáltal az üzleti logika megváltozása esetén (pl. új SL kódok megjelenésekor) lehetővé válik az </w:t>
      </w:r>
      <w:r w:rsidRPr="00116292">
        <w:t>OBA-KBB alapadat állomány</w:t>
      </w:r>
      <w:r>
        <w:t xml:space="preserve"> legyűjtéséhez használt szűrőfeltételek banki </w:t>
      </w:r>
      <w:proofErr w:type="spellStart"/>
      <w:r>
        <w:t>Repga</w:t>
      </w:r>
      <w:proofErr w:type="spellEnd"/>
      <w:r>
        <w:t xml:space="preserve"> 3 felhasználók által történő - ellenőrzött és naplózott - módosítása, anélkül hogy ez a töltőeljárások kódján végzett módosítást igényelne. </w:t>
      </w:r>
    </w:p>
    <w:p w:rsidR="007B2A7A" w:rsidRDefault="007B2A7A" w:rsidP="007B2A7A">
      <w:pPr>
        <w:pStyle w:val="Listaszerbekezds"/>
        <w:widowControl w:val="0"/>
        <w:numPr>
          <w:ilvl w:val="0"/>
          <w:numId w:val="17"/>
        </w:numPr>
        <w:spacing w:before="240" w:after="240" w:line="240" w:lineRule="auto"/>
        <w:jc w:val="both"/>
      </w:pPr>
      <w:r>
        <w:t>Külső adatforrások adatai:</w:t>
      </w:r>
    </w:p>
    <w:p w:rsidR="007B2A7A" w:rsidRDefault="007B2A7A" w:rsidP="007B2A7A">
      <w:pPr>
        <w:spacing w:after="240"/>
        <w:ind w:left="709"/>
      </w:pPr>
      <w:r>
        <w:t xml:space="preserve">A jelenlegi SQL scriptekben az adatfájlok Oracle ideiglenes táblákba betöltése és a szükséges adatformátum szerinti átalakítása SQL </w:t>
      </w:r>
      <w:proofErr w:type="spellStart"/>
      <w:r>
        <w:t>Loader</w:t>
      </w:r>
      <w:proofErr w:type="spellEnd"/>
      <w:r>
        <w:t xml:space="preserve"> alkalmazásával történik. </w:t>
      </w:r>
    </w:p>
    <w:p w:rsidR="000A5CC8" w:rsidRDefault="007B2A7A" w:rsidP="007B2A7A">
      <w:pPr>
        <w:spacing w:after="240"/>
        <w:ind w:left="709"/>
        <w:rPr>
          <w:ins w:id="17" w:author="alerant_angelid" w:date="2012-09-28T13:38:00Z"/>
        </w:rPr>
      </w:pPr>
      <w:r>
        <w:t xml:space="preserve">A </w:t>
      </w:r>
      <w:proofErr w:type="spellStart"/>
      <w:r>
        <w:t>Repga</w:t>
      </w:r>
      <w:proofErr w:type="spellEnd"/>
      <w:r>
        <w:t xml:space="preserve"> 3 rendszer az adatfájlok betöltésére Oracle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alapú megoldást használ. A feldolgozandó adatfájlokat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</w:t>
      </w:r>
      <w:ins w:id="18" w:author="alerant_angelid" w:date="2012-09-28T13:36:00Z">
        <w:r w:rsidR="000A5CC8">
          <w:t>z</w:t>
        </w:r>
      </w:ins>
      <w:ins w:id="19" w:author="alerant_angelid" w:date="2012-09-28T13:38:00Z">
        <w:r w:rsidR="000A5CC8">
          <w:t xml:space="preserve"> alábbi módon:</w:t>
        </w:r>
      </w:ins>
      <w:ins w:id="20" w:author="alerant_angelid" w:date="2012-09-28T13:36:00Z">
        <w:r w:rsidR="000A5CC8">
          <w:t xml:space="preserve"> </w:t>
        </w:r>
      </w:ins>
    </w:p>
    <w:p w:rsidR="006E0C5B" w:rsidRDefault="000A5CC8">
      <w:pPr>
        <w:pStyle w:val="Listaszerbekezds"/>
        <w:numPr>
          <w:ilvl w:val="0"/>
          <w:numId w:val="24"/>
        </w:numPr>
        <w:spacing w:after="240" w:line="240" w:lineRule="auto"/>
        <w:rPr>
          <w:ins w:id="21" w:author="alerant_angelid" w:date="2012-09-28T13:30:00Z"/>
        </w:rPr>
        <w:pPrChange w:id="22" w:author="alerant_angelid" w:date="2012-09-28T13:40:00Z">
          <w:pPr>
            <w:spacing w:after="240"/>
            <w:ind w:left="709"/>
          </w:pPr>
        </w:pPrChange>
      </w:pPr>
      <w:ins w:id="23" w:author="alerant_angelid" w:date="2012-09-28T13:36:00Z">
        <w:r>
          <w:t>OBA_</w:t>
        </w:r>
        <w:proofErr w:type="spellStart"/>
        <w:r>
          <w:t>Client.csv</w:t>
        </w:r>
        <w:proofErr w:type="spellEnd"/>
        <w:r>
          <w:t xml:space="preserve"> file-t a</w:t>
        </w:r>
      </w:ins>
      <w:r w:rsidR="007B2A7A">
        <w:t xml:space="preserve"> </w:t>
      </w:r>
      <w:proofErr w:type="spellStart"/>
      <w:r w:rsidR="007B2A7A">
        <w:t>Repga</w:t>
      </w:r>
      <w:proofErr w:type="spellEnd"/>
      <w:r w:rsidR="007B2A7A">
        <w:t xml:space="preserve"> 3 CSV input könyvtárában</w:t>
      </w:r>
      <w:ins w:id="24" w:author="alerant_angelid" w:date="2012-09-28T13:37:00Z">
        <w:r>
          <w:t xml:space="preserve"> (</w:t>
        </w:r>
        <w:r w:rsidR="00BB190B">
          <w:fldChar w:fldCharType="begin"/>
        </w:r>
        <w:r>
          <w:instrText xml:space="preserve"> HYPERLINK "</w:instrText>
        </w:r>
        <w:r w:rsidRPr="001E660E">
          <w:instrText>\\\\hs001gtw1\\FileTransfers\\fromManualProc\\toRepga</w:instrText>
        </w:r>
        <w:r>
          <w:instrText xml:space="preserve">" </w:instrText>
        </w:r>
        <w:r w:rsidR="00BB190B">
          <w:fldChar w:fldCharType="separate"/>
        </w:r>
        <w:r w:rsidRPr="00EA3FD6">
          <w:rPr>
            <w:rStyle w:val="Hiperhivatkozs"/>
          </w:rPr>
          <w:t>\\hs001gtw1\FileTransfers\fromManualProc\toRepga</w:t>
        </w:r>
        <w:r w:rsidR="00BB190B">
          <w:fldChar w:fldCharType="end"/>
        </w:r>
        <w:r>
          <w:t>)</w:t>
        </w:r>
      </w:ins>
      <w:ins w:id="25" w:author="alerant_angelid" w:date="2012-09-28T13:38:00Z">
        <w:r>
          <w:t>.</w:t>
        </w:r>
      </w:ins>
      <w:del w:id="26" w:author="alerant_angelid" w:date="2012-09-28T13:36:00Z">
        <w:r w:rsidR="007B2A7A" w:rsidDel="000A5CC8">
          <w:delText xml:space="preserve"> </w:delText>
        </w:r>
      </w:del>
      <w:del w:id="27" w:author="alerant_angelid" w:date="2012-09-28T13:37:00Z">
        <w:r w:rsidR="007B2A7A" w:rsidDel="000A5CC8">
          <w:delText>().</w:delText>
        </w:r>
      </w:del>
    </w:p>
    <w:p w:rsidR="006E0C5B" w:rsidRDefault="000A5CC8">
      <w:pPr>
        <w:pStyle w:val="Listaszerbekezds"/>
        <w:numPr>
          <w:ilvl w:val="0"/>
          <w:numId w:val="24"/>
        </w:numPr>
        <w:spacing w:line="240" w:lineRule="auto"/>
        <w:rPr>
          <w:ins w:id="28" w:author="alerant_angelid" w:date="2012-09-28T13:31:00Z"/>
        </w:rPr>
        <w:pPrChange w:id="29" w:author="alerant_angelid" w:date="2012-09-28T13:40:00Z">
          <w:pPr>
            <w:spacing w:after="240"/>
            <w:ind w:left="709"/>
          </w:pPr>
        </w:pPrChange>
      </w:pPr>
      <w:ins w:id="30" w:author="alerant_angelid" w:date="2012-09-28T13:30:00Z">
        <w:r>
          <w:t>URBIS</w:t>
        </w:r>
      </w:ins>
      <w:ins w:id="31" w:author="alerant_angelid" w:date="2012-09-28T13:38:00Z">
        <w:r>
          <w:t xml:space="preserve"> input </w:t>
        </w:r>
        <w:proofErr w:type="spellStart"/>
        <w:r>
          <w:t>fileok</w:t>
        </w:r>
      </w:ins>
      <w:proofErr w:type="spellEnd"/>
      <w:ins w:id="32" w:author="alerant_angelid" w:date="2012-09-28T13:30:00Z">
        <w:r>
          <w:t xml:space="preserve">: </w:t>
        </w:r>
      </w:ins>
      <w:ins w:id="33" w:author="alerant_angelid" w:date="2012-09-28T13:31:00Z">
        <w:r w:rsidR="00BB190B">
          <w:fldChar w:fldCharType="begin"/>
        </w:r>
        <w:r>
          <w:instrText xml:space="preserve"> HYPERLINK "</w:instrText>
        </w:r>
        <w:r w:rsidRPr="000A5CC8">
          <w:instrText>\\\\hs001gtw1\\FileTransfers\\fromUrbis\\toOBA</w:instrText>
        </w:r>
        <w:r>
          <w:instrText xml:space="preserve">" </w:instrText>
        </w:r>
        <w:r w:rsidR="00BB190B">
          <w:fldChar w:fldCharType="separate"/>
        </w:r>
        <w:r w:rsidRPr="00EA3FD6">
          <w:rPr>
            <w:rStyle w:val="Hiperhivatkozs"/>
          </w:rPr>
          <w:t>\\hs001gtw1\FileTransfers\fromUrbis\toOBA</w:t>
        </w:r>
        <w:r w:rsidR="00BB190B">
          <w:fldChar w:fldCharType="end"/>
        </w:r>
      </w:ins>
    </w:p>
    <w:p w:rsidR="006E0C5B" w:rsidRDefault="000A5CC8">
      <w:pPr>
        <w:spacing w:line="240" w:lineRule="auto"/>
        <w:ind w:left="1058" w:firstLine="371"/>
        <w:rPr>
          <w:ins w:id="34" w:author="alerant_angelid" w:date="2012-09-28T13:31:00Z"/>
        </w:rPr>
        <w:pPrChange w:id="35" w:author="alerant_angelid" w:date="2012-09-28T13:40:00Z">
          <w:pPr>
            <w:spacing w:after="240"/>
            <w:ind w:left="709"/>
          </w:pPr>
        </w:pPrChange>
      </w:pPr>
      <w:ins w:id="36" w:author="alerant_angelid" w:date="2012-09-28T13:31:00Z">
        <w:r>
          <w:t xml:space="preserve">Elnevezés konvenció: </w:t>
        </w:r>
      </w:ins>
    </w:p>
    <w:p w:rsidR="006E0C5B" w:rsidRDefault="000A5CC8">
      <w:pPr>
        <w:pStyle w:val="Listaszerbekezds"/>
        <w:numPr>
          <w:ilvl w:val="0"/>
          <w:numId w:val="18"/>
        </w:numPr>
        <w:spacing w:line="240" w:lineRule="auto"/>
        <w:rPr>
          <w:ins w:id="37" w:author="alerant_angelid" w:date="2012-09-28T13:32:00Z"/>
        </w:rPr>
        <w:pPrChange w:id="38" w:author="alerant_angelid" w:date="2012-09-28T13:40:00Z">
          <w:pPr>
            <w:spacing w:after="240"/>
            <w:ind w:left="709"/>
          </w:pPr>
        </w:pPrChange>
      </w:pPr>
      <w:ins w:id="39" w:author="alerant_angelid" w:date="2012-09-28T13:31:00Z">
        <w:r>
          <w:t>URB_OBA_BETET_</w:t>
        </w:r>
        <w:proofErr w:type="spellStart"/>
        <w:r>
          <w:t>ééééhhnn</w:t>
        </w:r>
        <w:r w:rsidRPr="000A5CC8">
          <w:t>.CSV</w:t>
        </w:r>
      </w:ins>
      <w:proofErr w:type="spellEnd"/>
    </w:p>
    <w:p w:rsidR="006E0C5B" w:rsidRDefault="000A5CC8">
      <w:pPr>
        <w:pStyle w:val="Listaszerbekezds"/>
        <w:numPr>
          <w:ilvl w:val="0"/>
          <w:numId w:val="18"/>
        </w:numPr>
        <w:spacing w:line="240" w:lineRule="auto"/>
        <w:rPr>
          <w:ins w:id="40" w:author="alerant_angelid" w:date="2012-09-28T13:33:00Z"/>
        </w:rPr>
        <w:pPrChange w:id="41" w:author="alerant_angelid" w:date="2012-09-28T13:40:00Z">
          <w:pPr>
            <w:spacing w:after="240"/>
            <w:ind w:left="709"/>
          </w:pPr>
        </w:pPrChange>
      </w:pPr>
      <w:ins w:id="42" w:author="alerant_angelid" w:date="2012-09-28T13:32:00Z">
        <w:r>
          <w:t>URB_OBA_CLIENT_</w:t>
        </w:r>
        <w:proofErr w:type="spellStart"/>
        <w:r>
          <w:t>ééééhhnn</w:t>
        </w:r>
        <w:r w:rsidRPr="000A5CC8">
          <w:t>.CSV</w:t>
        </w:r>
      </w:ins>
      <w:proofErr w:type="spellEnd"/>
    </w:p>
    <w:p w:rsidR="006E0C5B" w:rsidRDefault="000A5CC8">
      <w:pPr>
        <w:pStyle w:val="Listaszerbekezds"/>
        <w:numPr>
          <w:ilvl w:val="0"/>
          <w:numId w:val="24"/>
        </w:numPr>
        <w:spacing w:after="240" w:line="240" w:lineRule="auto"/>
        <w:rPr>
          <w:ins w:id="43" w:author="alerant_angelid" w:date="2012-09-28T13:34:00Z"/>
        </w:rPr>
        <w:pPrChange w:id="44" w:author="alerant_angelid" w:date="2012-09-28T13:40:00Z">
          <w:pPr>
            <w:spacing w:after="240"/>
            <w:ind w:left="709"/>
          </w:pPr>
        </w:pPrChange>
      </w:pPr>
      <w:ins w:id="45" w:author="alerant_angelid" w:date="2012-09-28T13:33:00Z">
        <w:r>
          <w:t>BETETI</w:t>
        </w:r>
      </w:ins>
      <w:ins w:id="46" w:author="alerant_angelid" w:date="2012-09-28T13:38:00Z">
        <w:r>
          <w:t xml:space="preserve"> input file</w:t>
        </w:r>
      </w:ins>
      <w:ins w:id="47" w:author="alerant_angelid" w:date="2012-09-28T13:33:00Z">
        <w:r>
          <w:t xml:space="preserve">: </w:t>
        </w:r>
      </w:ins>
      <w:ins w:id="48" w:author="alerant_angelid" w:date="2012-09-28T13:34:00Z">
        <w:r w:rsidR="00BB190B">
          <w:fldChar w:fldCharType="begin"/>
        </w:r>
        <w:r>
          <w:instrText xml:space="preserve"> HYPERLINK "</w:instrText>
        </w:r>
        <w:r w:rsidRPr="000A5CC8">
          <w:instrText>\</w:instrText>
        </w:r>
        <w:r w:rsidR="00BB190B" w:rsidRPr="00BB190B">
          <w:rPr>
            <w:rPrChange w:id="49" w:author="alerant_angelid" w:date="2012-09-28T13:34:00Z">
              <w:rPr>
                <w:rStyle w:val="Hiperhivatkozs"/>
              </w:rPr>
            </w:rPrChange>
          </w:rPr>
          <w:instrText>\</w:instrText>
        </w:r>
        <w:r w:rsidRPr="000A5CC8">
          <w:instrText>\</w:instrText>
        </w:r>
        <w:r w:rsidR="00BB190B" w:rsidRPr="00BB190B">
          <w:rPr>
            <w:rPrChange w:id="50" w:author="alerant_angelid" w:date="2012-09-28T13:34:00Z">
              <w:rPr>
                <w:rStyle w:val="Hiperhivatkozs"/>
              </w:rPr>
            </w:rPrChange>
          </w:rPr>
          <w:instrText>\hs001gtw1</w:instrText>
        </w:r>
        <w:r w:rsidRPr="000A5CC8">
          <w:instrText>\</w:instrText>
        </w:r>
        <w:r w:rsidR="00BB190B" w:rsidRPr="00BB190B">
          <w:rPr>
            <w:rPrChange w:id="51" w:author="alerant_angelid" w:date="2012-09-28T13:34:00Z">
              <w:rPr>
                <w:rStyle w:val="Hiperhivatkozs"/>
              </w:rPr>
            </w:rPrChange>
          </w:rPr>
          <w:instrText>\FileTransfers</w:instrText>
        </w:r>
        <w:r w:rsidRPr="000A5CC8">
          <w:instrText>\</w:instrText>
        </w:r>
        <w:r w:rsidR="00BB190B" w:rsidRPr="00BB190B">
          <w:rPr>
            <w:rPrChange w:id="52" w:author="alerant_angelid" w:date="2012-09-28T13:34:00Z">
              <w:rPr>
                <w:rStyle w:val="Hiperhivatkozs"/>
              </w:rPr>
            </w:rPrChange>
          </w:rPr>
          <w:instrText>\fromBeteti</w:instrText>
        </w:r>
        <w:r w:rsidRPr="000A5CC8">
          <w:instrText>\</w:instrText>
        </w:r>
        <w:r w:rsidR="00BB190B" w:rsidRPr="00BB190B">
          <w:rPr>
            <w:rPrChange w:id="53" w:author="alerant_angelid" w:date="2012-09-28T13:34:00Z">
              <w:rPr>
                <w:rStyle w:val="Hiperhivatkozs"/>
              </w:rPr>
            </w:rPrChange>
          </w:rPr>
          <w:instrText>\toOBA</w:instrText>
        </w:r>
        <w:r w:rsidRPr="000A5CC8">
          <w:instrText>\</w:instrText>
        </w:r>
        <w:r w:rsidR="00BB190B" w:rsidRPr="00BB190B">
          <w:rPr>
            <w:rPrChange w:id="54" w:author="alerant_angelid" w:date="2012-09-28T13:34:00Z">
              <w:rPr>
                <w:rStyle w:val="Hiperhivatkozs"/>
              </w:rPr>
            </w:rPrChange>
          </w:rPr>
          <w:instrText>\</w:instrText>
        </w:r>
        <w:r>
          <w:instrText xml:space="preserve">ééééhhnn\\" </w:instrText>
        </w:r>
        <w:r w:rsidR="00BB190B">
          <w:fldChar w:fldCharType="separate"/>
        </w:r>
        <w:r w:rsidRPr="00EA3FD6">
          <w:rPr>
            <w:rStyle w:val="Hiperhivatkozs"/>
          </w:rPr>
          <w:t>\\hs001gtw1\FileTransfers\fromBeteti\toOBA\ééééhhnn\</w:t>
        </w:r>
        <w:r w:rsidR="00BB190B">
          <w:fldChar w:fldCharType="end"/>
        </w:r>
      </w:ins>
    </w:p>
    <w:p w:rsidR="006E0C5B" w:rsidRDefault="000A5CC8">
      <w:pPr>
        <w:pStyle w:val="Listaszerbekezds"/>
        <w:numPr>
          <w:ilvl w:val="0"/>
          <w:numId w:val="26"/>
        </w:numPr>
        <w:spacing w:after="240" w:line="240" w:lineRule="auto"/>
        <w:rPr>
          <w:ins w:id="55" w:author="alerant_angelid" w:date="2012-09-28T13:32:00Z"/>
        </w:rPr>
        <w:pPrChange w:id="56" w:author="alerant_angelid" w:date="2012-09-28T13:40:00Z">
          <w:pPr>
            <w:spacing w:after="240"/>
            <w:ind w:left="709"/>
          </w:pPr>
        </w:pPrChange>
      </w:pPr>
      <w:proofErr w:type="spellStart"/>
      <w:ins w:id="57" w:author="alerant_angelid" w:date="2012-09-28T13:34:00Z">
        <w:r>
          <w:lastRenderedPageBreak/>
          <w:t>Elnvezés</w:t>
        </w:r>
        <w:proofErr w:type="spellEnd"/>
        <w:r>
          <w:t xml:space="preserve"> konvenció</w:t>
        </w:r>
      </w:ins>
      <w:ins w:id="58" w:author="alerant_angelid" w:date="2012-09-28T13:35:00Z">
        <w:r>
          <w:t xml:space="preserve"> (az időszakot az állományt tartalmazó mappa elnevezése adja meg)</w:t>
        </w:r>
      </w:ins>
      <w:ins w:id="59" w:author="alerant_angelid" w:date="2012-09-28T13:34:00Z">
        <w:r>
          <w:t>:</w:t>
        </w:r>
      </w:ins>
      <w:ins w:id="60" w:author="alerant_angelid" w:date="2012-09-28T13:35:00Z">
        <w:r>
          <w:t xml:space="preserve"> </w:t>
        </w:r>
        <w:r w:rsidRPr="000A5CC8">
          <w:t>BETETIOBA.CSV</w:t>
        </w:r>
      </w:ins>
    </w:p>
    <w:p w:rsidR="006E0C5B" w:rsidRDefault="006E0C5B">
      <w:pPr>
        <w:pStyle w:val="Listaszerbekezds"/>
        <w:numPr>
          <w:ilvl w:val="0"/>
          <w:numId w:val="22"/>
        </w:numPr>
        <w:spacing w:after="240"/>
        <w:ind w:left="0"/>
        <w:rPr>
          <w:del w:id="61" w:author="alerant_angelid" w:date="2012-09-28T13:32:00Z"/>
        </w:rPr>
        <w:pPrChange w:id="62" w:author="alerant_angelid" w:date="2012-09-28T13:32:00Z">
          <w:pPr>
            <w:spacing w:after="240"/>
            <w:ind w:left="709"/>
          </w:pPr>
        </w:pPrChange>
      </w:pPr>
    </w:p>
    <w:p w:rsidR="00E77B91" w:rsidRDefault="007B2A7A" w:rsidP="007B2A7A">
      <w:pPr>
        <w:spacing w:line="240" w:lineRule="auto"/>
      </w:pPr>
      <w:r>
        <w:t xml:space="preserve">A jelenleg alkalmazott SQL scriptek </w:t>
      </w:r>
      <w:proofErr w:type="spellStart"/>
      <w:r>
        <w:t>Repga</w:t>
      </w:r>
      <w:proofErr w:type="spellEnd"/>
      <w:r>
        <w:t xml:space="preserve"> 3 adattöltési mechanizmusába illesztése során a fenti pontok figyelembevételével az adattöltés folyamata felülvizsgálandó, a lehetőségek szerint optimalizálandó.</w:t>
      </w:r>
    </w:p>
    <w:p w:rsidR="00E77B91" w:rsidRDefault="00E77B91" w:rsidP="00E77B91">
      <w:pPr>
        <w:spacing w:line="240" w:lineRule="auto"/>
      </w:pPr>
    </w:p>
    <w:p w:rsidR="00E77B91" w:rsidRDefault="00A22DBF" w:rsidP="00C91590">
      <w:pPr>
        <w:pStyle w:val="Cmsor5"/>
      </w:pPr>
      <w:r>
        <w:t>1</w:t>
      </w:r>
      <w:r w:rsidR="00C91590">
        <w:t>.2</w:t>
      </w:r>
      <w:r w:rsidR="00E77B91">
        <w:t>.3</w:t>
      </w:r>
      <w:r w:rsidR="007B2A7A">
        <w:t>.</w:t>
      </w:r>
      <w:r w:rsidR="007B2A7A" w:rsidRPr="007B2A7A">
        <w:tab/>
        <w:t xml:space="preserve">OBA-KBB alapadat állományának elérhetővé tétele a </w:t>
      </w:r>
      <w:proofErr w:type="spellStart"/>
      <w:r w:rsidR="007B2A7A" w:rsidRPr="007B2A7A">
        <w:t>Repga</w:t>
      </w:r>
      <w:proofErr w:type="spellEnd"/>
      <w:r w:rsidR="007B2A7A" w:rsidRPr="007B2A7A">
        <w:t xml:space="preserve"> 3 felhasználói felületen</w:t>
      </w:r>
    </w:p>
    <w:p w:rsidR="00E77B91" w:rsidRDefault="00E77B91" w:rsidP="00E77B91">
      <w:pPr>
        <w:spacing w:line="240" w:lineRule="auto"/>
      </w:pPr>
    </w:p>
    <w:p w:rsidR="007B2A7A" w:rsidRDefault="007B2A7A" w:rsidP="007B2A7A">
      <w:pPr>
        <w:spacing w:line="240" w:lineRule="auto"/>
      </w:pPr>
      <w:r>
        <w:t xml:space="preserve">Az OBA-KBB alapadat állomány a </w:t>
      </w:r>
      <w:proofErr w:type="spellStart"/>
      <w:r>
        <w:t>Repga</w:t>
      </w:r>
      <w:proofErr w:type="spellEnd"/>
      <w:r>
        <w:t xml:space="preserve"> 3 rendszerben listás jelentés(</w:t>
      </w:r>
      <w:proofErr w:type="spellStart"/>
      <w:r>
        <w:t>ek</w:t>
      </w:r>
      <w:proofErr w:type="spellEnd"/>
      <w:r>
        <w:t>)ként válik elérhetővé. A listás OBA-KBB jelentés(</w:t>
      </w:r>
      <w:proofErr w:type="spellStart"/>
      <w:r>
        <w:t>ek</w:t>
      </w:r>
      <w:proofErr w:type="spellEnd"/>
      <w:r>
        <w:t>) a megfelelő jogosultsággal rendelkező felhasználók számára megtekinthető, exportálható.</w:t>
      </w:r>
    </w:p>
    <w:p w:rsidR="007B2A7A" w:rsidRDefault="007B2A7A" w:rsidP="007B2A7A">
      <w:pPr>
        <w:spacing w:line="240" w:lineRule="auto"/>
      </w:pPr>
      <w:r>
        <w:t xml:space="preserve">A </w:t>
      </w:r>
      <w:proofErr w:type="spellStart"/>
      <w:r>
        <w:t>Repga</w:t>
      </w:r>
      <w:proofErr w:type="spellEnd"/>
      <w:r>
        <w:t xml:space="preserve"> 3 felületen keresztül karbantarthatóak az alapadat állomány előállítása során futtatott töltőeljárásokban használt speciális szűrőfeltételek.  Annak érdekében, hogy a később bekövetkező változások a lehető legkevesebb többletráfordítást eredményezzenek, egy, a </w:t>
      </w:r>
      <w:proofErr w:type="spellStart"/>
      <w:r>
        <w:t>Repga</w:t>
      </w:r>
      <w:proofErr w:type="spellEnd"/>
      <w:r>
        <w:t xml:space="preserve"> 3 rendszer felületéről módosítható </w:t>
      </w:r>
      <w:proofErr w:type="spellStart"/>
      <w:r>
        <w:t>mapping</w:t>
      </w:r>
      <w:proofErr w:type="spellEnd"/>
      <w:r>
        <w:t xml:space="preserve"> alapú megoldással egyes kritikus értékkészletek a felhasználók által módosíthatók. </w:t>
      </w:r>
    </w:p>
    <w:p w:rsidR="00E77B91" w:rsidRDefault="007B2A7A" w:rsidP="007B2A7A">
      <w:pPr>
        <w:spacing w:line="240" w:lineRule="auto"/>
      </w:pPr>
      <w:r>
        <w:t xml:space="preserve">A </w:t>
      </w:r>
      <w:proofErr w:type="spellStart"/>
      <w:r>
        <w:t>mapping</w:t>
      </w:r>
      <w:proofErr w:type="spellEnd"/>
      <w:r>
        <w:t xml:space="preserve"> alapú értékkészlet kezelés vázlatos működése: a felhasználók a </w:t>
      </w:r>
      <w:proofErr w:type="spellStart"/>
      <w:r>
        <w:t>Repga</w:t>
      </w:r>
      <w:proofErr w:type="spellEnd"/>
      <w:r>
        <w:t xml:space="preserve"> 3 rendszer felületén a felvehetnek és karbantarthatnak </w:t>
      </w:r>
      <w:proofErr w:type="spellStart"/>
      <w:r>
        <w:t>mapping</w:t>
      </w:r>
      <w:proofErr w:type="spellEnd"/>
      <w:r>
        <w:t xml:space="preserve"> objektumokat, pl. különböző besorolások, értékkészlet nyilvántartások céljából. A </w:t>
      </w:r>
      <w:proofErr w:type="spellStart"/>
      <w:r>
        <w:t>mapping</w:t>
      </w:r>
      <w:proofErr w:type="spellEnd"/>
      <w:r>
        <w:t xml:space="preserve"> objektumok és az azokban rögzített értékkészletek kerülnek beépítésre az adatpiac töltőeljárásaiba. A </w:t>
      </w:r>
      <w:proofErr w:type="spellStart"/>
      <w:r>
        <w:t>mapping</w:t>
      </w:r>
      <w:proofErr w:type="spellEnd"/>
      <w:r>
        <w:t xml:space="preserve"> objektum módosítása után a töltőeljárások újrafuttatása szükséges.</w:t>
      </w:r>
      <w:r w:rsidR="00E77B91">
        <w:t>.</w:t>
      </w:r>
    </w:p>
    <w:p w:rsidR="00C91590" w:rsidRDefault="00C91590" w:rsidP="00E77B91">
      <w:pPr>
        <w:spacing w:line="240" w:lineRule="auto"/>
      </w:pPr>
    </w:p>
    <w:p w:rsidR="0087015A" w:rsidRDefault="0087015A" w:rsidP="00E77B91">
      <w:pPr>
        <w:spacing w:line="240" w:lineRule="auto"/>
      </w:pPr>
    </w:p>
    <w:p w:rsidR="00DD2996" w:rsidRDefault="00A22DBF" w:rsidP="00B02482">
      <w:pPr>
        <w:pStyle w:val="Cmsor2"/>
      </w:pPr>
      <w:bookmarkStart w:id="63" w:name="h.ai44pr9wcb0l"/>
      <w:bookmarkStart w:id="64" w:name="_Toc335418226"/>
      <w:bookmarkEnd w:id="63"/>
      <w:r>
        <w:t>1</w:t>
      </w:r>
      <w:r w:rsidR="00DD2996">
        <w:t>.3.</w:t>
      </w:r>
      <w:r w:rsidR="00C949E8">
        <w:t xml:space="preserve"> </w:t>
      </w:r>
      <w:r w:rsidR="00DD2996">
        <w:t>Projekt eredménye</w:t>
      </w:r>
      <w:bookmarkEnd w:id="64"/>
    </w:p>
    <w:p w:rsidR="00C91590" w:rsidRDefault="00C91590"/>
    <w:p w:rsidR="0087015A" w:rsidRDefault="002612EB">
      <w:r>
        <w:t xml:space="preserve">A fejlesztés eredményeként az OBA-KBB alapadat állomány előállítása a </w:t>
      </w:r>
      <w:proofErr w:type="spellStart"/>
      <w:r>
        <w:t>Repga</w:t>
      </w:r>
      <w:proofErr w:type="spellEnd"/>
      <w:r>
        <w:t xml:space="preserve"> 3 rendszerben valósul meg, az állomány a </w:t>
      </w:r>
      <w:proofErr w:type="spellStart"/>
      <w:r>
        <w:t>Repga</w:t>
      </w:r>
      <w:proofErr w:type="spellEnd"/>
      <w:r>
        <w:t xml:space="preserve"> 3 rendszer felületén a megfelelő jogosultsággal rendelkező felhasználók számára exportálhatóvá, illetve a </w:t>
      </w:r>
      <w:proofErr w:type="spellStart"/>
      <w:r>
        <w:t>Repga</w:t>
      </w:r>
      <w:proofErr w:type="spellEnd"/>
      <w:r>
        <w:t xml:space="preserve"> 3 rendszer adatbázisában is elérhetővé válik.</w:t>
      </w:r>
    </w:p>
    <w:p w:rsidR="00DD2996" w:rsidRPr="00B02482" w:rsidRDefault="002E0DA4" w:rsidP="00A22DBF">
      <w:pPr>
        <w:pStyle w:val="Cmsor1"/>
        <w:ind w:left="284"/>
      </w:pPr>
      <w:bookmarkStart w:id="65" w:name="h.9gvfcz1bi5gl"/>
      <w:bookmarkStart w:id="66" w:name="_3._Követelmények_(leszállítandók,"/>
      <w:bookmarkStart w:id="67" w:name="_Toc335418227"/>
      <w:bookmarkEnd w:id="65"/>
      <w:bookmarkEnd w:id="66"/>
      <w:r>
        <w:lastRenderedPageBreak/>
        <w:t>Specifikáció</w:t>
      </w:r>
      <w:bookmarkEnd w:id="67"/>
    </w:p>
    <w:p w:rsidR="00DD2996" w:rsidRDefault="00A22DBF" w:rsidP="00B02482">
      <w:pPr>
        <w:pStyle w:val="Cmsor2"/>
      </w:pPr>
      <w:bookmarkStart w:id="68" w:name="h.9gh618w4l98x"/>
      <w:bookmarkStart w:id="69" w:name="_3.1._Módosított_töltőeljárások"/>
      <w:bookmarkStart w:id="70" w:name="_Toc335418228"/>
      <w:bookmarkEnd w:id="68"/>
      <w:bookmarkEnd w:id="69"/>
      <w:r>
        <w:t>2</w:t>
      </w:r>
      <w:r w:rsidR="00DD2996">
        <w:t xml:space="preserve">.1. </w:t>
      </w:r>
      <w:r w:rsidR="00FA5A23">
        <w:t>Táblák és t</w:t>
      </w:r>
      <w:r w:rsidR="00AC2E01">
        <w:t>öltőeljárások</w:t>
      </w:r>
      <w:bookmarkEnd w:id="70"/>
    </w:p>
    <w:p w:rsidR="00AC2E01" w:rsidRDefault="00AC2E01">
      <w:pPr>
        <w:spacing w:line="240" w:lineRule="auto"/>
      </w:pPr>
    </w:p>
    <w:p w:rsidR="00FF7E21" w:rsidRDefault="00FF7E21" w:rsidP="00FF7E21">
      <w:pPr>
        <w:spacing w:line="240" w:lineRule="auto"/>
      </w:pPr>
      <w:r>
        <w:t>Az</w:t>
      </w:r>
      <w:r w:rsidR="00FA5A23">
        <w:t xml:space="preserve"> OBA_KBB jelentés alapadat állományának REPGA rendszerben történő létrehozásához az </w:t>
      </w:r>
      <w:r>
        <w:t xml:space="preserve"> EBH_REPGA adatbázissém</w:t>
      </w:r>
      <w:r w:rsidR="00FA5A23">
        <w:t xml:space="preserve">ában az alábbi </w:t>
      </w:r>
      <w:r w:rsidR="002612EB">
        <w:t>új</w:t>
      </w:r>
      <w:r>
        <w:t xml:space="preserve"> töltőeljárás</w:t>
      </w:r>
      <w:r w:rsidR="00FA5A23">
        <w:t>okat és adatbázis táblákat kell megv</w:t>
      </w:r>
      <w:bookmarkStart w:id="71" w:name="_GoBack"/>
      <w:bookmarkEnd w:id="71"/>
      <w:r w:rsidR="00FA5A23">
        <w:t>alósítani:</w:t>
      </w:r>
      <w:r>
        <w:t xml:space="preserve">. </w:t>
      </w:r>
    </w:p>
    <w:p w:rsidR="007C4CCF" w:rsidRDefault="007C4CCF" w:rsidP="00FF7E21">
      <w:pPr>
        <w:spacing w:line="240" w:lineRule="auto"/>
        <w:rPr>
          <w:color w:val="FF0000"/>
        </w:rPr>
      </w:pPr>
    </w:p>
    <w:tbl>
      <w:tblPr>
        <w:tblW w:w="10287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3413"/>
        <w:gridCol w:w="3828"/>
        <w:gridCol w:w="3046"/>
      </w:tblGrid>
      <w:tr w:rsidR="00FA5A23" w:rsidRPr="00BD7201" w:rsidTr="00FA5A23">
        <w:trPr>
          <w:trHeight w:val="288"/>
        </w:trPr>
        <w:tc>
          <w:tcPr>
            <w:tcW w:w="3413" w:type="dxa"/>
            <w:shd w:val="clear" w:color="000000" w:fill="BFBFBF"/>
            <w:vAlign w:val="bottom"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Tábla</w:t>
            </w: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 neve</w:t>
            </w:r>
          </w:p>
        </w:tc>
        <w:tc>
          <w:tcPr>
            <w:tcW w:w="3828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Töltőeljárás neve</w:t>
            </w:r>
          </w:p>
        </w:tc>
        <w:tc>
          <w:tcPr>
            <w:tcW w:w="3046" w:type="dxa"/>
            <w:shd w:val="clear" w:color="000000" w:fill="BFBFBF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Megjegyzés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B156C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STAM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REPGA_DETM_OBA_QCONTC</w:t>
            </w:r>
            <w:r w:rsidRPr="00BD7201"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>A tábla a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z</w:t>
            </w: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2612EB">
              <w:rPr>
                <w:rFonts w:ascii="Calibri" w:eastAsia="Times New Roman" w:hAnsi="Calibri" w:cs="Calibri"/>
                <w:sz w:val="22"/>
                <w:szCs w:val="22"/>
              </w:rPr>
              <w:t>állami cégek, vezető tisztviselők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ügyfélazonosítóit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REPGA_STAM_OBA_BJEGY_PKG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0A9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REPGA_DETM_OBA_BJEGY_PKG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772FFA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Betétijegy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REPGA_STAM_OBA_EJEGY_PK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A65F55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M_OBA_EJEGY_PK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194D10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az Érték</w:t>
            </w:r>
            <w:r w:rsidRPr="00A60A9A">
              <w:rPr>
                <w:rFonts w:ascii="Calibri" w:eastAsia="Times New Roman" w:hAnsi="Calibri" w:cs="Calibri"/>
                <w:sz w:val="22"/>
                <w:szCs w:val="22"/>
              </w:rPr>
              <w:t>jegy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</w:t>
            </w:r>
            <w:r w:rsidRPr="00F931F4">
              <w:rPr>
                <w:rFonts w:ascii="Calibri" w:eastAsia="Times New Roman" w:hAnsi="Calibri" w:cs="Calibri"/>
                <w:sz w:val="22"/>
                <w:szCs w:val="22"/>
              </w:rPr>
              <w:t>CLIENT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ügyfél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STA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D36D9">
              <w:rPr>
                <w:rFonts w:ascii="Calibri" w:eastAsia="Times New Roman" w:hAnsi="Calibri" w:cs="Calibri"/>
                <w:sz w:val="22"/>
                <w:szCs w:val="22"/>
              </w:rPr>
              <w:t xml:space="preserve">A tábla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az URBIS rendszerből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</w:rPr>
              <w:t>csv-ben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A65F55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REPGA_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DET</w:t>
            </w:r>
            <w:r w:rsidRPr="00A65F55">
              <w:rPr>
                <w:rFonts w:ascii="Calibri" w:eastAsia="Times New Roman" w:hAnsi="Calibri" w:cs="Calibri"/>
                <w:sz w:val="22"/>
                <w:szCs w:val="22"/>
              </w:rPr>
              <w:t>M_</w:t>
            </w:r>
            <w:r w:rsidRPr="007532B9">
              <w:rPr>
                <w:rFonts w:ascii="Calibri" w:eastAsia="Times New Roman" w:hAnsi="Calibri" w:cs="Calibri"/>
                <w:sz w:val="22"/>
                <w:szCs w:val="22"/>
              </w:rPr>
              <w:t>OBA_U_BETET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E90EA6" w:rsidRDefault="00FA5A23" w:rsidP="00C27258">
            <w:pPr>
              <w:rPr>
                <w:rFonts w:ascii="Calibri" w:eastAsia="Times New Roman" w:hAnsi="Calibri" w:cs="Calibri"/>
              </w:rPr>
            </w:pPr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URBIS rendszerből </w:t>
            </w:r>
            <w:proofErr w:type="spellStart"/>
            <w:r w:rsidRPr="00E90EA6">
              <w:rPr>
                <w:rFonts w:ascii="Calibri" w:eastAsia="Times New Roman" w:hAnsi="Calibri" w:cs="Calibri"/>
                <w:sz w:val="22"/>
                <w:szCs w:val="22"/>
              </w:rPr>
              <w:t>csv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-ben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átvett betét adatokat tartalmazza historikusan.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REPGA_DETM_OBA_FIDB_R_PKG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C27258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FIDB alapadatokat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B6DFF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REPGA_DETM_OBA_SY_C_PKG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 xml:space="preserve">A tábla az ügyfél adatokat </w:t>
            </w: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B6DFF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lastRenderedPageBreak/>
              <w:t>REPGA_DETM_OBA_MATS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B6DFF">
              <w:rPr>
                <w:rFonts w:ascii="Calibri" w:eastAsia="Times New Roman" w:hAnsi="Calibri" w:cs="Calibri"/>
                <w:sz w:val="22"/>
                <w:szCs w:val="22"/>
              </w:rPr>
              <w:t>REPGA_DETM_OBA_MATS_PKG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tábla a lejárt követeléseket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F7E21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REPGA_DETM_OBA_TBASE_RES_PKG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B34B9E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REPGA_DETM_OBA_TBASE_ORD_PKG</w:t>
            </w:r>
          </w:p>
        </w:tc>
        <w:tc>
          <w:tcPr>
            <w:tcW w:w="3046" w:type="dxa"/>
            <w:shd w:val="clear" w:color="auto" w:fill="auto"/>
            <w:noWrap/>
            <w:vAlign w:val="bottom"/>
            <w:hideMark/>
          </w:tcPr>
          <w:p w:rsidR="00FA5A23" w:rsidRPr="00BD7201" w:rsidRDefault="00FA5A23" w:rsidP="00FA5A23">
            <w:pPr>
              <w:spacing w:line="240" w:lineRule="auto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96721">
              <w:rPr>
                <w:rFonts w:ascii="Calibri" w:eastAsia="Times New Roman" w:hAnsi="Calibri" w:cs="Calibri"/>
                <w:sz w:val="22"/>
                <w:szCs w:val="22"/>
              </w:rPr>
              <w:t>A tábla az OBA alapadat eredményeket tartalmazza a különböző adatforrások sorrendiségével kiegészítve.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REPGA_DETM_OBA_UGYFEL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REPGA_DETM_OBA_UGYFEL_PKG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>A tábla az OBA alapadat ügyfelekre vonatkozó eredményeit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REPGA_DETM_OBA_UGYLET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REPGA_DETM_OBA_UGYLET_PKG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>A tábla az OBA alapadat ügylet eredményeit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REPGA_DETM_OBA_EBHU_UPLOAD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REPGA_DETM_OBA_EBHU_UPLOAD_PKG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 xml:space="preserve">A </w:t>
            </w:r>
            <w:proofErr w:type="spellStart"/>
            <w:r w:rsidRPr="005475A5">
              <w:t>package</w:t>
            </w:r>
            <w:proofErr w:type="spellEnd"/>
            <w:r w:rsidRPr="005475A5">
              <w:t xml:space="preserve"> a REPGA_DETM_OBA_UGYLET és REPGA_DETM_OBA_UGYFEL tábla adatait tölti fel EBHP adatbázis EBHU sémájába.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5475A5">
              <w:t>A tábla az OBA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5475A5" w:rsidRDefault="00FA5A23" w:rsidP="00FA5A23">
            <w:r w:rsidRPr="00EE0F8F">
              <w:t>A tábla az OBA betét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REPGA_DETM_OBA_RES_DOLG_UM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REPGA_DETM_OBA_RES_DOLG_UM_PKG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havi dolgozói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REPGA_DETM_OBA_RES_DOLG_BM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REPGA_DETM_OBA_RES_DOLG_BM_PKG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havi dolgozói betét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REPGA_DETM_OBA_RES_DOLG_UY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REPGA_DETM_OBA_RES_DOLG_UY_PKG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éves dolgozói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REPGA_DETM_OBA_RES_DOLG_BY_PKG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REPGA_DETM_OBA_RES_DOLG_BY_PKG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>A tábla az OBA éves dolgozói betét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REPGA_DETM_OBA_RES_URB_U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Pr="00ED1428" w:rsidRDefault="00FA5A23" w:rsidP="00FA5A23">
            <w:r w:rsidRPr="00ED1428">
              <w:t>REPGA_DETM_OBA_RES_URB_U_PKG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Pr="00B00741" w:rsidRDefault="00FA5A23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ügyfél eredmény adatokat tartalmazza.</w:t>
            </w:r>
          </w:p>
        </w:tc>
      </w:tr>
      <w:tr w:rsidR="00FA5A23" w:rsidRPr="00BD7201" w:rsidTr="00FA5A23">
        <w:trPr>
          <w:trHeight w:val="288"/>
        </w:trPr>
        <w:tc>
          <w:tcPr>
            <w:tcW w:w="3413" w:type="dxa"/>
          </w:tcPr>
          <w:p w:rsidR="00FA5A23" w:rsidRPr="00ED1428" w:rsidRDefault="00FA5A23" w:rsidP="00FA5A23">
            <w:r w:rsidRPr="00ED1428">
              <w:t>REPGA_DETM_OBA_RES_URB_B</w:t>
            </w:r>
          </w:p>
        </w:tc>
        <w:tc>
          <w:tcPr>
            <w:tcW w:w="3828" w:type="dxa"/>
            <w:shd w:val="clear" w:color="auto" w:fill="auto"/>
            <w:noWrap/>
            <w:hideMark/>
          </w:tcPr>
          <w:p w:rsidR="00FA5A23" w:rsidRDefault="00FA5A23" w:rsidP="00FA5A23">
            <w:r w:rsidRPr="00ED1428">
              <w:t>REPGA_DETM_OBA_RES_URB_B_PKG</w:t>
            </w:r>
          </w:p>
        </w:tc>
        <w:tc>
          <w:tcPr>
            <w:tcW w:w="3046" w:type="dxa"/>
            <w:shd w:val="clear" w:color="auto" w:fill="auto"/>
            <w:noWrap/>
            <w:hideMark/>
          </w:tcPr>
          <w:p w:rsidR="00FA5A23" w:rsidRDefault="00FA5A23" w:rsidP="00FA5A23">
            <w:r w:rsidRPr="00B00741">
              <w:t xml:space="preserve">A tábla az OBA </w:t>
            </w:r>
            <w:proofErr w:type="spellStart"/>
            <w:r w:rsidRPr="00B00741">
              <w:t>urbis</w:t>
            </w:r>
            <w:proofErr w:type="spellEnd"/>
            <w:r w:rsidRPr="00B00741">
              <w:t xml:space="preserve"> betét eredmény adatokat tartalmazza.</w:t>
            </w:r>
          </w:p>
        </w:tc>
      </w:tr>
    </w:tbl>
    <w:p w:rsidR="00BD7201" w:rsidRDefault="00BD7201" w:rsidP="00BD7201">
      <w:pPr>
        <w:spacing w:line="240" w:lineRule="auto"/>
      </w:pPr>
    </w:p>
    <w:p w:rsidR="00166598" w:rsidRDefault="00166598" w:rsidP="00166598">
      <w:pPr>
        <w:pStyle w:val="Cmsor5"/>
        <w:ind w:left="360"/>
        <w:rPr>
          <w:shd w:val="solid" w:color="FFFFFF" w:fill="FFFFFF"/>
        </w:rPr>
      </w:pPr>
    </w:p>
    <w:p w:rsidR="00166598" w:rsidRDefault="00166598" w:rsidP="00166598">
      <w:pPr>
        <w:rPr>
          <w:sz w:val="22"/>
          <w:szCs w:val="22"/>
          <w:shd w:val="solid" w:color="FFFFFF" w:fill="FFFFFF"/>
        </w:rPr>
      </w:pPr>
      <w:r>
        <w:rPr>
          <w:shd w:val="solid" w:color="FFFFFF" w:fill="FFFFFF"/>
        </w:rPr>
        <w:br w:type="page"/>
      </w:r>
    </w:p>
    <w:p w:rsidR="00BD7201" w:rsidRDefault="002612EB" w:rsidP="00BD7201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</w:t>
      </w:r>
      <w:r w:rsidR="00762C53"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166598" w:rsidRPr="00257CC0" w:rsidRDefault="00166598" w:rsidP="00257CC0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DD0A69" w:rsidRPr="00F0184A" w:rsidTr="00DD299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D0A69" w:rsidRPr="00DD0A69" w:rsidRDefault="002612EB" w:rsidP="00762C53">
            <w:pPr>
              <w:rPr>
                <w:b/>
                <w:bCs/>
              </w:rPr>
            </w:pPr>
            <w:r w:rsidRPr="002612EB">
              <w:rPr>
                <w:b/>
                <w:bCs/>
              </w:rPr>
              <w:t>REPGA_</w:t>
            </w:r>
            <w:r w:rsidR="00762C53">
              <w:rPr>
                <w:b/>
                <w:bCs/>
              </w:rPr>
              <w:t>STA</w:t>
            </w:r>
            <w:r w:rsidRPr="002612EB">
              <w:rPr>
                <w:b/>
                <w:bCs/>
              </w:rPr>
              <w:t>M_</w:t>
            </w:r>
            <w:r w:rsidR="00D94006">
              <w:rPr>
                <w:b/>
                <w:bCs/>
              </w:rPr>
              <w:t>OBA_</w:t>
            </w:r>
            <w:r w:rsidRPr="002612EB">
              <w:rPr>
                <w:b/>
                <w:bCs/>
              </w:rPr>
              <w:t>QCONTC</w:t>
            </w:r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166598" w:rsidRPr="00F0184A" w:rsidRDefault="00166598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166598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66598" w:rsidRPr="00F0184A" w:rsidRDefault="00166598" w:rsidP="00DD2996">
            <w:proofErr w:type="spellStart"/>
            <w:r w:rsidRPr="00F0184A">
              <w:t>Vonatkozasi</w:t>
            </w:r>
            <w:proofErr w:type="spellEnd"/>
            <w:r w:rsidR="000D19B8"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166598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66598" w:rsidRPr="00F0184A" w:rsidRDefault="000D19B8" w:rsidP="00DD2996">
            <w:r>
              <w:t>CLIENT_NO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66598" w:rsidRPr="00F0184A" w:rsidRDefault="000D19B8" w:rsidP="00BF1C27">
            <w:r>
              <w:t>VAR</w:t>
            </w:r>
            <w:r w:rsidR="00166598" w:rsidRPr="00F0184A">
              <w:t>CHAR</w:t>
            </w:r>
            <w:r>
              <w:t>2</w:t>
            </w:r>
            <w:r w:rsidR="00166598" w:rsidRPr="00F0184A">
              <w:t>(</w:t>
            </w:r>
            <w:r w:rsidR="00BF1C27">
              <w:t>5</w:t>
            </w:r>
            <w:r>
              <w:t>0</w:t>
            </w:r>
            <w:r w:rsidR="00166598" w:rsidRPr="00F0184A">
              <w:t>)</w:t>
            </w:r>
          </w:p>
        </w:tc>
        <w:tc>
          <w:tcPr>
            <w:tcW w:w="3655" w:type="dxa"/>
            <w:vAlign w:val="bottom"/>
          </w:tcPr>
          <w:p w:rsidR="00166598" w:rsidRPr="00F0184A" w:rsidRDefault="000D19B8" w:rsidP="00DD2996">
            <w:proofErr w:type="spellStart"/>
            <w:r>
              <w:t>Ugyfelazonosito</w:t>
            </w:r>
            <w:proofErr w:type="spellEnd"/>
          </w:p>
        </w:tc>
      </w:tr>
      <w:tr w:rsidR="00B156C5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156C5" w:rsidRPr="00F0184A" w:rsidRDefault="00B156C5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B156C5" w:rsidRPr="00F0184A" w:rsidRDefault="00B156C5" w:rsidP="00772FFA">
            <w:proofErr w:type="spellStart"/>
            <w:r>
              <w:t>Futasazonosito</w:t>
            </w:r>
            <w:proofErr w:type="spellEnd"/>
          </w:p>
        </w:tc>
      </w:tr>
    </w:tbl>
    <w:p w:rsidR="009A4066" w:rsidRPr="00BA55D7" w:rsidRDefault="009A4066" w:rsidP="009A4066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  <w:r w:rsidRPr="00BA55D7">
        <w:t xml:space="preserve">Local Index: </w:t>
      </w:r>
      <w:r w:rsidR="00762C53">
        <w:t>nincs</w:t>
      </w:r>
    </w:p>
    <w:p w:rsidR="009A4066" w:rsidRDefault="009A4066" w:rsidP="009A4066">
      <w:pPr>
        <w:tabs>
          <w:tab w:val="left" w:pos="567"/>
        </w:tabs>
      </w:pPr>
    </w:p>
    <w:p w:rsidR="009A4066" w:rsidRPr="00DD0A69" w:rsidRDefault="000D19B8" w:rsidP="009A4066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9A4066" w:rsidRPr="00DD0A69">
        <w:rPr>
          <w:b/>
        </w:rPr>
        <w:t>.</w:t>
      </w:r>
    </w:p>
    <w:p w:rsidR="00166598" w:rsidRDefault="00166598" w:rsidP="009A4066">
      <w:pPr>
        <w:tabs>
          <w:tab w:val="left" w:pos="567"/>
        </w:tabs>
      </w:pPr>
    </w:p>
    <w:p w:rsidR="009A4066" w:rsidRDefault="00166598" w:rsidP="009A4066">
      <w:pPr>
        <w:tabs>
          <w:tab w:val="left" w:pos="567"/>
        </w:tabs>
      </w:pPr>
      <w:r w:rsidRPr="003B2C66">
        <w:rPr>
          <w:u w:val="single"/>
        </w:rPr>
        <w:t>Töltő:</w:t>
      </w:r>
      <w:r w:rsidR="009A4066">
        <w:t xml:space="preserve"> REPGA havi fa</w:t>
      </w:r>
      <w:r w:rsidR="00B107CB">
        <w:t xml:space="preserve"> 41</w:t>
      </w:r>
      <w:r w:rsidR="009A4066">
        <w:t xml:space="preserve"> - </w:t>
      </w:r>
      <w:r w:rsidR="000D19B8" w:rsidRPr="000D19B8">
        <w:t>REPGA_</w:t>
      </w:r>
      <w:r w:rsidR="00762C53">
        <w:t>STA</w:t>
      </w:r>
      <w:r w:rsidR="000D19B8" w:rsidRPr="000D19B8">
        <w:t>M_</w:t>
      </w:r>
      <w:r w:rsidR="00D94006">
        <w:t>OBA_</w:t>
      </w:r>
      <w:r w:rsidR="000D19B8" w:rsidRPr="000D19B8">
        <w:t>QCONTC_PKG</w:t>
      </w:r>
    </w:p>
    <w:p w:rsidR="00257CC0" w:rsidRPr="00D5248B" w:rsidRDefault="00257CC0" w:rsidP="009A4066">
      <w:pPr>
        <w:tabs>
          <w:tab w:val="left" w:pos="567"/>
        </w:tabs>
      </w:pPr>
    </w:p>
    <w:p w:rsidR="00257CC0" w:rsidRDefault="009A4066" w:rsidP="00166598">
      <w:r w:rsidRPr="00166598">
        <w:rPr>
          <w:u w:val="single"/>
        </w:rPr>
        <w:t>Előzmény(</w:t>
      </w:r>
      <w:proofErr w:type="spellStart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166598" w:rsidRDefault="000D19B8" w:rsidP="00166598">
      <w:pPr>
        <w:rPr>
          <w:bCs/>
        </w:rPr>
      </w:pPr>
      <w:r w:rsidRPr="00425AD5">
        <w:t>REPGA_PREM_PARTITIONS_PKG.MAIN</w:t>
      </w:r>
    </w:p>
    <w:p w:rsidR="00257CC0" w:rsidRDefault="00257CC0" w:rsidP="00166598">
      <w:pPr>
        <w:rPr>
          <w:u w:val="single"/>
        </w:rPr>
      </w:pPr>
    </w:p>
    <w:p w:rsidR="009A4066" w:rsidRPr="00166598" w:rsidRDefault="009A4066" w:rsidP="00166598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0D19B8" w:rsidRDefault="00D94006">
      <w:pPr>
        <w:spacing w:line="240" w:lineRule="auto"/>
      </w:pPr>
      <w:r>
        <w:t>REPGA_DETM_OBA_QCONTC</w:t>
      </w:r>
      <w:r w:rsidR="00762C53" w:rsidRPr="000D19B8">
        <w:t>_PKG</w:t>
      </w:r>
      <w:r w:rsidR="00762C53">
        <w:t>.MAIN</w:t>
      </w:r>
    </w:p>
    <w:p w:rsidR="000D19B8" w:rsidRDefault="000D19B8">
      <w:pPr>
        <w:spacing w:line="240" w:lineRule="auto"/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D19B8" w:rsidRDefault="000D19B8" w:rsidP="000D19B8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D94006">
        <w:t>OBA_</w:t>
      </w:r>
      <w:r>
        <w:t>QCONTC</w:t>
      </w:r>
    </w:p>
    <w:p w:rsidR="000D19B8" w:rsidRDefault="000D19B8" w:rsidP="000D19B8">
      <w:pPr>
        <w:tabs>
          <w:tab w:val="left" w:pos="567"/>
        </w:tabs>
      </w:pPr>
    </w:p>
    <w:p w:rsidR="000D19B8" w:rsidRPr="003B2C66" w:rsidRDefault="000D19B8" w:rsidP="000D19B8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762C53" w:rsidRDefault="000D19B8" w:rsidP="000D19B8">
      <w:pPr>
        <w:spacing w:line="240" w:lineRule="auto"/>
      </w:pPr>
      <w:r>
        <w:t>Az állami cégek</w:t>
      </w:r>
      <w:r w:rsidR="00762C53">
        <w:t xml:space="preserve">, vezető tisztviselők </w:t>
      </w:r>
      <w:proofErr w:type="spellStart"/>
      <w:r w:rsidR="00762C53">
        <w:t>ügyfélazonosítóit</w:t>
      </w:r>
      <w:proofErr w:type="spellEnd"/>
      <w:r w:rsidR="00762C53">
        <w:t xml:space="preserve"> külső adatforrásból kinyert </w:t>
      </w:r>
      <w:proofErr w:type="spellStart"/>
      <w:r w:rsidR="00762C53">
        <w:t>csv</w:t>
      </w:r>
      <w:proofErr w:type="spellEnd"/>
      <w:r w:rsidR="00762C53">
        <w:t xml:space="preserve"> fájl tartalmazza.</w:t>
      </w:r>
    </w:p>
    <w:p w:rsidR="00762C53" w:rsidRPr="00762C53" w:rsidRDefault="0090405B" w:rsidP="000D19B8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7532B9">
        <w:rPr>
          <w:color w:val="FF0000"/>
        </w:rPr>
        <w:t xml:space="preserve">z </w:t>
      </w:r>
      <w:r w:rsidR="007532B9" w:rsidRPr="007532B9">
        <w:rPr>
          <w:color w:val="FF0000"/>
        </w:rPr>
        <w:t>állami cégek, vezető tisztvisel</w:t>
      </w:r>
      <w:r w:rsidR="007532B9">
        <w:rPr>
          <w:color w:val="FF0000"/>
        </w:rPr>
        <w:t xml:space="preserve">ők </w:t>
      </w:r>
      <w:proofErr w:type="spellStart"/>
      <w:r w:rsidR="007532B9">
        <w:rPr>
          <w:color w:val="FF0000"/>
        </w:rPr>
        <w:t>ügyfélazonosítóit</w:t>
      </w:r>
      <w:proofErr w:type="spellEnd"/>
      <w:r w:rsidR="007532B9">
        <w:rPr>
          <w:color w:val="FF0000"/>
        </w:rPr>
        <w:t xml:space="preserve"> tartalmazó</w:t>
      </w:r>
      <w:r w:rsidR="00762C53">
        <w:rPr>
          <w:color w:val="FF0000"/>
        </w:rPr>
        <w:t xml:space="preserve"> </w:t>
      </w:r>
      <w:proofErr w:type="spellStart"/>
      <w:r w:rsidR="00762C53">
        <w:rPr>
          <w:color w:val="FF0000"/>
        </w:rPr>
        <w:t>csv</w:t>
      </w:r>
      <w:proofErr w:type="spellEnd"/>
      <w:r w:rsidR="00762C53">
        <w:rPr>
          <w:color w:val="FF0000"/>
        </w:rPr>
        <w:t xml:space="preserve">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</w:t>
      </w:r>
      <w:proofErr w:type="spellStart"/>
      <w:r w:rsidRPr="0090405B">
        <w:rPr>
          <w:color w:val="FF0000"/>
        </w:rPr>
        <w:t>CLIENT.csv</w:t>
      </w:r>
      <w:proofErr w:type="spellEnd"/>
    </w:p>
    <w:p w:rsidR="00762C53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</w:t>
      </w:r>
      <w:r w:rsidR="000D19B8">
        <w:t xml:space="preserve"> </w:t>
      </w:r>
      <w:r>
        <w:t xml:space="preserve">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proofErr w:type="spellStart"/>
      <w:r>
        <w:t>Repga</w:t>
      </w:r>
      <w:proofErr w:type="spellEnd"/>
      <w:r>
        <w:t xml:space="preserve"> 3 CSV input könyvtárában (</w:t>
      </w:r>
      <w:r w:rsidRPr="001E660E">
        <w:t>\\hs001gtw1\</w:t>
      </w:r>
      <w:proofErr w:type="spellStart"/>
      <w:r w:rsidRPr="001E660E">
        <w:t>FileTransfers</w:t>
      </w:r>
      <w:proofErr w:type="spellEnd"/>
      <w:r w:rsidRPr="001E660E">
        <w:t>\</w:t>
      </w:r>
      <w:proofErr w:type="spellStart"/>
      <w:r w:rsidRPr="001E660E">
        <w:t>fromManualProc</w:t>
      </w:r>
      <w:proofErr w:type="spellEnd"/>
      <w:r w:rsidRPr="001E660E">
        <w:t>\</w:t>
      </w:r>
      <w:proofErr w:type="spellStart"/>
      <w:r w:rsidRPr="001E660E">
        <w:t>toRepga</w:t>
      </w:r>
      <w:proofErr w:type="spellEnd"/>
      <w:r>
        <w:t>).</w:t>
      </w:r>
    </w:p>
    <w:p w:rsidR="00833157" w:rsidRDefault="00833157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9A4066" w:rsidRDefault="00762C53" w:rsidP="000D19B8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</w:t>
      </w:r>
      <w:r w:rsidR="00C949E8">
        <w:t xml:space="preserve">megjelenik a  </w:t>
      </w:r>
      <w:r w:rsidR="00C949E8" w:rsidRPr="00741550">
        <w:t>REPGA_</w:t>
      </w:r>
      <w:r w:rsidR="00C949E8">
        <w:t>EXTM</w:t>
      </w:r>
      <w:r w:rsidR="00C949E8" w:rsidRPr="00741550">
        <w:t>_</w:t>
      </w:r>
      <w:r w:rsidR="00D94006">
        <w:t>OBA_</w:t>
      </w:r>
      <w:r w:rsidR="00C949E8">
        <w:t xml:space="preserve">QCONTC táblában, innen kerül </w:t>
      </w:r>
      <w:r w:rsidR="00C949E8" w:rsidRPr="00F0184A">
        <w:t>SYM_RUN_DATE</w:t>
      </w:r>
      <w:r w:rsidR="00C949E8">
        <w:t xml:space="preserve"> </w:t>
      </w:r>
      <w:r w:rsidR="00B156C5">
        <w:t xml:space="preserve">és RUN_ID </w:t>
      </w:r>
      <w:r w:rsidR="00C949E8">
        <w:t xml:space="preserve">mezővel kiegészítve áttöltésre a </w:t>
      </w:r>
      <w:r w:rsidR="00C949E8" w:rsidRPr="000D19B8">
        <w:t>REPGA_</w:t>
      </w:r>
      <w:r w:rsidR="00C949E8">
        <w:t>STA</w:t>
      </w:r>
      <w:r w:rsidR="00C949E8" w:rsidRPr="000D19B8">
        <w:t>M_</w:t>
      </w:r>
      <w:r w:rsidR="00D94006">
        <w:t>OBA_</w:t>
      </w:r>
      <w:r w:rsidR="00C949E8" w:rsidRPr="000D19B8">
        <w:t>QCONTC</w:t>
      </w:r>
      <w:r w:rsidR="00C949E8">
        <w:t xml:space="preserve"> táblába.</w:t>
      </w:r>
      <w:r w:rsidR="009A4066">
        <w:br w:type="page"/>
      </w:r>
    </w:p>
    <w:p w:rsidR="00762C53" w:rsidRDefault="00762C53" w:rsidP="00762C53">
      <w:pPr>
        <w:pStyle w:val="Cmsor5"/>
        <w:numPr>
          <w:ilvl w:val="0"/>
          <w:numId w:val="9"/>
        </w:numPr>
        <w:rPr>
          <w:shd w:val="solid" w:color="FFFFFF" w:fill="FFFFFF"/>
        </w:rPr>
      </w:pPr>
      <w:r w:rsidRPr="002612EB">
        <w:rPr>
          <w:shd w:val="solid" w:color="FFFFFF" w:fill="FFFFFF"/>
        </w:rPr>
        <w:lastRenderedPageBreak/>
        <w:t>REPGA_DETM_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>
        <w:rPr>
          <w:shd w:val="solid" w:color="FFFFFF" w:fill="FFFFFF"/>
        </w:rPr>
        <w:t>_PKG</w:t>
      </w:r>
    </w:p>
    <w:p w:rsidR="00762C53" w:rsidRPr="00257CC0" w:rsidRDefault="00762C53" w:rsidP="00762C53">
      <w:pPr>
        <w:spacing w:line="240" w:lineRule="auto"/>
        <w:ind w:left="360"/>
        <w:rPr>
          <w:b/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762C53" w:rsidRPr="00F0184A" w:rsidTr="00772FFA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762C53" w:rsidRPr="00DD0A69" w:rsidRDefault="00D94006" w:rsidP="00772FFA">
            <w:pPr>
              <w:rPr>
                <w:b/>
                <w:bCs/>
              </w:rPr>
            </w:pPr>
            <w:r>
              <w:rPr>
                <w:b/>
                <w:bCs/>
              </w:rPr>
              <w:t>REPGA_DETM_OBA_QCONTC</w:t>
            </w:r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3655" w:type="dxa"/>
            <w:shd w:val="clear" w:color="auto" w:fill="C0C0C0"/>
            <w:vAlign w:val="bottom"/>
          </w:tcPr>
          <w:p w:rsidR="00762C53" w:rsidRPr="00F0184A" w:rsidRDefault="00762C53" w:rsidP="00772FFA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 w:rsidRPr="00F0184A">
              <w:t>Vonatkozasi</w:t>
            </w:r>
            <w:proofErr w:type="spellEnd"/>
            <w:r>
              <w:t xml:space="preserve"> </w:t>
            </w:r>
            <w:proofErr w:type="spellStart"/>
            <w:r w:rsidRPr="00F0184A">
              <w:t>datum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CLIENT_NO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BF1C27">
            <w:r>
              <w:t>VAR</w:t>
            </w:r>
            <w:r w:rsidRPr="00F0184A">
              <w:t>CHAR</w:t>
            </w:r>
            <w:r>
              <w:t>2</w:t>
            </w:r>
            <w:r w:rsidRPr="00F0184A">
              <w:t>(</w:t>
            </w:r>
            <w:r w:rsidR="00BF1C27">
              <w:t>6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Ugyfelazonosito</w:t>
            </w:r>
            <w:proofErr w:type="spellEnd"/>
          </w:p>
        </w:tc>
      </w:tr>
      <w:tr w:rsidR="00762C53" w:rsidRPr="00F0184A" w:rsidTr="00772F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2C53" w:rsidRPr="00F0184A" w:rsidRDefault="00762C53" w:rsidP="00772FFA">
            <w:r w:rsidRPr="00F0184A">
              <w:t>NUMBER</w:t>
            </w:r>
          </w:p>
        </w:tc>
        <w:tc>
          <w:tcPr>
            <w:tcW w:w="3655" w:type="dxa"/>
            <w:vAlign w:val="bottom"/>
          </w:tcPr>
          <w:p w:rsidR="00762C53" w:rsidRPr="00F0184A" w:rsidRDefault="00762C53" w:rsidP="00772FFA">
            <w:proofErr w:type="spellStart"/>
            <w:r>
              <w:t>Futasazonosito</w:t>
            </w:r>
            <w:proofErr w:type="spellEnd"/>
          </w:p>
        </w:tc>
      </w:tr>
    </w:tbl>
    <w:p w:rsidR="00762C53" w:rsidRPr="00BA55D7" w:rsidRDefault="00762C53" w:rsidP="00762C53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762C53" w:rsidRDefault="00762C53" w:rsidP="00762C53">
      <w:pPr>
        <w:tabs>
          <w:tab w:val="left" w:pos="567"/>
        </w:tabs>
      </w:pPr>
      <w:r w:rsidRPr="00BA55D7">
        <w:t xml:space="preserve">Local Index: </w:t>
      </w:r>
      <w:r>
        <w:t>CLIENT_NO</w:t>
      </w:r>
    </w:p>
    <w:p w:rsidR="00762C53" w:rsidRDefault="00762C53" w:rsidP="00762C53">
      <w:pPr>
        <w:tabs>
          <w:tab w:val="left" w:pos="567"/>
        </w:tabs>
      </w:pPr>
    </w:p>
    <w:p w:rsidR="00762C53" w:rsidRPr="00DD0A69" w:rsidRDefault="00762C53" w:rsidP="00762C53">
      <w:pPr>
        <w:tabs>
          <w:tab w:val="left" w:pos="567"/>
        </w:tabs>
        <w:rPr>
          <w:b/>
        </w:rPr>
      </w:pPr>
      <w:r w:rsidRPr="000D19B8">
        <w:rPr>
          <w:b/>
        </w:rPr>
        <w:t xml:space="preserve">A tábla az állami cégek, vezető tisztviselők </w:t>
      </w:r>
      <w:proofErr w:type="spellStart"/>
      <w:r w:rsidRPr="000D19B8">
        <w:rPr>
          <w:b/>
        </w:rPr>
        <w:t>ügy</w:t>
      </w:r>
      <w:r>
        <w:rPr>
          <w:b/>
        </w:rPr>
        <w:t>félazonosítóit</w:t>
      </w:r>
      <w:proofErr w:type="spellEnd"/>
      <w:r>
        <w:rPr>
          <w:b/>
        </w:rPr>
        <w:t xml:space="preserve"> tartalmazza</w:t>
      </w:r>
      <w:r w:rsidR="00B156C5">
        <w:rPr>
          <w:b/>
        </w:rPr>
        <w:t xml:space="preserve"> historikusan</w:t>
      </w:r>
      <w:r w:rsidRPr="00DD0A69">
        <w:rPr>
          <w:b/>
        </w:rPr>
        <w:t>.</w:t>
      </w:r>
    </w:p>
    <w:p w:rsidR="00762C53" w:rsidRDefault="00762C53" w:rsidP="00762C53">
      <w:pPr>
        <w:tabs>
          <w:tab w:val="left" w:pos="567"/>
        </w:tabs>
      </w:pPr>
    </w:p>
    <w:p w:rsidR="00762C53" w:rsidRDefault="00762C53" w:rsidP="00762C5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="00D94006">
        <w:t>REPGA_DETM_OBA_QCONTC</w:t>
      </w:r>
      <w:r w:rsidRPr="000D19B8">
        <w:t>_PKG</w:t>
      </w:r>
    </w:p>
    <w:p w:rsidR="00762C53" w:rsidRPr="00D5248B" w:rsidRDefault="00762C53" w:rsidP="00762C53">
      <w:pPr>
        <w:tabs>
          <w:tab w:val="left" w:pos="567"/>
        </w:tabs>
      </w:pPr>
    </w:p>
    <w:p w:rsidR="00762C53" w:rsidRDefault="00762C53" w:rsidP="00762C53">
      <w:r w:rsidRPr="00166598">
        <w:rPr>
          <w:u w:val="single"/>
        </w:rPr>
        <w:t>Előzmény(</w:t>
      </w:r>
      <w:proofErr w:type="spellStart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762C53" w:rsidRDefault="00762C53" w:rsidP="00762C53">
      <w:pPr>
        <w:rPr>
          <w:bCs/>
        </w:rPr>
      </w:pPr>
      <w:r w:rsidRPr="002612EB">
        <w:rPr>
          <w:shd w:val="solid" w:color="FFFFFF" w:fill="FFFFFF"/>
        </w:rPr>
        <w:t>REPGA_</w:t>
      </w:r>
      <w:r>
        <w:rPr>
          <w:shd w:val="solid" w:color="FFFFFF" w:fill="FFFFFF"/>
        </w:rPr>
        <w:t>STA</w:t>
      </w:r>
      <w:r w:rsidRPr="002612EB">
        <w:rPr>
          <w:shd w:val="solid" w:color="FFFFFF" w:fill="FFFFFF"/>
        </w:rPr>
        <w:t>M_</w:t>
      </w:r>
      <w:r w:rsidR="00D94006">
        <w:rPr>
          <w:shd w:val="solid" w:color="FFFFFF" w:fill="FFFFFF"/>
        </w:rPr>
        <w:t>OBA_</w:t>
      </w:r>
      <w:r w:rsidRPr="002612EB">
        <w:rPr>
          <w:shd w:val="solid" w:color="FFFFFF" w:fill="FFFFFF"/>
        </w:rPr>
        <w:t>QCONTC</w:t>
      </w:r>
      <w:r w:rsidRPr="00425AD5">
        <w:t>_PKG.MAIN</w:t>
      </w:r>
    </w:p>
    <w:p w:rsidR="00762C53" w:rsidRDefault="00762C53" w:rsidP="00762C53">
      <w:pPr>
        <w:rPr>
          <w:u w:val="single"/>
        </w:rPr>
      </w:pPr>
    </w:p>
    <w:p w:rsidR="00762C53" w:rsidRPr="00166598" w:rsidRDefault="00762C53" w:rsidP="00762C53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762C53" w:rsidRDefault="00DE6FF8" w:rsidP="00762C53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r>
        <w:t>.MAIN</w:t>
      </w:r>
    </w:p>
    <w:p w:rsidR="00762C53" w:rsidRDefault="00762C53" w:rsidP="00762C53">
      <w:pPr>
        <w:spacing w:line="240" w:lineRule="auto"/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62C53" w:rsidRDefault="00762C53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</w:p>
    <w:p w:rsidR="00762C53" w:rsidRDefault="00762C53" w:rsidP="00762C53">
      <w:pPr>
        <w:tabs>
          <w:tab w:val="left" w:pos="567"/>
        </w:tabs>
      </w:pPr>
    </w:p>
    <w:p w:rsidR="00762C53" w:rsidRPr="003B2C66" w:rsidRDefault="00762C53" w:rsidP="00762C5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071DD7" w:rsidRDefault="00B156C5" w:rsidP="00762C53">
      <w:pPr>
        <w:tabs>
          <w:tab w:val="left" w:pos="567"/>
        </w:tabs>
      </w:pPr>
      <w:r w:rsidRPr="00762C53">
        <w:t>REPGA_STAM_</w:t>
      </w:r>
      <w:r w:rsidR="00D94006">
        <w:t>OBA_</w:t>
      </w:r>
      <w:r w:rsidRPr="00762C53">
        <w:t>QCONTC</w:t>
      </w:r>
      <w:r>
        <w:t xml:space="preserve"> tábla adatai kerülnek áttöltésre.</w:t>
      </w:r>
      <w:r w:rsidR="00762C53">
        <w:t xml:space="preserve">  </w:t>
      </w:r>
    </w:p>
    <w:p w:rsidR="009A4066" w:rsidRDefault="009A4066" w:rsidP="009A4066"/>
    <w:p w:rsidR="009A4066" w:rsidRDefault="002B426E" w:rsidP="002B426E">
      <w:pPr>
        <w:spacing w:line="240" w:lineRule="auto"/>
      </w:pPr>
      <w:r>
        <w:br w:type="page"/>
      </w:r>
    </w:p>
    <w:p w:rsidR="002B426E" w:rsidRDefault="00BE515C" w:rsidP="002B426E">
      <w:pPr>
        <w:pStyle w:val="Cmsor5"/>
        <w:numPr>
          <w:ilvl w:val="0"/>
          <w:numId w:val="9"/>
        </w:numPr>
      </w:pPr>
      <w:r w:rsidRPr="00BE515C">
        <w:lastRenderedPageBreak/>
        <w:t>REPGA_STAM_OBA_BJEGY</w:t>
      </w:r>
      <w:r w:rsidR="002B426E">
        <w:t>_PKG</w:t>
      </w:r>
    </w:p>
    <w:p w:rsidR="002B426E" w:rsidRDefault="002B426E" w:rsidP="002B426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59"/>
        <w:gridCol w:w="2105"/>
        <w:gridCol w:w="4545"/>
      </w:tblGrid>
      <w:tr w:rsidR="00DD2996" w:rsidRPr="00F0184A" w:rsidTr="00DD2996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DD2996" w:rsidRPr="00F0184A" w:rsidRDefault="00BE515C" w:rsidP="00DD2996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DD2996" w:rsidRPr="00F0184A" w:rsidRDefault="00DD2996" w:rsidP="00DD2996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DD2996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DD2996" w:rsidRDefault="00DD2996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 w:rsidR="00BF1C2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BF1C27">
            <w:pPr>
              <w:rPr>
                <w:rFonts w:ascii="Calibri" w:hAnsi="Calibri" w:cs="Calibri"/>
                <w:sz w:val="22"/>
                <w:szCs w:val="22"/>
              </w:rPr>
            </w:pPr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C73184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C73184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DD2996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 w:rsidRPr="00BF1C27">
              <w:rPr>
                <w:rFonts w:ascii="Calibri" w:hAnsi="Calibri" w:cs="Calibri"/>
                <w:sz w:val="22"/>
                <w:szCs w:val="22"/>
              </w:rPr>
              <w:t>VARCHAR2(</w:t>
            </w:r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BF1C27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E06DA3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9A14AB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9A14AB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9A14AB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9A14AB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9A14AB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9A14AB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9A14AB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9A14AB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</w:tcPr>
          <w:p w:rsidR="00BF1C27" w:rsidRDefault="00BF1C27">
            <w:r w:rsidRPr="009A14AB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 xml:space="preserve">: </w:t>
      </w:r>
      <w:r>
        <w:t>nincs</w:t>
      </w:r>
    </w:p>
    <w:p w:rsidR="00BF1C27" w:rsidRDefault="00BF1C27" w:rsidP="00BF1C27">
      <w:pPr>
        <w:tabs>
          <w:tab w:val="left" w:pos="567"/>
        </w:tabs>
      </w:pPr>
      <w:r w:rsidRPr="00BA55D7">
        <w:lastRenderedPageBreak/>
        <w:t xml:space="preserve">Local Index: </w:t>
      </w:r>
      <w:r>
        <w:t>nincs</w:t>
      </w:r>
    </w:p>
    <w:p w:rsidR="00753681" w:rsidRDefault="00753681" w:rsidP="00753681">
      <w:pPr>
        <w:tabs>
          <w:tab w:val="left" w:pos="567"/>
        </w:tabs>
      </w:pPr>
    </w:p>
    <w:p w:rsidR="00753681" w:rsidRDefault="00BF1C27" w:rsidP="00753681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tartalmazza.</w:t>
      </w:r>
    </w:p>
    <w:p w:rsidR="00257CC0" w:rsidRDefault="00257CC0" w:rsidP="00257CC0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r w:rsidRPr="00166598">
        <w:rPr>
          <w:u w:val="single"/>
        </w:rPr>
        <w:t>Előzmény(</w:t>
      </w:r>
      <w:proofErr w:type="spellStart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rPr>
          <w:bCs/>
        </w:rPr>
      </w:pPr>
      <w:r w:rsidRPr="00425AD5">
        <w:t>REPGA_PREM_PARTITIONS_PKG.MAIN</w:t>
      </w:r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BF1C27" w:rsidRDefault="00BF1C27" w:rsidP="00BF1C27">
      <w:pPr>
        <w:spacing w:line="240" w:lineRule="auto"/>
      </w:pPr>
      <w:r w:rsidRPr="000D19B8">
        <w:t>REPGA_DETM_</w:t>
      </w:r>
      <w:r>
        <w:t>OBA_BJEGY</w:t>
      </w:r>
      <w:r w:rsidRPr="000D19B8">
        <w:t>_PKG</w:t>
      </w:r>
      <w:r>
        <w:t>.MAIN</w:t>
      </w:r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Betétijegy</w:t>
      </w:r>
      <w:proofErr w:type="spellEnd"/>
      <w:r>
        <w:t xml:space="preserve"> rendszerből kinyert forrásadatokat </w:t>
      </w:r>
      <w:proofErr w:type="spellStart"/>
      <w:r>
        <w:t>csv</w:t>
      </w:r>
      <w:proofErr w:type="spellEnd"/>
      <w:r>
        <w:t xml:space="preserve"> fájl tartalmazza.</w:t>
      </w:r>
    </w:p>
    <w:p w:rsidR="00BF1C27" w:rsidRPr="00762C53" w:rsidRDefault="0090405B" w:rsidP="00BF1C27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BF1C27">
        <w:rPr>
          <w:color w:val="FF0000"/>
        </w:rPr>
        <w:t xml:space="preserve"> </w:t>
      </w:r>
      <w:proofErr w:type="spellStart"/>
      <w:r w:rsidR="007532B9">
        <w:rPr>
          <w:color w:val="FF0000"/>
        </w:rPr>
        <w:t>Betétijegy</w:t>
      </w:r>
      <w:proofErr w:type="spellEnd"/>
      <w:r w:rsidR="007532B9">
        <w:rPr>
          <w:color w:val="FF0000"/>
        </w:rPr>
        <w:t xml:space="preserve"> rendszerből származó </w:t>
      </w:r>
      <w:proofErr w:type="spellStart"/>
      <w:r w:rsidR="00BF1C27">
        <w:rPr>
          <w:color w:val="FF0000"/>
        </w:rPr>
        <w:t>csv</w:t>
      </w:r>
      <w:proofErr w:type="spellEnd"/>
      <w:r>
        <w:rPr>
          <w:color w:val="FF0000"/>
        </w:rPr>
        <w:t xml:space="preserve"> fájl neve rögzített: </w:t>
      </w:r>
      <w:ins w:id="72" w:author="alerant_angelid" w:date="2012-09-28T13:49:00Z">
        <w:r w:rsidR="0082641D" w:rsidRPr="0082641D">
          <w:rPr>
            <w:color w:val="FF0000"/>
          </w:rPr>
          <w:t>BETETIOBA.CSV</w:t>
        </w:r>
      </w:ins>
      <w:del w:id="73" w:author="alerant_angelid" w:date="2012-09-28T13:49:00Z">
        <w:r w:rsidRPr="0090405B" w:rsidDel="0082641D">
          <w:rPr>
            <w:color w:val="FF0000"/>
          </w:rPr>
          <w:delText>REPGA_OBA_BETETJEGY.csv</w:delText>
        </w:r>
      </w:del>
    </w:p>
    <w:p w:rsidR="00BF1C27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fájt a </w:t>
      </w:r>
      <w:proofErr w:type="spellStart"/>
      <w:r>
        <w:t>Repga</w:t>
      </w:r>
      <w:proofErr w:type="spellEnd"/>
      <w:r>
        <w:t xml:space="preserve"> fa </w:t>
      </w:r>
      <w:proofErr w:type="spellStart"/>
      <w:r>
        <w:t>PWM-ben</w:t>
      </w:r>
      <w:proofErr w:type="spellEnd"/>
      <w:r>
        <w:t xml:space="preserve"> történő futtatása előtt a Bank részéről el kell helyezni a </w:t>
      </w:r>
      <w:ins w:id="74" w:author="alerant_angelid" w:date="2012-09-28T13:52:00Z">
        <w:r w:rsidR="00BD25A6">
          <w:t xml:space="preserve">BETETI </w:t>
        </w:r>
      </w:ins>
      <w:del w:id="75" w:author="alerant_angelid" w:date="2012-09-28T13:52:00Z">
        <w:r w:rsidDel="00BD25A6">
          <w:delText xml:space="preserve">Repga3 CSV input </w:delText>
        </w:r>
      </w:del>
      <w:r>
        <w:t>könyvtárában (</w:t>
      </w:r>
      <w:ins w:id="76" w:author="alerant_angelid" w:date="2012-09-28T13:53:00Z">
        <w:r w:rsidR="00BD25A6" w:rsidRPr="00BD25A6">
          <w:t>\\hs001gtw1\</w:t>
        </w:r>
        <w:proofErr w:type="spellStart"/>
        <w:r w:rsidR="00BD25A6" w:rsidRPr="00BD25A6">
          <w:t>FileTra</w:t>
        </w:r>
        <w:r w:rsidR="00BD25A6">
          <w:t>nsfers</w:t>
        </w:r>
        <w:proofErr w:type="spellEnd"/>
        <w:r w:rsidR="00BD25A6">
          <w:t>\</w:t>
        </w:r>
        <w:proofErr w:type="spellStart"/>
        <w:r w:rsidR="00BD25A6">
          <w:t>fromBeteti</w:t>
        </w:r>
        <w:proofErr w:type="spellEnd"/>
        <w:r w:rsidR="00BD25A6">
          <w:t>\</w:t>
        </w:r>
        <w:proofErr w:type="spellStart"/>
        <w:r w:rsidR="00BD25A6">
          <w:t>toOBA</w:t>
        </w:r>
        <w:proofErr w:type="spellEnd"/>
        <w:r w:rsidR="00BD25A6">
          <w:t>\</w:t>
        </w:r>
        <w:proofErr w:type="spellStart"/>
        <w:r w:rsidR="00BD25A6">
          <w:t>ééééhhnn</w:t>
        </w:r>
        <w:proofErr w:type="spellEnd"/>
        <w:r w:rsidR="00BD25A6">
          <w:t>\</w:t>
        </w:r>
      </w:ins>
      <w:del w:id="77" w:author="alerant_angelid" w:date="2012-09-28T13:53:00Z">
        <w:r w:rsidRPr="001E660E" w:rsidDel="00BD25A6">
          <w:delText>\\hs001gtw1\FileTransfers\fromManualProc\toRepga</w:delText>
        </w:r>
      </w:del>
      <w:r>
        <w:t>).</w:t>
      </w:r>
    </w:p>
    <w:p w:rsidR="00833157" w:rsidRDefault="0083315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a fenti táblában megadott oszlopokat tartalmazza (SYM_RUN_DATE és RUN_ID kivételével) a megadott sorrendben.</w:t>
      </w:r>
    </w:p>
    <w:p w:rsidR="00B107CB" w:rsidRDefault="00BF1C27" w:rsidP="00BF1C27">
      <w:pPr>
        <w:spacing w:line="240" w:lineRule="auto"/>
      </w:pPr>
      <w:r>
        <w:t xml:space="preserve">A </w:t>
      </w:r>
      <w:proofErr w:type="spellStart"/>
      <w:r>
        <w:t>csv</w:t>
      </w:r>
      <w:proofErr w:type="spellEnd"/>
      <w:r>
        <w:t xml:space="preserve"> fájl tartalma megjelenik a  </w:t>
      </w:r>
      <w:r w:rsidRPr="00741550">
        <w:t>REPGA_</w:t>
      </w:r>
      <w:r>
        <w:t>EXTM</w:t>
      </w:r>
      <w:r w:rsidRPr="00741550">
        <w:t>_</w:t>
      </w:r>
      <w:r>
        <w:t xml:space="preserve">OBA_BJEGY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OBA_BJEGY táblába.</w:t>
      </w:r>
      <w:r w:rsidR="002B426E">
        <w:tab/>
      </w:r>
    </w:p>
    <w:p w:rsidR="00B107CB" w:rsidRDefault="00B107CB">
      <w:pPr>
        <w:spacing w:line="240" w:lineRule="auto"/>
      </w:pPr>
      <w:r>
        <w:br w:type="page"/>
      </w:r>
    </w:p>
    <w:p w:rsidR="00BF1C27" w:rsidRDefault="00BF1C27" w:rsidP="00BF1C27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M_OBA_BJEGY</w:t>
      </w:r>
      <w:r>
        <w:t>_PKG</w:t>
      </w:r>
    </w:p>
    <w:p w:rsidR="00BF1C27" w:rsidRDefault="00BF1C27" w:rsidP="00BF1C27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59"/>
        <w:gridCol w:w="2105"/>
        <w:gridCol w:w="4545"/>
      </w:tblGrid>
      <w:tr w:rsidR="00BF1C27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BF1C27" w:rsidRPr="00F0184A" w:rsidRDefault="00BF1C27" w:rsidP="00BF1C27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M_OBA_BJEGY</w:t>
            </w:r>
            <w:r>
              <w:rPr>
                <w:b/>
                <w:bCs/>
              </w:rPr>
              <w:t xml:space="preserve"> 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4545" w:type="dxa"/>
            <w:shd w:val="clear" w:color="auto" w:fill="C0C0C0"/>
            <w:vAlign w:val="bottom"/>
          </w:tcPr>
          <w:p w:rsidR="00BF1C27" w:rsidRPr="00F0184A" w:rsidRDefault="00BF1C27" w:rsidP="00EA23AE">
            <w:pPr>
              <w:rPr>
                <w:b/>
                <w:bCs/>
              </w:rPr>
            </w:pPr>
            <w:proofErr w:type="spellStart"/>
            <w:r w:rsidRPr="00F0184A">
              <w:rPr>
                <w:b/>
                <w:bCs/>
              </w:rPr>
              <w:t>Comments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Vonatkozasi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datum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 w:rsidRPr="00BF1C27">
              <w:rPr>
                <w:rFonts w:ascii="Calibri" w:hAnsi="Calibri" w:cs="Calibri"/>
                <w:sz w:val="22"/>
                <w:szCs w:val="22"/>
              </w:rPr>
              <w:t>VARCHAR2(11)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 w:rsidRPr="00BF1C27">
              <w:rPr>
                <w:rFonts w:ascii="Calibri" w:hAnsi="Calibri" w:cs="Calibri"/>
                <w:sz w:val="22"/>
                <w:szCs w:val="22"/>
              </w:rPr>
              <w:t>VARCHAR2(8)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VARCHAR2(6)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VARCHAR2(30) 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prev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_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name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mother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VARCHAR2(8)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bdate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bplace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citizen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szigsz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utlev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jogosv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adoazjel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pcode</w:t>
            </w:r>
            <w:proofErr w:type="spellEnd"/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addr</w:t>
            </w:r>
            <w:proofErr w:type="spellEnd"/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BA55D7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F32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SZUL_IDO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kamat</w:t>
            </w:r>
          </w:p>
        </w:tc>
      </w:tr>
      <w:tr w:rsidR="00B46400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ZAROLT_FADO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46400" w:rsidRDefault="00B46400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Zárolt forrásadó</w:t>
            </w:r>
          </w:p>
        </w:tc>
      </w:tr>
      <w:tr w:rsidR="00BF1C27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BF1C27" w:rsidRDefault="00BF1C27" w:rsidP="00EA23A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  <w:proofErr w:type="spellEnd"/>
          </w:p>
        </w:tc>
      </w:tr>
    </w:tbl>
    <w:p w:rsidR="00BF1C27" w:rsidRPr="00BA55D7" w:rsidRDefault="00BF1C27" w:rsidP="00BF1C27">
      <w:pPr>
        <w:tabs>
          <w:tab w:val="left" w:pos="567"/>
        </w:tabs>
      </w:pPr>
      <w:proofErr w:type="spellStart"/>
      <w:r w:rsidRPr="00BA55D7">
        <w:t>Particionálás</w:t>
      </w:r>
      <w:proofErr w:type="spellEnd"/>
      <w:r w:rsidRPr="00BA55D7">
        <w:t>: SYM_RUN_DATE</w:t>
      </w:r>
    </w:p>
    <w:p w:rsidR="00BF1C27" w:rsidRDefault="00BF1C27" w:rsidP="00BF1C27">
      <w:pPr>
        <w:tabs>
          <w:tab w:val="left" w:pos="567"/>
        </w:tabs>
      </w:pPr>
      <w:r w:rsidRPr="00BA55D7">
        <w:t xml:space="preserve">Local Index: </w:t>
      </w:r>
      <w:r w:rsidR="00812A59">
        <w:t>F1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BF1C27">
        <w:rPr>
          <w:b/>
        </w:rPr>
        <w:t xml:space="preserve">A tábla a </w:t>
      </w:r>
      <w:proofErr w:type="spellStart"/>
      <w:r w:rsidRPr="00BF1C27">
        <w:rPr>
          <w:b/>
        </w:rPr>
        <w:t>Betétijegy</w:t>
      </w:r>
      <w:proofErr w:type="spellEnd"/>
      <w:r w:rsidRPr="00BF1C27">
        <w:rPr>
          <w:b/>
        </w:rPr>
        <w:t xml:space="preserve"> rendszerből </w:t>
      </w:r>
      <w:proofErr w:type="spellStart"/>
      <w:r w:rsidRPr="00BF1C27">
        <w:rPr>
          <w:b/>
        </w:rPr>
        <w:t>csv-ben</w:t>
      </w:r>
      <w:proofErr w:type="spellEnd"/>
      <w:r w:rsidRPr="00BF1C27">
        <w:rPr>
          <w:b/>
        </w:rPr>
        <w:t xml:space="preserve">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BF1C27" w:rsidRDefault="00BF1C27" w:rsidP="00BF1C27">
      <w:pPr>
        <w:tabs>
          <w:tab w:val="left" w:pos="567"/>
        </w:tabs>
      </w:pPr>
    </w:p>
    <w:p w:rsidR="00BF1C27" w:rsidRDefault="00BF1C27" w:rsidP="00BF1C27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OBA_BJEGY</w:t>
      </w:r>
      <w:r w:rsidRPr="000D19B8">
        <w:t>_PKG</w:t>
      </w:r>
    </w:p>
    <w:p w:rsidR="00BF1C27" w:rsidRPr="00D5248B" w:rsidRDefault="00BF1C27" w:rsidP="00BF1C27">
      <w:pPr>
        <w:tabs>
          <w:tab w:val="left" w:pos="567"/>
        </w:tabs>
      </w:pPr>
    </w:p>
    <w:p w:rsidR="00BF1C27" w:rsidRDefault="00BF1C27" w:rsidP="00BF1C27">
      <w:r w:rsidRPr="00166598">
        <w:rPr>
          <w:u w:val="single"/>
        </w:rPr>
        <w:t>Előzmény(</w:t>
      </w:r>
      <w:proofErr w:type="spellStart"/>
      <w:r w:rsidRPr="00166598">
        <w:rPr>
          <w:u w:val="single"/>
        </w:rPr>
        <w:t>ek</w:t>
      </w:r>
      <w:proofErr w:type="spellEnd"/>
      <w:r w:rsidRPr="00166598">
        <w:rPr>
          <w:u w:val="single"/>
        </w:rPr>
        <w:t>):</w:t>
      </w:r>
    </w:p>
    <w:p w:rsidR="00BF1C27" w:rsidRDefault="00BF1C27" w:rsidP="00BF1C27">
      <w:pPr>
        <w:spacing w:line="240" w:lineRule="auto"/>
      </w:pPr>
      <w:r w:rsidRPr="000D19B8">
        <w:t>REPGA_</w:t>
      </w:r>
      <w:r>
        <w:t>STA</w:t>
      </w:r>
      <w:r w:rsidRPr="000D19B8">
        <w:t>M_</w:t>
      </w:r>
      <w:r>
        <w:t>OBA_BJEGY</w:t>
      </w:r>
      <w:r w:rsidRPr="000D19B8">
        <w:t>_PKG</w:t>
      </w:r>
      <w:r>
        <w:t>.MAIN</w:t>
      </w:r>
    </w:p>
    <w:p w:rsidR="00BF1C27" w:rsidRDefault="00BF1C27" w:rsidP="00BF1C27">
      <w:pPr>
        <w:rPr>
          <w:u w:val="single"/>
        </w:rPr>
      </w:pPr>
    </w:p>
    <w:p w:rsidR="00BF1C27" w:rsidRPr="00166598" w:rsidRDefault="00BF1C27" w:rsidP="00BF1C27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BF1C27" w:rsidRDefault="00DE6FF8" w:rsidP="00BF1C27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r>
        <w:t>.MAIN</w:t>
      </w:r>
    </w:p>
    <w:p w:rsidR="00BF1C27" w:rsidRDefault="00BF1C27" w:rsidP="00BF1C27">
      <w:pPr>
        <w:spacing w:line="240" w:lineRule="auto"/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F1C27" w:rsidRDefault="00BF1C27" w:rsidP="00BF1C27">
      <w:pPr>
        <w:tabs>
          <w:tab w:val="left" w:pos="567"/>
        </w:tabs>
      </w:pPr>
      <w:r w:rsidRPr="00741550">
        <w:t>REPGA_</w:t>
      </w:r>
      <w:r>
        <w:t>STAM</w:t>
      </w:r>
      <w:r w:rsidRPr="00741550">
        <w:t>_</w:t>
      </w:r>
      <w:r>
        <w:t>OBA_BJEGY</w:t>
      </w:r>
    </w:p>
    <w:p w:rsidR="00BF1C27" w:rsidRDefault="00BF1C27" w:rsidP="00BF1C27">
      <w:pPr>
        <w:tabs>
          <w:tab w:val="left" w:pos="567"/>
        </w:tabs>
      </w:pPr>
    </w:p>
    <w:p w:rsidR="00BF1C27" w:rsidRPr="003B2C66" w:rsidRDefault="00BF1C27" w:rsidP="00BF1C27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355850" w:rsidRDefault="00BF1C27">
      <w:pPr>
        <w:spacing w:line="240" w:lineRule="auto"/>
      </w:pPr>
      <w:r w:rsidRPr="00762C53">
        <w:t>REPGA_STAM_</w:t>
      </w:r>
      <w:r>
        <w:t>OBA_BJEGY tábla adatai kerülnek áttöltésre.</w:t>
      </w:r>
      <w:r w:rsidR="00355850">
        <w:t xml:space="preserve"> </w:t>
      </w:r>
    </w:p>
    <w:p w:rsidR="00BF1C27" w:rsidRDefault="00355850">
      <w:pPr>
        <w:spacing w:line="240" w:lineRule="auto"/>
      </w:pPr>
      <w:r>
        <w:t>Az áttöltéskor meg kell valósítani az alábbi scriptben foglalt üzleti logikát:</w:t>
      </w:r>
    </w:p>
    <w:p w:rsidR="00355850" w:rsidRDefault="00355850">
      <w:pPr>
        <w:spacing w:line="240" w:lineRule="auto"/>
      </w:pPr>
    </w:p>
    <w:p w:rsidR="00B46400" w:rsidRDefault="00B46400">
      <w:pPr>
        <w:spacing w:line="240" w:lineRule="auto"/>
      </w:pPr>
      <w:r>
        <w:t>1.</w:t>
      </w:r>
    </w:p>
    <w:p w:rsidR="00355850" w:rsidRDefault="007517F2">
      <w:pPr>
        <w:spacing w:line="240" w:lineRule="auto"/>
      </w:pPr>
      <w:r>
        <w:object w:dxaOrig="252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65pt;height:80pt" o:ole="">
            <v:imagedata r:id="rId8" o:title=""/>
          </v:shape>
          <o:OLEObject Type="Embed" ProgID="Package" ShapeID="_x0000_i1025" DrawAspect="Icon" ObjectID="_1421674978" r:id="rId9"/>
        </w:object>
      </w:r>
    </w:p>
    <w:p w:rsidR="00B46400" w:rsidRDefault="00B46400">
      <w:pPr>
        <w:spacing w:line="240" w:lineRule="auto"/>
      </w:pPr>
    </w:p>
    <w:p w:rsidR="00B46400" w:rsidRDefault="00B46400">
      <w:pPr>
        <w:spacing w:line="240" w:lineRule="auto"/>
      </w:pPr>
      <w:r>
        <w:t>2.</w:t>
      </w:r>
    </w:p>
    <w:p w:rsidR="00B46400" w:rsidRDefault="007517F2">
      <w:pPr>
        <w:spacing w:line="240" w:lineRule="auto"/>
      </w:pPr>
      <w:r>
        <w:object w:dxaOrig="2520" w:dyaOrig="1600">
          <v:shape id="_x0000_i1026" type="#_x0000_t75" style="width:126.65pt;height:80pt" o:ole="">
            <v:imagedata r:id="rId10" o:title=""/>
          </v:shape>
          <o:OLEObject Type="Embed" ProgID="Package" ShapeID="_x0000_i1026" DrawAspect="Icon" ObjectID="_1421674979" r:id="rId11"/>
        </w:object>
      </w:r>
      <w:r w:rsidR="00A145FD">
        <w:t xml:space="preserve"> (csak a 40. sorig, az OBA_BJEGY-re vonatkozó rész)</w:t>
      </w:r>
    </w:p>
    <w:p w:rsidR="00B46400" w:rsidRDefault="00B46400">
      <w:pPr>
        <w:spacing w:line="240" w:lineRule="auto"/>
      </w:pPr>
      <w:r>
        <w:t>ZAROLT_KAMAT, ZAROLT_FADO mezők töltése. Ezek alapján KAMAT, FORRASADO, ZAROLT mezők újra számítása.</w:t>
      </w:r>
    </w:p>
    <w:p w:rsidR="00B107CB" w:rsidRDefault="00B107CB">
      <w:pPr>
        <w:spacing w:line="240" w:lineRule="auto"/>
      </w:pPr>
      <w:r>
        <w:br w:type="page"/>
      </w:r>
    </w:p>
    <w:p w:rsidR="00EA23AE" w:rsidRDefault="00EA23AE" w:rsidP="00EA23AE">
      <w:pPr>
        <w:pStyle w:val="Cmsor5"/>
        <w:numPr>
          <w:ilvl w:val="0"/>
          <w:numId w:val="9"/>
        </w:numPr>
      </w:pPr>
      <w:r w:rsidRPr="00BE515C">
        <w:lastRenderedPageBreak/>
        <w:t>REPGA_STAM_OBA_</w:t>
      </w:r>
      <w:r>
        <w:t>E</w:t>
      </w:r>
      <w:r w:rsidRPr="00BE515C">
        <w:t>JEGY</w:t>
      </w:r>
      <w:r>
        <w:t>_PKG</w:t>
      </w:r>
    </w:p>
    <w:p w:rsidR="00EA23AE" w:rsidRDefault="00EA23AE" w:rsidP="00EA23AE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59"/>
        <w:gridCol w:w="2105"/>
        <w:gridCol w:w="4545"/>
      </w:tblGrid>
      <w:tr w:rsidR="00EA23AE" w:rsidRPr="00F0184A" w:rsidTr="00EA23AE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REPGA_STAM_OBA_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EA23AE" w:rsidRPr="00F0184A" w:rsidRDefault="00EA23AE" w:rsidP="00EA23AE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EE37F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EE37F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EE37F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EE37F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EE37F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EE37F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EE37F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EE37F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EE37F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477180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4B704B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4B704B" w:rsidRDefault="004B70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98199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</w:tcPr>
          <w:p w:rsidR="007532B9" w:rsidRDefault="007532B9">
            <w:r w:rsidRPr="00981999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EA23AE" w:rsidRPr="00F0184A" w:rsidTr="00EA23AE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EA23AE" w:rsidRDefault="00EA23AE" w:rsidP="00EA23A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EA23AE" w:rsidRPr="00BA55D7" w:rsidRDefault="00EA23AE" w:rsidP="00EA23AE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EA23AE" w:rsidRDefault="00EA23AE" w:rsidP="00EA23AE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BF1C27">
        <w:rPr>
          <w:b/>
        </w:rPr>
        <w:t>A tábla a</w:t>
      </w:r>
      <w:r w:rsidR="004B704B">
        <w:rPr>
          <w:b/>
        </w:rPr>
        <w:t>z Érték</w:t>
      </w:r>
      <w:r w:rsidRPr="00BF1C27">
        <w:rPr>
          <w:b/>
        </w:rPr>
        <w:t>jegy rendszerből csv-ben átvett adatokat tartalmazza.</w:t>
      </w:r>
    </w:p>
    <w:p w:rsidR="00EA23AE" w:rsidRDefault="00EA23AE" w:rsidP="00EA23AE">
      <w:pPr>
        <w:tabs>
          <w:tab w:val="left" w:pos="567"/>
        </w:tabs>
      </w:pPr>
    </w:p>
    <w:p w:rsidR="00EA23AE" w:rsidRDefault="00EA23AE" w:rsidP="00EA23A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</w:t>
      </w:r>
      <w:r w:rsidRPr="000D19B8">
        <w:t>_PKG</w:t>
      </w:r>
    </w:p>
    <w:p w:rsidR="00EA23AE" w:rsidRPr="00D5248B" w:rsidRDefault="00EA23AE" w:rsidP="00EA23AE">
      <w:pPr>
        <w:tabs>
          <w:tab w:val="left" w:pos="567"/>
        </w:tabs>
      </w:pPr>
    </w:p>
    <w:p w:rsidR="00EA23AE" w:rsidRDefault="00EA23AE" w:rsidP="00EA23AE">
      <w:r w:rsidRPr="00166598">
        <w:rPr>
          <w:u w:val="single"/>
        </w:rPr>
        <w:t>Előzmény(ek):</w:t>
      </w:r>
    </w:p>
    <w:p w:rsidR="00EA23AE" w:rsidRDefault="00EA23AE" w:rsidP="00EA23AE">
      <w:pPr>
        <w:rPr>
          <w:bCs/>
        </w:rPr>
      </w:pPr>
      <w:r w:rsidRPr="00425AD5">
        <w:t>REPGA_PREM_PARTITIONS_PKG.MAIN</w:t>
      </w:r>
    </w:p>
    <w:p w:rsidR="00EA23AE" w:rsidRDefault="00EA23AE" w:rsidP="00EA23AE">
      <w:pPr>
        <w:rPr>
          <w:u w:val="single"/>
        </w:rPr>
      </w:pPr>
    </w:p>
    <w:p w:rsidR="00EA23AE" w:rsidRPr="00166598" w:rsidRDefault="00EA23AE" w:rsidP="00EA23AE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EA23AE" w:rsidRDefault="00EA23AE" w:rsidP="00EA23AE">
      <w:pPr>
        <w:spacing w:line="240" w:lineRule="auto"/>
      </w:pPr>
      <w:r w:rsidRPr="000D19B8">
        <w:t>REPGA_DETM_</w:t>
      </w:r>
      <w:r w:rsidR="004B704B">
        <w:t>OBA_E</w:t>
      </w:r>
      <w:r>
        <w:t>JEGY</w:t>
      </w:r>
      <w:r w:rsidRPr="000D19B8">
        <w:t>_PKG</w:t>
      </w:r>
      <w:r>
        <w:t>.MAIN</w:t>
      </w:r>
    </w:p>
    <w:p w:rsidR="00EA23AE" w:rsidRDefault="00EA23AE" w:rsidP="00EA23AE">
      <w:pPr>
        <w:spacing w:line="240" w:lineRule="auto"/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A23AE" w:rsidRDefault="00EA23AE" w:rsidP="00EA23AE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 w:rsidR="004B704B">
        <w:t>OBA_E</w:t>
      </w:r>
      <w:r>
        <w:t>JEGY</w:t>
      </w:r>
    </w:p>
    <w:p w:rsidR="00EA23AE" w:rsidRDefault="00EA23AE" w:rsidP="00EA23AE">
      <w:pPr>
        <w:tabs>
          <w:tab w:val="left" w:pos="567"/>
        </w:tabs>
      </w:pPr>
    </w:p>
    <w:p w:rsidR="00EA23AE" w:rsidRPr="003B2C66" w:rsidRDefault="00EA23AE" w:rsidP="00EA23A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A23AE" w:rsidRDefault="00EA23AE" w:rsidP="00EA23AE">
      <w:pPr>
        <w:spacing w:line="240" w:lineRule="auto"/>
      </w:pPr>
      <w:r>
        <w:t>A</w:t>
      </w:r>
      <w:r w:rsidR="004B704B">
        <w:t>z Érték</w:t>
      </w:r>
      <w:r>
        <w:t>jegy rendszerből kinyert forrásadatokat csv fájl tartalmazza.</w:t>
      </w:r>
    </w:p>
    <w:p w:rsidR="00EA23AE" w:rsidRPr="00762C53" w:rsidRDefault="0090405B" w:rsidP="00EA23AE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EA23AE">
        <w:rPr>
          <w:color w:val="FF0000"/>
        </w:rPr>
        <w:t xml:space="preserve"> </w:t>
      </w:r>
      <w:r w:rsidR="007532B9" w:rsidRPr="007532B9">
        <w:rPr>
          <w:color w:val="FF0000"/>
        </w:rPr>
        <w:t xml:space="preserve">Értékjegy rendszerből </w:t>
      </w:r>
      <w:r w:rsidR="007532B9">
        <w:rPr>
          <w:color w:val="FF0000"/>
        </w:rPr>
        <w:t xml:space="preserve">származó </w:t>
      </w:r>
      <w:r w:rsidR="00EA23AE">
        <w:rPr>
          <w:color w:val="FF0000"/>
        </w:rPr>
        <w:t>csv fájl neve</w:t>
      </w:r>
      <w:r>
        <w:rPr>
          <w:color w:val="FF0000"/>
        </w:rPr>
        <w:t xml:space="preserve"> rögzített: </w:t>
      </w:r>
      <w:r w:rsidRPr="0090405B">
        <w:rPr>
          <w:color w:val="FF0000"/>
        </w:rPr>
        <w:t>REPGA_OBA_ERTEKJEGY.csv</w:t>
      </w:r>
    </w:p>
    <w:p w:rsidR="00EA23AE" w:rsidRDefault="00EA23AE" w:rsidP="00EA23AE">
      <w:pPr>
        <w:spacing w:line="240" w:lineRule="auto"/>
      </w:pPr>
      <w:r>
        <w:t>A csv fájt a Repga fa PWM-ben történő futtatása előtt a Bank részéről el kell helyezni a Repga3 CSV input könyvtárában (</w:t>
      </w:r>
      <w:r w:rsidRPr="001E660E">
        <w:t>\\hs001gtw1\FileTransfers\fromManualProc\toRepga</w:t>
      </w:r>
      <w:r>
        <w:t>).</w:t>
      </w:r>
    </w:p>
    <w:p w:rsidR="00833157" w:rsidRDefault="00833157" w:rsidP="00EA23AE">
      <w:r>
        <w:t>A csv fájl a fenti táblában megadott oszlopokat tartalmazza (SYM_RUN_DATE és RUN_ID kivételével) a megadott sorrendben.</w:t>
      </w:r>
    </w:p>
    <w:p w:rsidR="00D64D2D" w:rsidRDefault="00EA23AE" w:rsidP="00EA23AE">
      <w:pPr>
        <w:rPr>
          <w:ins w:id="78" w:author="Dornyei Laszlo" w:date="2013-02-06T14:19:00Z"/>
        </w:rPr>
      </w:pPr>
      <w:r>
        <w:t xml:space="preserve">A csv fájl tartalma megjelenik a  </w:t>
      </w:r>
      <w:r w:rsidRPr="00741550">
        <w:t>REPGA_</w:t>
      </w:r>
      <w:r>
        <w:t>EXTM</w:t>
      </w:r>
      <w:r w:rsidRPr="00741550">
        <w:t>_</w:t>
      </w:r>
      <w:r w:rsidR="004B704B">
        <w:t>OBA_E</w:t>
      </w:r>
      <w:r>
        <w:t xml:space="preserve">JEGY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</w:t>
      </w:r>
      <w:r w:rsidR="004B704B">
        <w:t>E</w:t>
      </w:r>
      <w:r>
        <w:t>JEGY táblába.</w:t>
      </w:r>
    </w:p>
    <w:p w:rsidR="006E0C5B" w:rsidRDefault="006E0C5B" w:rsidP="00EA23AE">
      <w:pPr>
        <w:rPr>
          <w:ins w:id="79" w:author="Dornyei Laszlo" w:date="2013-02-06T14:19:00Z"/>
        </w:rPr>
      </w:pPr>
    </w:p>
    <w:p w:rsidR="006E0C5B" w:rsidRDefault="006E0C5B" w:rsidP="00EA23AE">
      <w:pPr>
        <w:rPr>
          <w:ins w:id="80" w:author="Dornyei Laszlo" w:date="2013-02-06T14:25:00Z"/>
        </w:rPr>
      </w:pPr>
      <w:ins w:id="81" w:author="Dornyei Laszlo" w:date="2013-02-06T14:20:00Z">
        <w:r w:rsidRPr="006E0C5B">
          <w:t xml:space="preserve">2013. </w:t>
        </w:r>
        <w:r>
          <w:t xml:space="preserve">elején valósul meg </w:t>
        </w:r>
        <w:r w:rsidRPr="006E0C5B">
          <w:t xml:space="preserve">a GARAS-DENÁR papírok Értékjegy rendszerből </w:t>
        </w:r>
        <w:proofErr w:type="spellStart"/>
        <w:r w:rsidRPr="006E0C5B">
          <w:t>Symbols</w:t>
        </w:r>
        <w:proofErr w:type="spellEnd"/>
        <w:r w:rsidRPr="006E0C5B">
          <w:t xml:space="preserve"> rendszerbe történő migrációja. A migráció után az Értékjegy rendszerből nem kell adatot átvenni, azok bekerülnek a </w:t>
        </w:r>
        <w:proofErr w:type="spellStart"/>
        <w:r w:rsidRPr="006E0C5B">
          <w:t>Symbols-ba</w:t>
        </w:r>
        <w:proofErr w:type="spellEnd"/>
        <w:r w:rsidRPr="006E0C5B">
          <w:t>.</w:t>
        </w:r>
      </w:ins>
      <w:ins w:id="82" w:author="Dornyei Laszlo" w:date="2013-02-06T14:21:00Z">
        <w:r>
          <w:t xml:space="preserve"> </w:t>
        </w:r>
      </w:ins>
    </w:p>
    <w:p w:rsidR="006E0C5B" w:rsidRDefault="006E0C5B" w:rsidP="006E0C5B">
      <w:pPr>
        <w:rPr>
          <w:ins w:id="83" w:author="Dornyei Laszlo" w:date="2013-02-06T14:25:00Z"/>
        </w:rPr>
      </w:pPr>
      <w:ins w:id="84" w:author="Dornyei Laszlo" w:date="2013-02-06T14:25:00Z">
        <w:r>
          <w:t>Az értékjegy migrációt az RB modulban megnyitott alábbi számlatípusokon tervezik:</w:t>
        </w:r>
      </w:ins>
    </w:p>
    <w:p w:rsidR="006E0C5B" w:rsidRDefault="006E0C5B" w:rsidP="006E0C5B">
      <w:pPr>
        <w:rPr>
          <w:ins w:id="85" w:author="Dornyei Laszlo" w:date="2013-02-06T14:26:00Z"/>
        </w:rPr>
      </w:pPr>
      <w:ins w:id="86" w:author="Dornyei Laszlo" w:date="2013-02-06T14:25:00Z">
        <w:r>
          <w:t>A tervek szerint 4 db önálló számlatípusra,</w:t>
        </w:r>
      </w:ins>
    </w:p>
    <w:p w:rsidR="006E0C5B" w:rsidRDefault="006E0C5B" w:rsidP="006E0C5B">
      <w:pPr>
        <w:rPr>
          <w:ins w:id="87" w:author="Dornyei Laszlo" w:date="2013-02-06T14:25:00Z"/>
        </w:rPr>
      </w:pPr>
      <w:ins w:id="88" w:author="Dornyei Laszlo" w:date="2013-02-06T14:25:00Z">
        <w:r>
          <w:t xml:space="preserve"> </w:t>
        </w:r>
      </w:ins>
    </w:p>
    <w:p w:rsidR="006E0C5B" w:rsidRPr="006E0C5B" w:rsidRDefault="006E0C5B" w:rsidP="006E0C5B">
      <w:pPr>
        <w:rPr>
          <w:ins w:id="89" w:author="Dornyei Laszlo" w:date="2013-02-06T14:25:00Z"/>
          <w:b/>
          <w:rPrChange w:id="90" w:author="Dornyei Laszlo" w:date="2013-02-06T14:26:00Z">
            <w:rPr>
              <w:ins w:id="91" w:author="Dornyei Laszlo" w:date="2013-02-06T14:25:00Z"/>
            </w:rPr>
          </w:rPrChange>
        </w:rPr>
      </w:pPr>
      <w:proofErr w:type="spellStart"/>
      <w:ins w:id="92" w:author="Dornyei Laszlo" w:date="2013-02-06T14:25:00Z">
        <w:r w:rsidRPr="006E0C5B">
          <w:rPr>
            <w:b/>
            <w:rPrChange w:id="93" w:author="Dornyei Laszlo" w:date="2013-02-06T14:26:00Z">
              <w:rPr/>
            </w:rPrChange>
          </w:rPr>
          <w:t>Szla.típus</w:t>
        </w:r>
        <w:proofErr w:type="spellEnd"/>
        <w:r w:rsidRPr="006E0C5B">
          <w:rPr>
            <w:b/>
            <w:rPrChange w:id="94" w:author="Dornyei Laszlo" w:date="2013-02-06T14:26:00Z">
              <w:rPr/>
            </w:rPrChange>
          </w:rPr>
          <w:tab/>
          <w:t>Megnevezés</w:t>
        </w:r>
      </w:ins>
    </w:p>
    <w:p w:rsidR="006E0C5B" w:rsidRDefault="006E0C5B" w:rsidP="006E0C5B">
      <w:pPr>
        <w:rPr>
          <w:ins w:id="95" w:author="Dornyei Laszlo" w:date="2013-02-06T14:25:00Z"/>
        </w:rPr>
      </w:pPr>
      <w:ins w:id="96" w:author="Dornyei Laszlo" w:date="2013-02-06T14:25:00Z">
        <w:r>
          <w:t>MDB</w:t>
        </w:r>
        <w:r>
          <w:tab/>
        </w:r>
        <w:r>
          <w:tab/>
        </w:r>
        <w:proofErr w:type="spellStart"/>
        <w:r>
          <w:t>Denár</w:t>
        </w:r>
        <w:proofErr w:type="spellEnd"/>
        <w:r>
          <w:t xml:space="preserve"> kamatozó jegy bemutató</w:t>
        </w:r>
      </w:ins>
    </w:p>
    <w:p w:rsidR="006E0C5B" w:rsidRDefault="006E0C5B" w:rsidP="006E0C5B">
      <w:pPr>
        <w:rPr>
          <w:ins w:id="97" w:author="Dornyei Laszlo" w:date="2013-02-06T14:25:00Z"/>
        </w:rPr>
      </w:pPr>
      <w:ins w:id="98" w:author="Dornyei Laszlo" w:date="2013-02-06T14:25:00Z">
        <w:r>
          <w:t>MDN</w:t>
        </w:r>
        <w:r>
          <w:tab/>
        </w:r>
        <w:r>
          <w:tab/>
        </w:r>
        <w:proofErr w:type="spellStart"/>
        <w:r>
          <w:t>Denár</w:t>
        </w:r>
        <w:proofErr w:type="spellEnd"/>
        <w:r>
          <w:t xml:space="preserve"> kamatozó jegy névre szóló</w:t>
        </w:r>
      </w:ins>
    </w:p>
    <w:p w:rsidR="006E0C5B" w:rsidRDefault="006E0C5B" w:rsidP="006E0C5B">
      <w:pPr>
        <w:rPr>
          <w:ins w:id="99" w:author="Dornyei Laszlo" w:date="2013-02-06T14:25:00Z"/>
        </w:rPr>
      </w:pPr>
      <w:ins w:id="100" w:author="Dornyei Laszlo" w:date="2013-02-06T14:25:00Z">
        <w:r>
          <w:t>MGB</w:t>
        </w:r>
        <w:r>
          <w:tab/>
        </w:r>
        <w:r>
          <w:tab/>
          <w:t>Garas betétjegy bemutatóra</w:t>
        </w:r>
      </w:ins>
    </w:p>
    <w:p w:rsidR="006E0C5B" w:rsidRDefault="006E0C5B" w:rsidP="006E0C5B">
      <w:pPr>
        <w:rPr>
          <w:ins w:id="101" w:author="Dornyei Laszlo" w:date="2013-02-06T14:26:00Z"/>
        </w:rPr>
      </w:pPr>
      <w:ins w:id="102" w:author="Dornyei Laszlo" w:date="2013-02-06T14:25:00Z">
        <w:r>
          <w:t>MGN</w:t>
        </w:r>
        <w:r>
          <w:tab/>
        </w:r>
        <w:r>
          <w:tab/>
          <w:t>Garas betétjegy névre</w:t>
        </w:r>
      </w:ins>
    </w:p>
    <w:p w:rsidR="006E0C5B" w:rsidRDefault="006E0C5B" w:rsidP="006E0C5B">
      <w:pPr>
        <w:rPr>
          <w:ins w:id="103" w:author="Dornyei Laszlo" w:date="2013-02-06T14:25:00Z"/>
        </w:rPr>
      </w:pPr>
    </w:p>
    <w:p w:rsidR="006E0C5B" w:rsidRDefault="006E0C5B" w:rsidP="006E0C5B">
      <w:pPr>
        <w:rPr>
          <w:ins w:id="104" w:author="Dornyei Laszlo" w:date="2013-02-06T15:35:00Z"/>
        </w:rPr>
      </w:pPr>
      <w:ins w:id="105" w:author="Dornyei Laszlo" w:date="2013-02-06T14:25:00Z">
        <w:r>
          <w:t xml:space="preserve">ill. bemutatóra szóló betétek esetében 2 db </w:t>
        </w:r>
        <w:proofErr w:type="spellStart"/>
        <w:r>
          <w:t>ClientNo-ra</w:t>
        </w:r>
        <w:proofErr w:type="spellEnd"/>
        <w:r>
          <w:t>. (</w:t>
        </w:r>
        <w:proofErr w:type="spellStart"/>
        <w:r>
          <w:t>Denár</w:t>
        </w:r>
        <w:proofErr w:type="spellEnd"/>
        <w:r>
          <w:t>/Garas – BEMDEN/BEMGAR).</w:t>
        </w:r>
      </w:ins>
    </w:p>
    <w:p w:rsidR="003A12AA" w:rsidRDefault="003A12AA" w:rsidP="006E0C5B">
      <w:pPr>
        <w:rPr>
          <w:ins w:id="106" w:author="Dornyei Laszlo" w:date="2013-02-06T15:35:00Z"/>
        </w:rPr>
      </w:pPr>
    </w:p>
    <w:p w:rsidR="003A12AA" w:rsidRDefault="003A12AA" w:rsidP="003A12AA">
      <w:pPr>
        <w:rPr>
          <w:ins w:id="107" w:author="Dornyei Laszlo" w:date="2013-02-06T15:35:00Z"/>
        </w:rPr>
      </w:pPr>
      <w:ins w:id="108" w:author="Dornyei Laszlo" w:date="2013-02-06T15:36:00Z">
        <w:r>
          <w:t>A</w:t>
        </w:r>
      </w:ins>
      <w:ins w:id="109" w:author="Dornyei Laszlo" w:date="2013-02-06T15:35:00Z">
        <w:r>
          <w:t xml:space="preserve"> GARAS-DENÁR papírok Értékjegy rendszerből </w:t>
        </w:r>
        <w:proofErr w:type="spellStart"/>
        <w:r>
          <w:t>Symbols</w:t>
        </w:r>
        <w:proofErr w:type="spellEnd"/>
        <w:r>
          <w:t xml:space="preserve"> rendszerbe történő migrációját követően ezek az ügyletek is bekerülnek a </w:t>
        </w:r>
        <w:proofErr w:type="spellStart"/>
        <w:r>
          <w:t>FIDB-be</w:t>
        </w:r>
        <w:proofErr w:type="spellEnd"/>
        <w:r>
          <w:t>.</w:t>
        </w:r>
      </w:ins>
    </w:p>
    <w:p w:rsidR="003A12AA" w:rsidRDefault="003A12AA" w:rsidP="003A12AA">
      <w:pPr>
        <w:rPr>
          <w:ins w:id="110" w:author="Dornyei Laszlo" w:date="2013-02-06T15:36:00Z"/>
        </w:rPr>
      </w:pPr>
      <w:ins w:id="111" w:author="Dornyei Laszlo" w:date="2013-02-06T15:35:00Z">
        <w:r>
          <w:t xml:space="preserve">A normál </w:t>
        </w:r>
        <w:proofErr w:type="spellStart"/>
        <w:r>
          <w:t>RB-s</w:t>
        </w:r>
        <w:proofErr w:type="spellEnd"/>
        <w:r>
          <w:t xml:space="preserve"> betétek adatai az OBA-KBB töltőfolyamataiban leválogatásra kerülnek a </w:t>
        </w:r>
        <w:proofErr w:type="spellStart"/>
        <w:r>
          <w:t>FIDB-ből</w:t>
        </w:r>
        <w:proofErr w:type="spellEnd"/>
        <w:r>
          <w:t xml:space="preserve"> főkönyvi szám alapján. (REPGA_DETM_OBA_FIDB_R_PKG töltőben) </w:t>
        </w:r>
      </w:ins>
    </w:p>
    <w:p w:rsidR="003A12AA" w:rsidRDefault="003A12AA" w:rsidP="003A12AA">
      <w:pPr>
        <w:rPr>
          <w:ins w:id="112" w:author="Dornyei Laszlo" w:date="2013-02-06T15:36:00Z"/>
        </w:rPr>
      </w:pPr>
    </w:p>
    <w:p w:rsidR="003A12AA" w:rsidRDefault="003A12AA" w:rsidP="003A12AA">
      <w:pPr>
        <w:rPr>
          <w:ins w:id="113" w:author="Dornyei Laszlo" w:date="2013-02-06T15:35:00Z"/>
        </w:rPr>
      </w:pPr>
      <w:proofErr w:type="spellStart"/>
      <w:ins w:id="114" w:author="Dornyei Laszlo" w:date="2013-02-06T15:35:00Z">
        <w:r>
          <w:t>balance</w:t>
        </w:r>
        <w:proofErr w:type="spellEnd"/>
      </w:ins>
    </w:p>
    <w:p w:rsidR="003A12AA" w:rsidRDefault="003A12AA" w:rsidP="003A12AA">
      <w:pPr>
        <w:rPr>
          <w:ins w:id="115" w:author="Dornyei Laszlo" w:date="2013-02-06T15:35:00Z"/>
        </w:rPr>
      </w:pPr>
      <w:ins w:id="116" w:author="Dornyei Laszlo" w:date="2013-02-06T15:35:00Z">
        <w:r>
          <w:t>--'H441100','H441200','H441300','H442100','H442200','H442300',</w:t>
        </w:r>
      </w:ins>
    </w:p>
    <w:p w:rsidR="003A12AA" w:rsidRDefault="003A12AA" w:rsidP="003A12AA">
      <w:pPr>
        <w:rPr>
          <w:ins w:id="117" w:author="Dornyei Laszlo" w:date="2013-02-06T15:35:00Z"/>
        </w:rPr>
      </w:pPr>
      <w:ins w:id="118" w:author="Dornyei Laszlo" w:date="2013-02-06T15:35:00Z">
        <w:r>
          <w:t>--'H443100','H443200','H443300','H443500',</w:t>
        </w:r>
      </w:ins>
    </w:p>
    <w:p w:rsidR="003A12AA" w:rsidRDefault="003A12AA" w:rsidP="003A12AA">
      <w:pPr>
        <w:rPr>
          <w:ins w:id="119" w:author="Dornyei Laszlo" w:date="2013-02-06T15:35:00Z"/>
        </w:rPr>
      </w:pPr>
      <w:ins w:id="120" w:author="Dornyei Laszlo" w:date="2013-02-06T15:35:00Z">
        <w:r>
          <w:t>--'H444100','H444200','H444300','H444400',</w:t>
        </w:r>
      </w:ins>
    </w:p>
    <w:p w:rsidR="003A12AA" w:rsidRDefault="003A12AA" w:rsidP="003A12AA">
      <w:pPr>
        <w:rPr>
          <w:ins w:id="121" w:author="Dornyei Laszlo" w:date="2013-02-06T15:36:00Z"/>
        </w:rPr>
      </w:pPr>
    </w:p>
    <w:p w:rsidR="003A12AA" w:rsidRDefault="003A12AA" w:rsidP="003A12AA">
      <w:pPr>
        <w:rPr>
          <w:ins w:id="122" w:author="Dornyei Laszlo" w:date="2013-02-06T15:35:00Z"/>
        </w:rPr>
      </w:pPr>
      <w:ins w:id="123" w:author="Dornyei Laszlo" w:date="2013-02-06T15:35:00Z">
        <w:r>
          <w:t xml:space="preserve">interest </w:t>
        </w:r>
      </w:ins>
    </w:p>
    <w:p w:rsidR="003A12AA" w:rsidRDefault="003A12AA" w:rsidP="003A12AA">
      <w:pPr>
        <w:rPr>
          <w:ins w:id="124" w:author="Dornyei Laszlo" w:date="2013-02-06T15:35:00Z"/>
        </w:rPr>
      </w:pPr>
      <w:ins w:id="125" w:author="Dornyei Laszlo" w:date="2013-02-06T15:35:00Z">
        <w:r>
          <w:t>--'H492100','H492200','H492600','H492700',</w:t>
        </w:r>
      </w:ins>
    </w:p>
    <w:p w:rsidR="003A12AA" w:rsidRDefault="003A12AA" w:rsidP="003A12AA">
      <w:pPr>
        <w:rPr>
          <w:ins w:id="126" w:author="Dornyei Laszlo" w:date="2013-02-06T15:35:00Z"/>
        </w:rPr>
      </w:pPr>
      <w:ins w:id="127" w:author="Dornyei Laszlo" w:date="2013-02-06T15:35:00Z">
        <w:r>
          <w:t>--'H493110','H495100','H495200'</w:t>
        </w:r>
      </w:ins>
    </w:p>
    <w:p w:rsidR="003A12AA" w:rsidRDefault="003A12AA" w:rsidP="003A12AA">
      <w:pPr>
        <w:rPr>
          <w:ins w:id="128" w:author="Dornyei Laszlo" w:date="2013-02-06T15:35:00Z"/>
        </w:rPr>
      </w:pPr>
      <w:ins w:id="129" w:author="Dornyei Laszlo" w:date="2013-02-06T15:35:00Z">
        <w:r>
          <w:t>SYS_ID = '01' AND MODUL_ID = 'RB'</w:t>
        </w:r>
      </w:ins>
    </w:p>
    <w:p w:rsidR="003A12AA" w:rsidRDefault="003A12AA" w:rsidP="003A12AA">
      <w:pPr>
        <w:rPr>
          <w:ins w:id="130" w:author="Dornyei Laszlo" w:date="2013-02-06T14:59:00Z"/>
        </w:rPr>
      </w:pPr>
      <w:ins w:id="131" w:author="Dornyei Laszlo" w:date="2013-02-06T15:37:00Z">
        <w:r>
          <w:lastRenderedPageBreak/>
          <w:t>A</w:t>
        </w:r>
      </w:ins>
      <w:ins w:id="132" w:author="Dornyei Laszlo" w:date="2013-02-06T15:35:00Z">
        <w:r>
          <w:t xml:space="preserve"> </w:t>
        </w:r>
        <w:proofErr w:type="spellStart"/>
        <w:r>
          <w:t>migrált</w:t>
        </w:r>
        <w:proofErr w:type="spellEnd"/>
        <w:r>
          <w:t xml:space="preserve"> GARAS-DENÁR ügyletek egyenlegei és kamatai is a fenti főkönyvi számokra fordulnak</w:t>
        </w:r>
      </w:ins>
      <w:ins w:id="133" w:author="Dornyei Laszlo" w:date="2013-02-06T15:37:00Z">
        <w:r>
          <w:t>.</w:t>
        </w:r>
      </w:ins>
    </w:p>
    <w:p w:rsidR="004A1D3D" w:rsidRDefault="004A1D3D" w:rsidP="006E0C5B">
      <w:pPr>
        <w:rPr>
          <w:ins w:id="134" w:author="Dornyei Laszlo" w:date="2013-02-06T14:59:00Z"/>
        </w:rPr>
      </w:pPr>
    </w:p>
    <w:p w:rsidR="004A1D3D" w:rsidRDefault="004A1D3D" w:rsidP="006E0C5B">
      <w:ins w:id="135" w:author="Dornyei Laszlo" w:date="2013-02-06T14:59:00Z">
        <w:r>
          <w:t xml:space="preserve">A migrációt követően </w:t>
        </w:r>
      </w:ins>
      <w:ins w:id="136" w:author="Dornyei Laszlo" w:date="2013-02-06T15:03:00Z">
        <w:r>
          <w:t>jelen</w:t>
        </w:r>
      </w:ins>
      <w:ins w:id="137" w:author="Dornyei Laszlo" w:date="2013-02-06T14:59:00Z">
        <w:r>
          <w:t xml:space="preserve"> töltő </w:t>
        </w:r>
      </w:ins>
      <w:proofErr w:type="spellStart"/>
      <w:ins w:id="138" w:author="Dornyei Laszlo" w:date="2013-02-06T15:00:00Z">
        <w:r>
          <w:t>processzt</w:t>
        </w:r>
        <w:proofErr w:type="spellEnd"/>
        <w:r>
          <w:t xml:space="preserve"> ki kell kötni az OBA-KBB fából.</w:t>
        </w:r>
      </w:ins>
    </w:p>
    <w:p w:rsidR="00D64D2D" w:rsidRDefault="002B426E" w:rsidP="002B426E">
      <w:pPr>
        <w:spacing w:line="240" w:lineRule="auto"/>
      </w:pPr>
      <w:r>
        <w:tab/>
      </w:r>
    </w:p>
    <w:p w:rsidR="00D64D2D" w:rsidRDefault="00D64D2D">
      <w:pPr>
        <w:spacing w:line="240" w:lineRule="auto"/>
      </w:pPr>
      <w:r>
        <w:br w:type="page"/>
      </w:r>
    </w:p>
    <w:p w:rsidR="007532B9" w:rsidRDefault="007532B9" w:rsidP="007532B9">
      <w:pPr>
        <w:pStyle w:val="Cmsor5"/>
        <w:numPr>
          <w:ilvl w:val="0"/>
          <w:numId w:val="9"/>
        </w:numPr>
      </w:pPr>
      <w:r w:rsidRPr="00BE515C">
        <w:lastRenderedPageBreak/>
        <w:t>REPGA_</w:t>
      </w:r>
      <w:r>
        <w:t>DET</w:t>
      </w:r>
      <w:r w:rsidRPr="00BE515C">
        <w:t>M_OBA_</w:t>
      </w:r>
      <w:r>
        <w:t>E</w:t>
      </w:r>
      <w:r w:rsidRPr="00BE515C">
        <w:t>JEGY</w:t>
      </w:r>
      <w:r>
        <w:t>_PKG</w:t>
      </w:r>
    </w:p>
    <w:p w:rsidR="007532B9" w:rsidRDefault="007532B9" w:rsidP="007532B9">
      <w:pPr>
        <w:spacing w:line="240" w:lineRule="auto"/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59"/>
        <w:gridCol w:w="2105"/>
        <w:gridCol w:w="4545"/>
      </w:tblGrid>
      <w:tr w:rsidR="007532B9" w:rsidRPr="00F0184A" w:rsidTr="00194D10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7532B9" w:rsidRPr="00F0184A" w:rsidRDefault="007532B9" w:rsidP="007532B9">
            <w:pPr>
              <w:rPr>
                <w:b/>
                <w:bCs/>
              </w:rPr>
            </w:pPr>
            <w:r w:rsidRPr="00BE515C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BE515C">
              <w:rPr>
                <w:b/>
                <w:bCs/>
              </w:rPr>
              <w:t>M_OBA_</w:t>
            </w:r>
            <w:r>
              <w:rPr>
                <w:b/>
                <w:bCs/>
              </w:rPr>
              <w:t>E</w:t>
            </w:r>
            <w:r w:rsidRPr="00BE515C">
              <w:rPr>
                <w:b/>
                <w:bCs/>
              </w:rPr>
              <w:t>JEGY</w:t>
            </w:r>
            <w:r>
              <w:rPr>
                <w:b/>
                <w:bCs/>
              </w:rPr>
              <w:t xml:space="preserve"> 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7532B9" w:rsidRPr="00F0184A" w:rsidRDefault="007532B9" w:rsidP="00194D1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VARCHAR2(8)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F7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VARCHAR2(35)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F8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prev_name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F9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mother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bplace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citizen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jogosv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cegj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nyilvsz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F19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adoazjel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F20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tax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F21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F22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F23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F24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p_pcode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F25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p_city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F26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p_addr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F27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phone</w:t>
            </w:r>
          </w:p>
        </w:tc>
      </w:tr>
      <w:tr w:rsidR="007532B9" w:rsidRPr="00BA55D7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F28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mail</w:t>
            </w:r>
          </w:p>
        </w:tc>
      </w:tr>
      <w:tr w:rsidR="007532B9" w:rsidRPr="00F0184A" w:rsidTr="00194D10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7532B9" w:rsidRDefault="007532B9" w:rsidP="00194D1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7532B9" w:rsidRPr="00BA55D7" w:rsidRDefault="007532B9" w:rsidP="007532B9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7532B9" w:rsidRDefault="007532B9" w:rsidP="007532B9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BF1C27">
        <w:rPr>
          <w:b/>
        </w:rPr>
        <w:t>A tábla a</w:t>
      </w:r>
      <w:r>
        <w:rPr>
          <w:b/>
        </w:rPr>
        <w:t>z Érték</w:t>
      </w:r>
      <w:r w:rsidRPr="00BF1C27">
        <w:rPr>
          <w:b/>
        </w:rPr>
        <w:t>jegy rendszerből csv-ben átvett adatokat tartalmazza</w:t>
      </w:r>
      <w:r>
        <w:rPr>
          <w:b/>
        </w:rPr>
        <w:t xml:space="preserve"> historikusan</w:t>
      </w:r>
      <w:r w:rsidRPr="00BF1C27">
        <w:rPr>
          <w:b/>
        </w:rPr>
        <w:t>.</w:t>
      </w:r>
    </w:p>
    <w:p w:rsidR="007532B9" w:rsidRDefault="007532B9" w:rsidP="007532B9">
      <w:pPr>
        <w:tabs>
          <w:tab w:val="left" w:pos="567"/>
        </w:tabs>
      </w:pPr>
    </w:p>
    <w:p w:rsidR="007532B9" w:rsidRDefault="007532B9" w:rsidP="007532B9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OBA_EJEGY</w:t>
      </w:r>
      <w:r w:rsidRPr="000D19B8">
        <w:t>_PKG</w:t>
      </w:r>
    </w:p>
    <w:p w:rsidR="007532B9" w:rsidRPr="00D5248B" w:rsidRDefault="007532B9" w:rsidP="007532B9">
      <w:pPr>
        <w:tabs>
          <w:tab w:val="left" w:pos="567"/>
        </w:tabs>
      </w:pPr>
    </w:p>
    <w:p w:rsidR="007532B9" w:rsidRDefault="007532B9" w:rsidP="007532B9">
      <w:r w:rsidRPr="00166598">
        <w:rPr>
          <w:u w:val="single"/>
        </w:rPr>
        <w:t>Előzmény(ek):</w:t>
      </w:r>
    </w:p>
    <w:p w:rsidR="007532B9" w:rsidRDefault="007532B9" w:rsidP="007532B9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OBA_EJEGY</w:t>
      </w:r>
      <w:r w:rsidRPr="000D19B8">
        <w:t>_PKG</w:t>
      </w:r>
      <w:r>
        <w:t>.MAI</w:t>
      </w:r>
      <w:r w:rsidRPr="00425AD5">
        <w:t>N</w:t>
      </w:r>
    </w:p>
    <w:p w:rsidR="007532B9" w:rsidRDefault="007532B9" w:rsidP="007532B9">
      <w:pPr>
        <w:rPr>
          <w:u w:val="single"/>
        </w:rPr>
      </w:pPr>
    </w:p>
    <w:p w:rsidR="007532B9" w:rsidRPr="00166598" w:rsidRDefault="007532B9" w:rsidP="007532B9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7532B9" w:rsidRDefault="00DE6FF8" w:rsidP="007532B9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r>
        <w:t>.MAIN</w:t>
      </w:r>
    </w:p>
    <w:p w:rsidR="007532B9" w:rsidRDefault="007532B9" w:rsidP="007532B9">
      <w:pPr>
        <w:spacing w:line="240" w:lineRule="auto"/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7532B9" w:rsidRDefault="007532B9" w:rsidP="007532B9">
      <w:pPr>
        <w:tabs>
          <w:tab w:val="left" w:pos="567"/>
        </w:tabs>
      </w:pPr>
      <w:r w:rsidRPr="00741550">
        <w:t>REPGA_</w:t>
      </w:r>
      <w:r w:rsidR="00CA0EF1">
        <w:t>STA</w:t>
      </w:r>
      <w:r>
        <w:t>M</w:t>
      </w:r>
      <w:r w:rsidRPr="00741550">
        <w:t>_</w:t>
      </w:r>
      <w:r>
        <w:t>OBA_EJEGY</w:t>
      </w:r>
    </w:p>
    <w:p w:rsidR="007532B9" w:rsidRDefault="007532B9" w:rsidP="007532B9">
      <w:pPr>
        <w:tabs>
          <w:tab w:val="left" w:pos="567"/>
        </w:tabs>
      </w:pPr>
    </w:p>
    <w:p w:rsidR="007532B9" w:rsidRPr="003B2C66" w:rsidRDefault="007532B9" w:rsidP="007532B9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6AF3" w:rsidRDefault="007532B9" w:rsidP="002D5334">
      <w:pPr>
        <w:spacing w:line="240" w:lineRule="auto"/>
      </w:pPr>
      <w:r w:rsidRPr="00762C53">
        <w:t>REPGA_STAM_</w:t>
      </w:r>
      <w:r>
        <w:t xml:space="preserve">OBA_EJEGY tábla adatai kerülnek áttöltésre. </w:t>
      </w:r>
      <w:r w:rsidR="00B76AF3"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REPGA_STAM_OBA_U_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9041B5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CLIENT_NO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9041B5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9041B5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9041B5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9041B5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</w:tcPr>
          <w:p w:rsidR="006C7F5B" w:rsidRDefault="006C7F5B" w:rsidP="002E534F">
            <w:r w:rsidRPr="007D622D"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r w:rsidRPr="00166598">
        <w:rPr>
          <w:u w:val="single"/>
        </w:rPr>
        <w:t>Előzmény(ek):</w:t>
      </w:r>
    </w:p>
    <w:p w:rsidR="006C7F5B" w:rsidRDefault="006C7F5B" w:rsidP="006C7F5B">
      <w:pPr>
        <w:rPr>
          <w:bCs/>
        </w:rPr>
      </w:pPr>
      <w:r w:rsidRPr="00425AD5">
        <w:t>REPGA_PREM_PARTITIONS_PKG.MAIN</w:t>
      </w:r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6C7F5B" w:rsidRDefault="006C7F5B" w:rsidP="006C7F5B">
      <w:pPr>
        <w:spacing w:line="240" w:lineRule="auto"/>
      </w:pPr>
      <w:r w:rsidRPr="000D19B8">
        <w:t>REPGA_DETM_</w:t>
      </w:r>
      <w:r>
        <w:t>OBA_U_CLIENT</w:t>
      </w:r>
      <w:r w:rsidRPr="000D19B8">
        <w:t>_PKG</w:t>
      </w:r>
      <w:r>
        <w:t>.MAIN</w:t>
      </w:r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>
        <w:t>Az URBIS rendszerből kinyert forrásadatokat csv fájl tartalmazza.</w:t>
      </w:r>
    </w:p>
    <w:p w:rsidR="006C7F5B" w:rsidRPr="00762C53" w:rsidRDefault="0090405B" w:rsidP="006C7F5B">
      <w:pPr>
        <w:spacing w:line="240" w:lineRule="auto"/>
        <w:rPr>
          <w:color w:val="FF0000"/>
        </w:rPr>
      </w:pPr>
      <w:r>
        <w:rPr>
          <w:color w:val="FF0000"/>
        </w:rPr>
        <w:t>Az</w:t>
      </w:r>
      <w:r w:rsidR="006C7F5B">
        <w:rPr>
          <w:color w:val="FF0000"/>
        </w:rPr>
        <w:t xml:space="preserve"> URBIS</w:t>
      </w:r>
      <w:r w:rsidR="006C7F5B" w:rsidRPr="007532B9">
        <w:rPr>
          <w:color w:val="FF0000"/>
        </w:rPr>
        <w:t xml:space="preserve"> rendszerből </w:t>
      </w:r>
      <w:r w:rsidR="006C7F5B">
        <w:rPr>
          <w:color w:val="FF0000"/>
        </w:rPr>
        <w:t xml:space="preserve">származó </w:t>
      </w:r>
      <w:r w:rsidR="006C7F5B" w:rsidRPr="006C7F5B">
        <w:rPr>
          <w:color w:val="FF0000"/>
        </w:rPr>
        <w:t xml:space="preserve">ügyfél adatokat </w:t>
      </w:r>
      <w:r w:rsidR="006C7F5B">
        <w:rPr>
          <w:color w:val="FF0000"/>
        </w:rPr>
        <w:t>tartalmazó csv fájl neve</w:t>
      </w:r>
      <w:r>
        <w:rPr>
          <w:color w:val="FF0000"/>
        </w:rPr>
        <w:t xml:space="preserve"> rögzített: </w:t>
      </w:r>
      <w:ins w:id="139" w:author="alerant_angelid" w:date="2012-09-28T13:50:00Z">
        <w:r w:rsidR="00BD25A6">
          <w:rPr>
            <w:color w:val="FF0000"/>
          </w:rPr>
          <w:t>URB_OBA_CLIENT_ééééhhnn</w:t>
        </w:r>
        <w:r w:rsidR="00BD25A6" w:rsidRPr="00BD25A6">
          <w:rPr>
            <w:color w:val="FF0000"/>
          </w:rPr>
          <w:t>.CSV</w:t>
        </w:r>
      </w:ins>
      <w:del w:id="140" w:author="alerant_angelid" w:date="2012-09-28T13:50:00Z">
        <w:r w:rsidRPr="0090405B" w:rsidDel="00BD25A6">
          <w:rPr>
            <w:color w:val="FF0000"/>
          </w:rPr>
          <w:delText>REPGA_OBA_URBIS_CLIENT.csv</w:delText>
        </w:r>
      </w:del>
    </w:p>
    <w:p w:rsidR="006C7F5B" w:rsidRDefault="006C7F5B" w:rsidP="006C7F5B">
      <w:pPr>
        <w:spacing w:line="240" w:lineRule="auto"/>
      </w:pPr>
      <w:r>
        <w:t>A csv fájt a Repga fa PWM-ben történő futtatása előtt a Bank részéről el kell helyezni a</w:t>
      </w:r>
      <w:ins w:id="141" w:author="alerant_angelid" w:date="2012-09-28T13:51:00Z">
        <w:r w:rsidR="00BD25A6">
          <w:t>z URBIS</w:t>
        </w:r>
      </w:ins>
      <w:r>
        <w:t xml:space="preserve"> </w:t>
      </w:r>
      <w:del w:id="142" w:author="alerant_angelid" w:date="2012-09-28T13:51:00Z">
        <w:r w:rsidDel="00BD25A6">
          <w:delText xml:space="preserve">Repga3 CSV input </w:delText>
        </w:r>
      </w:del>
      <w:r>
        <w:t>könyvtárában (</w:t>
      </w:r>
      <w:ins w:id="143" w:author="alerant_angelid" w:date="2012-09-28T13:51:00Z">
        <w:r w:rsidR="00BD25A6" w:rsidRPr="00BD25A6">
          <w:t>\\hs001gtw1\FileTransfers\fromUrbis\toOBA</w:t>
        </w:r>
      </w:ins>
      <w:del w:id="144" w:author="alerant_angelid" w:date="2012-09-28T13:51:00Z">
        <w:r w:rsidRPr="001E660E" w:rsidDel="00BD25A6">
          <w:delText>\\hs001gtw1\FileTransfers\fromManualProc\toRepga</w:delText>
        </w:r>
      </w:del>
      <w:r>
        <w:t>).</w:t>
      </w:r>
    </w:p>
    <w:p w:rsidR="00833157" w:rsidRDefault="00833157" w:rsidP="006C7F5B">
      <w:pPr>
        <w:spacing w:line="240" w:lineRule="auto"/>
      </w:pPr>
      <w:r>
        <w:t>A csv fájl a fenti táblában megadott oszlopokat tartalmazza (SYM_RUN_DATE és RUN_ID kivételével) a megadott sorrendben.</w:t>
      </w:r>
    </w:p>
    <w:p w:rsidR="006C7F5B" w:rsidRDefault="006C7F5B" w:rsidP="006C7F5B">
      <w:pPr>
        <w:spacing w:line="240" w:lineRule="auto"/>
      </w:pPr>
      <w:r>
        <w:t xml:space="preserve">A csv fájl tartalma megjelenik a  </w:t>
      </w:r>
      <w:r w:rsidRPr="00741550">
        <w:t>REPGA_</w:t>
      </w:r>
      <w:r>
        <w:t>EXTM</w:t>
      </w:r>
      <w:r w:rsidRPr="00741550">
        <w:t>_</w:t>
      </w:r>
      <w:r>
        <w:t xml:space="preserve">OBA_U_CLIENT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OBA_U_CLIENT táblába.</w:t>
      </w:r>
      <w:r>
        <w:br w:type="page"/>
      </w:r>
    </w:p>
    <w:p w:rsidR="006C7F5B" w:rsidRDefault="006C7F5B" w:rsidP="006C7F5B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</w:t>
      </w:r>
      <w:r>
        <w:t>CLIENT</w:t>
      </w:r>
      <w:r w:rsidRPr="00194D10">
        <w:t>_PKG</w:t>
      </w:r>
      <w:r>
        <w:tab/>
      </w:r>
    </w:p>
    <w:p w:rsidR="006C7F5B" w:rsidRDefault="006C7F5B" w:rsidP="006C7F5B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59"/>
        <w:gridCol w:w="2105"/>
        <w:gridCol w:w="4545"/>
      </w:tblGrid>
      <w:tr w:rsidR="006C7F5B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6C7F5B" w:rsidRPr="00F0184A" w:rsidRDefault="006C7F5B" w:rsidP="006C7F5B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</w:t>
            </w:r>
            <w:r>
              <w:rPr>
                <w:b/>
                <w:bCs/>
              </w:rPr>
              <w:t>CLIENT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6C7F5B" w:rsidRPr="00F0184A" w:rsidRDefault="006C7F5B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CLIENT_NO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VARCHAR2(6)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VARCHAR2(24)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TUL_H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VARCHAR2(50)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ELHAL_DT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CJK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CHAR(2)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UTLEVSZ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VEZ_ENG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VARCHAR2(15)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VARCHAR2(30)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VARCHAR2(17)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VARCHAR2(13)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EIRSZ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ECIMSOR1_2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VARCHAR2(70)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ECIMSOR3_5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VARCHAR2(100)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C7F5B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6C7F5B" w:rsidRDefault="006C7F5B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6C7F5B" w:rsidRPr="00BA55D7" w:rsidRDefault="006C7F5B" w:rsidP="006C7F5B">
      <w:pPr>
        <w:tabs>
          <w:tab w:val="left" w:pos="567"/>
        </w:tabs>
      </w:pPr>
      <w:r w:rsidRPr="00BA55D7">
        <w:t xml:space="preserve">Particionálás: </w:t>
      </w:r>
      <w:r>
        <w:t>SYM_RUN_DATE</w:t>
      </w:r>
    </w:p>
    <w:p w:rsidR="006C7F5B" w:rsidRDefault="006C7F5B" w:rsidP="006C7F5B">
      <w:pPr>
        <w:tabs>
          <w:tab w:val="left" w:pos="567"/>
        </w:tabs>
      </w:pPr>
      <w:r w:rsidRPr="00BA55D7">
        <w:t xml:space="preserve">Local Index: </w:t>
      </w:r>
      <w:r>
        <w:t>CLIENT_NO</w:t>
      </w:r>
    </w:p>
    <w:p w:rsidR="006C7F5B" w:rsidRDefault="006C7F5B" w:rsidP="006C7F5B">
      <w:pPr>
        <w:tabs>
          <w:tab w:val="left" w:pos="567"/>
        </w:tabs>
      </w:pPr>
    </w:p>
    <w:p w:rsidR="006C7F5B" w:rsidRPr="00F25EB8" w:rsidRDefault="006C7F5B" w:rsidP="006C7F5B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ügyfél adatokat tartalmazza historikusan</w:t>
      </w:r>
      <w:r w:rsidRPr="00F25EB8">
        <w:rPr>
          <w:b/>
        </w:rPr>
        <w:t>.</w:t>
      </w:r>
    </w:p>
    <w:p w:rsidR="006C7F5B" w:rsidRDefault="006C7F5B" w:rsidP="006C7F5B">
      <w:pPr>
        <w:spacing w:line="240" w:lineRule="auto"/>
      </w:pPr>
    </w:p>
    <w:p w:rsidR="006C7F5B" w:rsidRDefault="006C7F5B" w:rsidP="006C7F5B">
      <w:pPr>
        <w:tabs>
          <w:tab w:val="left" w:pos="567"/>
        </w:tabs>
      </w:pPr>
    </w:p>
    <w:p w:rsidR="006C7F5B" w:rsidRDefault="006C7F5B" w:rsidP="006C7F5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OBA_U_CLIENT</w:t>
      </w:r>
      <w:r w:rsidRPr="000D19B8">
        <w:t>_PKG</w:t>
      </w:r>
    </w:p>
    <w:p w:rsidR="006C7F5B" w:rsidRPr="00D5248B" w:rsidRDefault="006C7F5B" w:rsidP="006C7F5B">
      <w:pPr>
        <w:tabs>
          <w:tab w:val="left" w:pos="567"/>
        </w:tabs>
      </w:pPr>
    </w:p>
    <w:p w:rsidR="006C7F5B" w:rsidRDefault="006C7F5B" w:rsidP="006C7F5B">
      <w:r w:rsidRPr="00166598">
        <w:rPr>
          <w:u w:val="single"/>
        </w:rPr>
        <w:t>Előzmény(ek):</w:t>
      </w:r>
    </w:p>
    <w:p w:rsidR="006C7F5B" w:rsidRDefault="006C7F5B" w:rsidP="006C7F5B">
      <w:pPr>
        <w:rPr>
          <w:bCs/>
        </w:rPr>
      </w:pPr>
      <w:r w:rsidRPr="000D19B8">
        <w:t>REPGA_</w:t>
      </w:r>
      <w:r>
        <w:t>STA</w:t>
      </w:r>
      <w:r w:rsidRPr="000D19B8">
        <w:t>M_</w:t>
      </w:r>
      <w:r>
        <w:t>OBA_U_CLIENT</w:t>
      </w:r>
      <w:r w:rsidRPr="000D19B8">
        <w:t>_PKG</w:t>
      </w:r>
      <w:r w:rsidRPr="00425AD5">
        <w:t>.MAIN</w:t>
      </w:r>
    </w:p>
    <w:p w:rsidR="006C7F5B" w:rsidRDefault="006C7F5B" w:rsidP="006C7F5B">
      <w:pPr>
        <w:rPr>
          <w:u w:val="single"/>
        </w:rPr>
      </w:pPr>
    </w:p>
    <w:p w:rsidR="006C7F5B" w:rsidRPr="00166598" w:rsidRDefault="006C7F5B" w:rsidP="006C7F5B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6C7F5B" w:rsidRDefault="00E57536" w:rsidP="006C7F5B">
      <w:pPr>
        <w:spacing w:line="240" w:lineRule="auto"/>
      </w:pPr>
      <w:r w:rsidRPr="00E57536">
        <w:t>REPGA_DETM_OBA_U_BETET</w:t>
      </w:r>
      <w:r>
        <w:t>_PKG</w:t>
      </w:r>
      <w:r w:rsidR="00C07C05">
        <w:t>.MAIN</w:t>
      </w:r>
    </w:p>
    <w:p w:rsidR="006C7F5B" w:rsidRDefault="006C7F5B" w:rsidP="006C7F5B">
      <w:pPr>
        <w:spacing w:line="240" w:lineRule="auto"/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C7F5B" w:rsidRDefault="006C7F5B" w:rsidP="006C7F5B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OBA_U_CLIENT</w:t>
      </w:r>
    </w:p>
    <w:p w:rsidR="006C7F5B" w:rsidRDefault="006C7F5B" w:rsidP="006C7F5B">
      <w:pPr>
        <w:tabs>
          <w:tab w:val="left" w:pos="567"/>
        </w:tabs>
      </w:pPr>
    </w:p>
    <w:p w:rsidR="006C7F5B" w:rsidRPr="003B2C66" w:rsidRDefault="006C7F5B" w:rsidP="006C7F5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C7F5B" w:rsidRDefault="006C7F5B" w:rsidP="006C7F5B">
      <w:pPr>
        <w:spacing w:line="240" w:lineRule="auto"/>
      </w:pPr>
      <w:r w:rsidRPr="00762C53">
        <w:t>REPGA_STAM_</w:t>
      </w:r>
      <w:r>
        <w:t xml:space="preserve">OBA_U_CLIENT tábla adatai kerülnek áttöltésre. </w:t>
      </w:r>
    </w:p>
    <w:p w:rsidR="006C7F5B" w:rsidRDefault="006C7F5B" w:rsidP="006C7F5B">
      <w:pPr>
        <w:tabs>
          <w:tab w:val="left" w:pos="567"/>
        </w:tabs>
      </w:pPr>
      <w:r>
        <w:t>Az áttöltéskor meg kell valósítani az alábbi scriptben foglalt üzleti logikát:</w:t>
      </w:r>
    </w:p>
    <w:p w:rsidR="00F7153D" w:rsidRDefault="00F7153D" w:rsidP="006C7F5B">
      <w:pPr>
        <w:tabs>
          <w:tab w:val="left" w:pos="567"/>
        </w:tabs>
      </w:pPr>
    </w:p>
    <w:p w:rsidR="00D74225" w:rsidRPr="00B65555" w:rsidRDefault="00E57536" w:rsidP="00D74225">
      <w:pPr>
        <w:tabs>
          <w:tab w:val="left" w:pos="567"/>
        </w:tabs>
        <w:jc w:val="both"/>
      </w:pPr>
      <w:r>
        <w:object w:dxaOrig="1513" w:dyaOrig="960">
          <v:shape id="_x0000_i1027" type="#_x0000_t75" style="width:75.35pt;height:48pt" o:ole="">
            <v:imagedata r:id="rId12" o:title=""/>
          </v:shape>
          <o:OLEObject Type="Embed" ProgID="Package" ShapeID="_x0000_i1027" DrawAspect="Icon" ObjectID="_1421674980" r:id="rId13"/>
        </w:object>
      </w:r>
    </w:p>
    <w:p w:rsidR="00D74225" w:rsidRDefault="00D74225">
      <w:pPr>
        <w:spacing w:line="240" w:lineRule="auto"/>
      </w:pP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REPGA_STAM_OBA_U_BETET_PKG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REPGA_STAM_OBA_U_BETET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CLIENT_NO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</w:tabs>
      </w:pPr>
      <w:r w:rsidRPr="00BA55D7">
        <w:t xml:space="preserve">Particionálás: </w:t>
      </w:r>
      <w:r>
        <w:t>nincs</w:t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nincs</w:t>
      </w:r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r w:rsidRPr="00166598">
        <w:rPr>
          <w:u w:val="single"/>
        </w:rPr>
        <w:t>Előzmény(ek):</w:t>
      </w:r>
    </w:p>
    <w:p w:rsidR="002D5334" w:rsidRDefault="002D5334" w:rsidP="002D5334">
      <w:pPr>
        <w:rPr>
          <w:bCs/>
        </w:rPr>
      </w:pPr>
      <w:r w:rsidRPr="00425AD5">
        <w:t>REPGA_PREM_PARTITIONS_PKG.MAIN</w:t>
      </w:r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2D5334" w:rsidRDefault="002D5334" w:rsidP="002D5334">
      <w:pPr>
        <w:spacing w:line="240" w:lineRule="auto"/>
      </w:pPr>
      <w:r w:rsidRPr="000D19B8">
        <w:t>REPGA_DETM_</w:t>
      </w:r>
      <w:r>
        <w:t>OBA_U_BETET</w:t>
      </w:r>
      <w:r w:rsidRPr="000D19B8">
        <w:t>_PKG</w:t>
      </w:r>
      <w:r>
        <w:t>.MAIN</w:t>
      </w:r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741550">
        <w:t>REPGA_</w:t>
      </w:r>
      <w:r>
        <w:t>EXTM</w:t>
      </w:r>
      <w:r w:rsidRPr="00741550">
        <w:t>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>
        <w:t>Az URBIS rendszerből kinyert forrásadatokat csv fájl tartalmazza.</w:t>
      </w:r>
    </w:p>
    <w:p w:rsidR="002D5334" w:rsidRPr="00762C53" w:rsidRDefault="0090405B" w:rsidP="002D5334">
      <w:pPr>
        <w:spacing w:line="240" w:lineRule="auto"/>
        <w:rPr>
          <w:color w:val="FF0000"/>
        </w:rPr>
      </w:pPr>
      <w:r>
        <w:rPr>
          <w:color w:val="FF0000"/>
        </w:rPr>
        <w:t>A</w:t>
      </w:r>
      <w:r w:rsidR="002D5334">
        <w:rPr>
          <w:color w:val="FF0000"/>
        </w:rPr>
        <w:t>z URBIS</w:t>
      </w:r>
      <w:r w:rsidR="002D5334" w:rsidRPr="007532B9">
        <w:rPr>
          <w:color w:val="FF0000"/>
        </w:rPr>
        <w:t xml:space="preserve"> rendszerből </w:t>
      </w:r>
      <w:r w:rsidR="002D5334">
        <w:rPr>
          <w:color w:val="FF0000"/>
        </w:rPr>
        <w:t>származó betét</w:t>
      </w:r>
      <w:r w:rsidR="002D5334" w:rsidRPr="006C7F5B">
        <w:rPr>
          <w:color w:val="FF0000"/>
        </w:rPr>
        <w:t xml:space="preserve"> adatokat </w:t>
      </w:r>
      <w:r>
        <w:rPr>
          <w:color w:val="FF0000"/>
        </w:rPr>
        <w:t xml:space="preserve">tartalmazó csv fájl neve rögzített: </w:t>
      </w:r>
      <w:ins w:id="145" w:author="alerant_angelid" w:date="2012-09-28T13:50:00Z">
        <w:r w:rsidR="00BD25A6">
          <w:rPr>
            <w:color w:val="FF0000"/>
          </w:rPr>
          <w:t>URB_OBA_BETET_ééééhhnn</w:t>
        </w:r>
        <w:r w:rsidR="00BD25A6" w:rsidRPr="00BD25A6">
          <w:rPr>
            <w:color w:val="FF0000"/>
          </w:rPr>
          <w:t>.CSV</w:t>
        </w:r>
      </w:ins>
      <w:del w:id="146" w:author="alerant_angelid" w:date="2012-09-28T13:50:00Z">
        <w:r w:rsidRPr="0090405B" w:rsidDel="00BD25A6">
          <w:rPr>
            <w:color w:val="FF0000"/>
          </w:rPr>
          <w:delText>REPGA_OBA_URBIS.csv</w:delText>
        </w:r>
      </w:del>
    </w:p>
    <w:p w:rsidR="002D5334" w:rsidRDefault="002D5334" w:rsidP="002D5334">
      <w:pPr>
        <w:spacing w:line="240" w:lineRule="auto"/>
      </w:pPr>
      <w:r>
        <w:t>A csv fájt a Repga fa PWM-ben történő futtatása előtt a Bank részéről el kell helyezni a</w:t>
      </w:r>
      <w:ins w:id="147" w:author="alerant_angelid" w:date="2012-09-28T13:54:00Z">
        <w:r w:rsidR="00BD25A6">
          <w:t>z</w:t>
        </w:r>
      </w:ins>
      <w:del w:id="148" w:author="alerant_angelid" w:date="2012-09-28T13:54:00Z">
        <w:r w:rsidDel="00BD25A6">
          <w:delText xml:space="preserve"> Repga3 CSV </w:delText>
        </w:r>
      </w:del>
      <w:ins w:id="149" w:author="alerant_angelid" w:date="2012-09-28T13:54:00Z">
        <w:r w:rsidR="00BD25A6">
          <w:t xml:space="preserve"> URBIS</w:t>
        </w:r>
      </w:ins>
      <w:del w:id="150" w:author="alerant_angelid" w:date="2012-09-28T13:54:00Z">
        <w:r w:rsidDel="00BD25A6">
          <w:delText>input</w:delText>
        </w:r>
      </w:del>
      <w:r>
        <w:t xml:space="preserve"> könyvtárában (</w:t>
      </w:r>
      <w:ins w:id="151" w:author="alerant_angelid" w:date="2012-09-28T13:51:00Z">
        <w:r w:rsidR="00BD25A6" w:rsidRPr="00BD25A6">
          <w:t>\\hs001gtw1\FileTransfers\fromUrbis\toOBA</w:t>
        </w:r>
      </w:ins>
      <w:del w:id="152" w:author="alerant_angelid" w:date="2012-09-28T13:50:00Z">
        <w:r w:rsidRPr="001E660E" w:rsidDel="00BD25A6">
          <w:delText>\\hs001gtw1\FileTransfers\fromManualProc\toRepga</w:delText>
        </w:r>
      </w:del>
      <w:r>
        <w:t>).</w:t>
      </w:r>
    </w:p>
    <w:p w:rsidR="0090405B" w:rsidRDefault="0090405B" w:rsidP="002D5334">
      <w:pPr>
        <w:spacing w:line="240" w:lineRule="auto"/>
      </w:pPr>
      <w:r>
        <w:lastRenderedPageBreak/>
        <w:t>A csv fájl a fenti táblában megadott oszlopokat tartalmazza (SYM_RUN_DATE és RUN_ID kivételével) a megadott sorrendben.</w:t>
      </w:r>
    </w:p>
    <w:p w:rsidR="002D5334" w:rsidRDefault="002D5334" w:rsidP="002D5334">
      <w:pPr>
        <w:spacing w:line="240" w:lineRule="auto"/>
      </w:pPr>
      <w:r>
        <w:t xml:space="preserve">A csv fájl tartalma megjelenik a  </w:t>
      </w:r>
      <w:r w:rsidRPr="00741550">
        <w:t>REPGA_</w:t>
      </w:r>
      <w:r>
        <w:t>EXTM</w:t>
      </w:r>
      <w:r w:rsidRPr="00741550">
        <w:t>_</w:t>
      </w:r>
      <w:r>
        <w:t xml:space="preserve">OBA_U_BETET táblában, innen kerül </w:t>
      </w:r>
      <w:r w:rsidRPr="00F0184A">
        <w:t>SYM_RUN_DATE</w:t>
      </w:r>
      <w:r>
        <w:t xml:space="preserve"> és RUN_ID mezővel kiegészítve áttöltésre a </w:t>
      </w:r>
      <w:r w:rsidRPr="000D19B8">
        <w:t>REPGA_</w:t>
      </w:r>
      <w:r>
        <w:t>STA</w:t>
      </w:r>
      <w:r w:rsidRPr="000D19B8">
        <w:t>M_</w:t>
      </w:r>
      <w:r>
        <w:t>OBA_U_BETET táblába.</w:t>
      </w:r>
      <w:r>
        <w:br w:type="page"/>
      </w:r>
    </w:p>
    <w:p w:rsidR="002D5334" w:rsidRDefault="002D5334" w:rsidP="002D5334">
      <w:pPr>
        <w:pStyle w:val="Cmsor5"/>
        <w:numPr>
          <w:ilvl w:val="0"/>
          <w:numId w:val="9"/>
        </w:numPr>
      </w:pPr>
      <w:r w:rsidRPr="00194D10">
        <w:lastRenderedPageBreak/>
        <w:t>REPGA_</w:t>
      </w:r>
      <w:r>
        <w:t>DET</w:t>
      </w:r>
      <w:r w:rsidRPr="00194D10">
        <w:t>M_OBA_U_BETET_PKG</w:t>
      </w:r>
      <w:r>
        <w:tab/>
      </w:r>
    </w:p>
    <w:p w:rsidR="002D5334" w:rsidRDefault="002D5334" w:rsidP="002D5334">
      <w:pPr>
        <w:tabs>
          <w:tab w:val="left" w:pos="567"/>
        </w:tabs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59"/>
        <w:gridCol w:w="2105"/>
        <w:gridCol w:w="4545"/>
      </w:tblGrid>
      <w:tr w:rsidR="002D5334" w:rsidRPr="00F0184A" w:rsidTr="002E534F">
        <w:trPr>
          <w:trHeight w:val="255"/>
        </w:trPr>
        <w:tc>
          <w:tcPr>
            <w:tcW w:w="9709" w:type="dxa"/>
            <w:gridSpan w:val="3"/>
            <w:shd w:val="clear" w:color="auto" w:fill="auto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1C0ADF">
              <w:rPr>
                <w:b/>
                <w:bCs/>
              </w:rPr>
              <w:t>REPGA_</w:t>
            </w:r>
            <w:r>
              <w:rPr>
                <w:b/>
                <w:bCs/>
              </w:rPr>
              <w:t>DET</w:t>
            </w:r>
            <w:r w:rsidRPr="001C0ADF">
              <w:rPr>
                <w:b/>
                <w:bCs/>
              </w:rPr>
              <w:t>M_OBA_U_BETET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4545" w:type="dxa"/>
            <w:shd w:val="clear" w:color="auto" w:fill="C0C0C0"/>
            <w:vAlign w:val="bottom"/>
          </w:tcPr>
          <w:p w:rsidR="002D5334" w:rsidRPr="00F0184A" w:rsidRDefault="002D5334" w:rsidP="002E534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Vonatkozasi datum</w:t>
            </w: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CLIENT_NO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VARCHAR2(6)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SZLA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VARCHAR2(24)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UGYLET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VARCHAR2(15)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VARCHAR2(100)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S_FORRASADO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S_ZAROLT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VARCHAR2(20)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F0184A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D5334" w:rsidRPr="00BA55D7" w:rsidTr="002E534F">
        <w:trPr>
          <w:trHeight w:val="255"/>
        </w:trPr>
        <w:tc>
          <w:tcPr>
            <w:tcW w:w="3059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NUMBER</w:t>
            </w:r>
          </w:p>
        </w:tc>
        <w:tc>
          <w:tcPr>
            <w:tcW w:w="4545" w:type="dxa"/>
            <w:vAlign w:val="bottom"/>
          </w:tcPr>
          <w:p w:rsidR="002D5334" w:rsidRDefault="002D5334" w:rsidP="002E534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Futasazonosito</w:t>
            </w:r>
          </w:p>
        </w:tc>
      </w:tr>
    </w:tbl>
    <w:p w:rsidR="002D5334" w:rsidRPr="00BA55D7" w:rsidRDefault="002D5334" w:rsidP="002D5334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D5334" w:rsidRDefault="002D5334" w:rsidP="002D5334">
      <w:pPr>
        <w:tabs>
          <w:tab w:val="left" w:pos="567"/>
        </w:tabs>
      </w:pPr>
      <w:r w:rsidRPr="00BA55D7">
        <w:t xml:space="preserve">Local Index: </w:t>
      </w:r>
      <w:r>
        <w:t>SZLA; CLIENT_NO</w:t>
      </w:r>
    </w:p>
    <w:p w:rsidR="002D5334" w:rsidRDefault="002D5334" w:rsidP="002D5334">
      <w:pPr>
        <w:tabs>
          <w:tab w:val="left" w:pos="567"/>
        </w:tabs>
      </w:pPr>
    </w:p>
    <w:p w:rsidR="002D5334" w:rsidRPr="00F25EB8" w:rsidRDefault="002D5334" w:rsidP="002D5334">
      <w:pPr>
        <w:tabs>
          <w:tab w:val="left" w:pos="567"/>
        </w:tabs>
        <w:rPr>
          <w:b/>
        </w:rPr>
      </w:pPr>
      <w:r w:rsidRPr="001C0ADF">
        <w:rPr>
          <w:b/>
        </w:rPr>
        <w:t>A tábla az URBIS rendszerből csv-ben át</w:t>
      </w:r>
      <w:r>
        <w:rPr>
          <w:b/>
        </w:rPr>
        <w:t>vett betét adatokat tartalmazza historikusan</w:t>
      </w:r>
      <w:r w:rsidRPr="00F25EB8">
        <w:rPr>
          <w:b/>
        </w:rPr>
        <w:t>.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tabs>
          <w:tab w:val="left" w:pos="567"/>
        </w:tabs>
      </w:pPr>
    </w:p>
    <w:p w:rsidR="002D5334" w:rsidRDefault="002D5334" w:rsidP="002D533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OBA_U_BETET</w:t>
      </w:r>
      <w:r w:rsidRPr="000D19B8">
        <w:t>_PKG</w:t>
      </w:r>
    </w:p>
    <w:p w:rsidR="002D5334" w:rsidRPr="00D5248B" w:rsidRDefault="002D5334" w:rsidP="002D5334">
      <w:pPr>
        <w:tabs>
          <w:tab w:val="left" w:pos="567"/>
        </w:tabs>
      </w:pPr>
    </w:p>
    <w:p w:rsidR="002D5334" w:rsidRDefault="002D5334" w:rsidP="002D5334">
      <w:r w:rsidRPr="00166598">
        <w:rPr>
          <w:u w:val="single"/>
        </w:rPr>
        <w:t>Előzmény(ek):</w:t>
      </w:r>
    </w:p>
    <w:p w:rsidR="002D5334" w:rsidRDefault="002D5334" w:rsidP="002D5334">
      <w:r w:rsidRPr="000D19B8">
        <w:t>REPGA_</w:t>
      </w:r>
      <w:r>
        <w:t>STA</w:t>
      </w:r>
      <w:r w:rsidRPr="000D19B8">
        <w:t>M_</w:t>
      </w:r>
      <w:r>
        <w:t>OBA_U_BETET</w:t>
      </w:r>
      <w:r w:rsidRPr="000D19B8">
        <w:t>_PKG</w:t>
      </w:r>
      <w:r w:rsidRPr="00425AD5">
        <w:t>.MAIN</w:t>
      </w:r>
    </w:p>
    <w:p w:rsidR="002D5334" w:rsidRDefault="002D5334" w:rsidP="002D5334">
      <w:pPr>
        <w:rPr>
          <w:bCs/>
        </w:rPr>
      </w:pPr>
      <w:r w:rsidRPr="00E57536">
        <w:rPr>
          <w:bCs/>
        </w:rPr>
        <w:t>REPGA_DETM_OBA_U_CLIENT_PKG</w:t>
      </w:r>
      <w:r>
        <w:rPr>
          <w:bCs/>
        </w:rPr>
        <w:t>.MAIN</w:t>
      </w:r>
    </w:p>
    <w:p w:rsidR="002D5334" w:rsidRDefault="002D5334" w:rsidP="002D5334">
      <w:pPr>
        <w:rPr>
          <w:u w:val="single"/>
        </w:rPr>
      </w:pPr>
    </w:p>
    <w:p w:rsidR="002D5334" w:rsidRPr="00166598" w:rsidRDefault="002D5334" w:rsidP="002D5334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2D5334" w:rsidRDefault="00DE6FF8" w:rsidP="002D5334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r>
        <w:t>.MAIN</w:t>
      </w:r>
    </w:p>
    <w:p w:rsidR="002D5334" w:rsidRDefault="002D5334" w:rsidP="002D5334">
      <w:pPr>
        <w:spacing w:line="240" w:lineRule="auto"/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D5334" w:rsidRDefault="002D5334" w:rsidP="002D5334">
      <w:pPr>
        <w:tabs>
          <w:tab w:val="left" w:pos="567"/>
        </w:tabs>
      </w:pPr>
      <w:r w:rsidRPr="000D19B8">
        <w:t>REPGA_</w:t>
      </w:r>
      <w:r>
        <w:t>STA</w:t>
      </w:r>
      <w:r w:rsidRPr="000D19B8">
        <w:t>M_</w:t>
      </w:r>
      <w:r>
        <w:t>OBA_U_BETET</w:t>
      </w:r>
    </w:p>
    <w:p w:rsidR="002D5334" w:rsidRDefault="002D5334" w:rsidP="002D5334">
      <w:pPr>
        <w:tabs>
          <w:tab w:val="left" w:pos="567"/>
        </w:tabs>
      </w:pPr>
    </w:p>
    <w:p w:rsidR="002D5334" w:rsidRPr="003B2C66" w:rsidRDefault="002D5334" w:rsidP="002D533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D5334" w:rsidRDefault="002D5334" w:rsidP="002D5334">
      <w:pPr>
        <w:spacing w:line="240" w:lineRule="auto"/>
      </w:pPr>
      <w:r w:rsidRPr="00762C53">
        <w:t>REPGA_STAM_</w:t>
      </w:r>
      <w:r>
        <w:t xml:space="preserve">OBA_U_BETET tábla adatai kerülnek áttöltésre. </w:t>
      </w:r>
    </w:p>
    <w:p w:rsidR="002D5334" w:rsidRDefault="002D5334" w:rsidP="002D5334">
      <w:pPr>
        <w:tabs>
          <w:tab w:val="left" w:pos="567"/>
        </w:tabs>
      </w:pPr>
      <w:r>
        <w:t>Az áttöltéskor meg kell valósítani az alábbi scriptekben foglalt üzleti logikát:</w:t>
      </w:r>
    </w:p>
    <w:p w:rsidR="002D5334" w:rsidRDefault="002D5334" w:rsidP="002D5334">
      <w:pPr>
        <w:spacing w:line="240" w:lineRule="auto"/>
      </w:pPr>
      <w:r>
        <w:object w:dxaOrig="1513" w:dyaOrig="960">
          <v:shape id="_x0000_i1028" type="#_x0000_t75" style="width:75.35pt;height:48pt" o:ole="">
            <v:imagedata r:id="rId12" o:title=""/>
          </v:shape>
          <o:OLEObject Type="Embed" ProgID="Package" ShapeID="_x0000_i1028" DrawAspect="Icon" ObjectID="_1421674981" r:id="rId14"/>
        </w:object>
      </w:r>
    </w:p>
    <w:p w:rsidR="002D5334" w:rsidRDefault="002D5334" w:rsidP="002D5334">
      <w:pPr>
        <w:spacing w:line="240" w:lineRule="auto"/>
      </w:pPr>
      <w:r>
        <w:t xml:space="preserve">Az SQL-ben használt köztes feldolgozó tábla: </w:t>
      </w:r>
      <w:r w:rsidRPr="00F7153D">
        <w:t>OBA_URBIS_UNIQ</w:t>
      </w: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</w:p>
    <w:p w:rsidR="002D5334" w:rsidRDefault="002D5334" w:rsidP="002D5334">
      <w:pPr>
        <w:spacing w:line="240" w:lineRule="auto"/>
      </w:pPr>
      <w:r>
        <w:object w:dxaOrig="1513" w:dyaOrig="960">
          <v:shape id="_x0000_i1029" type="#_x0000_t75" style="width:75.35pt;height:48pt" o:ole="">
            <v:imagedata r:id="rId15" o:title=""/>
          </v:shape>
          <o:OLEObject Type="Embed" ProgID="Package" ShapeID="_x0000_i1029" DrawAspect="Icon" ObjectID="_1421674982" r:id="rId16"/>
        </w:object>
      </w:r>
    </w:p>
    <w:p w:rsidR="00F40842" w:rsidRDefault="002D5334" w:rsidP="002D5334">
      <w:pPr>
        <w:spacing w:line="240" w:lineRule="auto"/>
      </w:pPr>
      <w:r>
        <w:t xml:space="preserve">Az SQL-ben használt köztes feldolgozó tábla: </w:t>
      </w:r>
    </w:p>
    <w:p w:rsidR="00F40842" w:rsidRDefault="00F40842" w:rsidP="002D5334">
      <w:pPr>
        <w:spacing w:line="240" w:lineRule="auto"/>
      </w:pPr>
      <w:r>
        <w:t xml:space="preserve">- </w:t>
      </w:r>
      <w:r w:rsidR="002D5334" w:rsidRPr="00F40842">
        <w:rPr>
          <w:b/>
        </w:rPr>
        <w:t>OBA_URBIS_MHT</w:t>
      </w:r>
      <w:r>
        <w:rPr>
          <w:rStyle w:val="Lbjegyzet-hivatkozs"/>
          <w:b/>
        </w:rPr>
        <w:footnoteReference w:id="1"/>
      </w:r>
      <w:r w:rsidR="002D5334">
        <w:t xml:space="preserve"> </w:t>
      </w:r>
    </w:p>
    <w:p w:rsidR="002D5334" w:rsidRDefault="00F40842" w:rsidP="002D5334">
      <w:pPr>
        <w:spacing w:line="240" w:lineRule="auto"/>
      </w:pPr>
      <w:r>
        <w:t xml:space="preserve">- </w:t>
      </w:r>
      <w:r w:rsidR="002D5334" w:rsidRPr="00F7153D">
        <w:t>OBA_URBIS_BETET_NEW</w:t>
      </w:r>
    </w:p>
    <w:p w:rsidR="0090405B" w:rsidRDefault="002D5334" w:rsidP="002D5334">
      <w:pPr>
        <w:spacing w:line="240" w:lineRule="auto"/>
      </w:pPr>
      <w:r w:rsidRPr="00F7153D">
        <w:t xml:space="preserve">REPGA_DETM_OBA_U_CLIENT </w:t>
      </w:r>
      <w:r>
        <w:t>tábla</w:t>
      </w:r>
      <w:r w:rsidR="00C07C05">
        <w:t xml:space="preserve"> adatai is módosításra kerülnek!</w:t>
      </w:r>
    </w:p>
    <w:p w:rsidR="0090405B" w:rsidRDefault="0090405B">
      <w:pPr>
        <w:spacing w:line="240" w:lineRule="auto"/>
      </w:pPr>
      <w:r>
        <w:br w:type="page"/>
      </w:r>
    </w:p>
    <w:p w:rsidR="002B426E" w:rsidRDefault="002E534F" w:rsidP="002B426E">
      <w:pPr>
        <w:pStyle w:val="Cmsor5"/>
        <w:numPr>
          <w:ilvl w:val="0"/>
          <w:numId w:val="9"/>
        </w:numPr>
      </w:pPr>
      <w:r w:rsidRPr="002E534F">
        <w:lastRenderedPageBreak/>
        <w:t>REPGA_DETM_OBA_FIDB_R</w:t>
      </w:r>
      <w:r w:rsidR="002B426E">
        <w:t>_PKG</w:t>
      </w:r>
      <w:r w:rsidR="002B426E">
        <w:tab/>
      </w:r>
    </w:p>
    <w:p w:rsidR="002B426E" w:rsidRDefault="002B426E" w:rsidP="002B426E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0C3721" w:rsidRPr="00F0184A" w:rsidTr="00C652B1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0C3721" w:rsidRPr="00F0184A" w:rsidRDefault="000C3721" w:rsidP="002E534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 w:rsidR="002E534F">
              <w:rPr>
                <w:b/>
                <w:bCs/>
              </w:rPr>
              <w:t>OBA_FIDB_R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B426E" w:rsidRPr="00F0184A" w:rsidRDefault="002B426E" w:rsidP="00DD299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Vonatkozasidatum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CLIENT_NO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Default="00FA7869" w:rsidP="00FA7869">
            <w:r>
              <w:t>VARCHAR2(40)</w:t>
            </w:r>
          </w:p>
        </w:tc>
        <w:tc>
          <w:tcPr>
            <w:tcW w:w="3655" w:type="dxa"/>
            <w:vAlign w:val="bottom"/>
          </w:tcPr>
          <w:p w:rsidR="00FA7869" w:rsidRPr="00F0184A" w:rsidRDefault="00FA7869" w:rsidP="008966FA">
            <w:r>
              <w:t>Ügyfélazonosító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ACCOUNT_NO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>
              <w:t>VARCHAR2(25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Szamlaszam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CCY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 w:rsidRPr="00F0184A">
              <w:t>VARCHAR2(</w:t>
            </w:r>
            <w:r>
              <w:t>3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FA7869" w:rsidRDefault="00FA7869" w:rsidP="008966FA">
            <w:r>
              <w:t>Cash flow deviza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8966FA">
            <w:r>
              <w:t>Tőke</w:t>
            </w:r>
          </w:p>
        </w:tc>
      </w:tr>
      <w:tr w:rsidR="00FA7869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A7869" w:rsidRDefault="00FA7869" w:rsidP="008966FA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A7869" w:rsidRPr="00F0184A" w:rsidRDefault="00FA7869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FA7869" w:rsidRDefault="005B3E8E" w:rsidP="005B3E8E">
            <w:r>
              <w:t>Tőke</w:t>
            </w:r>
            <w:r w:rsidR="00FA7869">
              <w:t xml:space="preserve">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5B3E8E">
            <w:r>
              <w:t>Kamat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Kamat HUF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TAX_FLAG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r w:rsidRPr="00F0184A">
              <w:t>VARCHAR2(</w:t>
            </w:r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Adó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Default="005B3E8E" w:rsidP="008966FA">
            <w:r w:rsidRPr="00F0184A">
              <w:t>VARCHAR2(</w:t>
            </w:r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Típus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IK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>
              <w:t>NUMBER(12)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Mi_rb_acct.Internal_key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UL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 w:rsidRPr="00F0184A">
              <w:t>VARCHAR2(</w:t>
            </w:r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5B3E8E" w:rsidP="008966FA">
            <w:r>
              <w:t>Ügyvédi letét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 w:rsidRPr="00F0184A">
              <w:t>VARCHAR2(</w:t>
            </w:r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5B3E8E" w:rsidP="008966FA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5B3E8E" w:rsidP="008966FA">
            <w:r w:rsidRPr="00F0184A">
              <w:t>VARCHAR2(</w:t>
            </w:r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Dolgozó flag 2</w:t>
            </w:r>
          </w:p>
        </w:tc>
      </w:tr>
      <w:tr w:rsidR="005B3E8E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B3E8E" w:rsidRDefault="00115DC0" w:rsidP="008966FA">
            <w:r>
              <w:t>ING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B3E8E" w:rsidRPr="00F0184A" w:rsidRDefault="00115DC0" w:rsidP="008966FA">
            <w:r w:rsidRPr="00F0184A">
              <w:t>VARCHAR2(</w:t>
            </w:r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B3E8E" w:rsidRDefault="00115DC0" w:rsidP="008966FA">
            <w:r>
              <w:t>ING betét flag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TAX_RATE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Pr="00F0184A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Adóráta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115DC0" w:rsidP="008966FA">
            <w:r>
              <w:t>Kamatadó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RESTRAINT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115DC0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Zárolás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RES_INT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7E7338" w:rsidRDefault="007E7338" w:rsidP="008966FA">
            <w:r>
              <w:t>Zárolt kamat</w:t>
            </w:r>
          </w:p>
        </w:tc>
      </w:tr>
      <w:tr w:rsidR="00115DC0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RES_TAX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15DC0" w:rsidRDefault="007E7338" w:rsidP="008966FA">
            <w:r>
              <w:t>NUMBER</w:t>
            </w:r>
          </w:p>
        </w:tc>
        <w:tc>
          <w:tcPr>
            <w:tcW w:w="3655" w:type="dxa"/>
            <w:vAlign w:val="bottom"/>
          </w:tcPr>
          <w:p w:rsidR="00115DC0" w:rsidRDefault="007E7338" w:rsidP="008966FA">
            <w:r>
              <w:t>Zárolt kamat adója</w:t>
            </w:r>
          </w:p>
        </w:tc>
      </w:tr>
      <w:tr w:rsidR="007E7338" w:rsidRPr="00F0184A" w:rsidTr="008966FA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E7338" w:rsidRDefault="008A0B7B" w:rsidP="008966FA">
            <w:r>
              <w:t>RELX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E7338" w:rsidRDefault="008A0B7B" w:rsidP="008966FA">
            <w:r w:rsidRPr="00F0184A">
              <w:t>VARCHAR2(</w:t>
            </w:r>
            <w:r>
              <w:t>1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7E7338" w:rsidRDefault="008A0B7B" w:rsidP="008966FA">
            <w:r>
              <w:t>Kedvezményezett flag</w:t>
            </w:r>
          </w:p>
        </w:tc>
      </w:tr>
      <w:tr w:rsidR="002B426E" w:rsidRPr="00F0184A" w:rsidTr="00DD299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B426E" w:rsidRPr="00F0184A" w:rsidRDefault="002B426E" w:rsidP="00DD2996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2B426E" w:rsidRPr="00F0184A" w:rsidRDefault="002B426E" w:rsidP="00DD2996">
            <w:r w:rsidRPr="00F0184A">
              <w:t>Futasazonosito</w:t>
            </w:r>
          </w:p>
        </w:tc>
      </w:tr>
    </w:tbl>
    <w:p w:rsidR="002E534F" w:rsidRPr="00BA55D7" w:rsidRDefault="002E534F" w:rsidP="002E534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2E534F" w:rsidRDefault="002E534F" w:rsidP="002E534F">
      <w:pPr>
        <w:tabs>
          <w:tab w:val="left" w:pos="567"/>
        </w:tabs>
      </w:pPr>
      <w:r w:rsidRPr="00BA55D7">
        <w:t xml:space="preserve">Local Index: </w:t>
      </w:r>
    </w:p>
    <w:p w:rsidR="002E534F" w:rsidRDefault="002E534F" w:rsidP="002E534F">
      <w:pPr>
        <w:tabs>
          <w:tab w:val="left" w:pos="567"/>
        </w:tabs>
      </w:pPr>
    </w:p>
    <w:p w:rsidR="002E534F" w:rsidRPr="00F25EB8" w:rsidRDefault="004B1EBE" w:rsidP="002E534F">
      <w:pPr>
        <w:tabs>
          <w:tab w:val="left" w:pos="567"/>
        </w:tabs>
        <w:rPr>
          <w:b/>
        </w:rPr>
      </w:pPr>
      <w:r w:rsidRPr="004B1EBE">
        <w:rPr>
          <w:b/>
        </w:rPr>
        <w:t>A tábla a FIDB alapadatokat tartalmazza</w:t>
      </w:r>
      <w:r>
        <w:rPr>
          <w:b/>
        </w:rPr>
        <w:t>.</w:t>
      </w:r>
    </w:p>
    <w:p w:rsidR="002E534F" w:rsidRDefault="002E534F" w:rsidP="002E534F">
      <w:pPr>
        <w:spacing w:line="240" w:lineRule="auto"/>
      </w:pPr>
    </w:p>
    <w:p w:rsidR="002E534F" w:rsidRDefault="002E534F" w:rsidP="002E534F">
      <w:pPr>
        <w:tabs>
          <w:tab w:val="left" w:pos="567"/>
        </w:tabs>
      </w:pPr>
    </w:p>
    <w:p w:rsidR="002E534F" w:rsidRDefault="002E534F" w:rsidP="002E534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4B1EBE">
        <w:t>FIDB_R</w:t>
      </w:r>
      <w:r w:rsidRPr="000D19B8">
        <w:t>_PKG</w:t>
      </w:r>
    </w:p>
    <w:p w:rsidR="002E534F" w:rsidRPr="00D5248B" w:rsidRDefault="002E534F" w:rsidP="002E534F">
      <w:pPr>
        <w:tabs>
          <w:tab w:val="left" w:pos="567"/>
        </w:tabs>
      </w:pPr>
    </w:p>
    <w:p w:rsidR="002E534F" w:rsidRDefault="002E534F" w:rsidP="002E534F">
      <w:r w:rsidRPr="00166598">
        <w:rPr>
          <w:u w:val="single"/>
        </w:rPr>
        <w:t>Előzmény(ek):</w:t>
      </w:r>
    </w:p>
    <w:p w:rsidR="006F6280" w:rsidRDefault="006F6280" w:rsidP="006F6280">
      <w:pPr>
        <w:rPr>
          <w:bCs/>
        </w:rPr>
      </w:pPr>
      <w:r w:rsidRPr="00425AD5">
        <w:t>REPGA_PREM_PARTITIONS_PKG.MAIN</w:t>
      </w:r>
    </w:p>
    <w:p w:rsidR="002E534F" w:rsidRDefault="002E534F" w:rsidP="002E534F">
      <w:pPr>
        <w:rPr>
          <w:u w:val="single"/>
        </w:rPr>
      </w:pPr>
    </w:p>
    <w:p w:rsidR="002E534F" w:rsidRPr="00166598" w:rsidRDefault="002E534F" w:rsidP="002E534F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2E534F" w:rsidRDefault="00331650" w:rsidP="002E534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r w:rsidR="00270A49">
        <w:t>.MAIN</w:t>
      </w:r>
    </w:p>
    <w:p w:rsidR="002E534F" w:rsidRDefault="002E534F" w:rsidP="002E534F">
      <w:pPr>
        <w:spacing w:line="240" w:lineRule="auto"/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E534F" w:rsidRDefault="006F6280" w:rsidP="002E534F">
      <w:pPr>
        <w:tabs>
          <w:tab w:val="left" w:pos="567"/>
        </w:tabs>
      </w:pPr>
      <w:r>
        <w:t>KMDW.MI_RB_PROD_DEFAULT_MTH</w:t>
      </w:r>
    </w:p>
    <w:p w:rsidR="00F06AA7" w:rsidRDefault="00F06AA7" w:rsidP="002E534F">
      <w:pPr>
        <w:tabs>
          <w:tab w:val="left" w:pos="567"/>
        </w:tabs>
      </w:pPr>
      <w:r>
        <w:t>KMDW.MI_RB_ACCT_MTH</w:t>
      </w:r>
    </w:p>
    <w:p w:rsidR="007E7338" w:rsidRDefault="007E7338" w:rsidP="002E534F">
      <w:pPr>
        <w:tabs>
          <w:tab w:val="left" w:pos="567"/>
        </w:tabs>
      </w:pPr>
      <w:r>
        <w:t>KMDW.MI_RB_RESTRAINTS_MTH</w:t>
      </w:r>
    </w:p>
    <w:p w:rsidR="007E7338" w:rsidRDefault="007E7338" w:rsidP="002E534F">
      <w:pPr>
        <w:tabs>
          <w:tab w:val="left" w:pos="567"/>
        </w:tabs>
        <w:rPr>
          <w:caps/>
        </w:rPr>
      </w:pPr>
      <w:r>
        <w:rPr>
          <w:caps/>
        </w:rPr>
        <w:t>kmdw.</w:t>
      </w:r>
      <w:r w:rsidRPr="007E7338">
        <w:rPr>
          <w:caps/>
        </w:rPr>
        <w:t>mi_rb_joint_acct_mth</w:t>
      </w:r>
    </w:p>
    <w:p w:rsidR="008A0B7B" w:rsidRDefault="008A0B7B" w:rsidP="002E534F">
      <w:pPr>
        <w:tabs>
          <w:tab w:val="left" w:pos="567"/>
        </w:tabs>
        <w:rPr>
          <w:caps/>
        </w:rPr>
      </w:pPr>
      <w:r>
        <w:rPr>
          <w:caps/>
        </w:rPr>
        <w:t>KMDW.MI_FM_CLIENT_MTH</w:t>
      </w:r>
    </w:p>
    <w:p w:rsidR="004E4921" w:rsidRPr="007E7338" w:rsidRDefault="004E4921" w:rsidP="002E534F">
      <w:pPr>
        <w:tabs>
          <w:tab w:val="left" w:pos="567"/>
        </w:tabs>
        <w:rPr>
          <w:caps/>
        </w:rPr>
      </w:pPr>
      <w:r>
        <w:rPr>
          <w:caps/>
        </w:rPr>
        <w:lastRenderedPageBreak/>
        <w:t>KMDW.MI_FM_CLIENT_INDVL_MTH</w:t>
      </w:r>
    </w:p>
    <w:p w:rsidR="006F6280" w:rsidRDefault="006F6280" w:rsidP="002E534F">
      <w:pPr>
        <w:tabs>
          <w:tab w:val="left" w:pos="567"/>
        </w:tabs>
      </w:pPr>
      <w:r w:rsidRPr="006F6280">
        <w:rPr>
          <w:shd w:val="clear" w:color="auto" w:fill="FDE9D9" w:themeFill="accent6" w:themeFillTint="33"/>
        </w:rPr>
        <w:t>KMDW.MI_FM_T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</w:p>
    <w:p w:rsidR="002E534F" w:rsidRDefault="006F6280" w:rsidP="002E534F">
      <w:pPr>
        <w:tabs>
          <w:tab w:val="left" w:pos="567"/>
        </w:tabs>
      </w:pPr>
      <w:r w:rsidRPr="006F6280">
        <w:rPr>
          <w:shd w:val="clear" w:color="auto" w:fill="FDE9D9" w:themeFill="accent6" w:themeFillTint="33"/>
        </w:rPr>
        <w:t>KMDW.MI_FM_CLIENT_MTH</w:t>
      </w:r>
    </w:p>
    <w:p w:rsidR="006F6280" w:rsidRDefault="006F6280" w:rsidP="002E534F">
      <w:pPr>
        <w:tabs>
          <w:tab w:val="left" w:pos="567"/>
        </w:tabs>
        <w:rPr>
          <w:caps/>
          <w:shd w:val="clear" w:color="auto" w:fill="FDE9D9" w:themeFill="accent6" w:themeFillTint="33"/>
        </w:rPr>
      </w:pPr>
      <w:r w:rsidRPr="006F6280">
        <w:rPr>
          <w:caps/>
          <w:shd w:val="clear" w:color="auto" w:fill="FDE9D9" w:themeFill="accent6" w:themeFillTint="33"/>
        </w:rPr>
        <w:t>ebhu.aga_account2</w:t>
      </w:r>
    </w:p>
    <w:p w:rsidR="00C27258" w:rsidRPr="006F6280" w:rsidRDefault="00C27258" w:rsidP="002E534F">
      <w:pPr>
        <w:tabs>
          <w:tab w:val="left" w:pos="567"/>
        </w:tabs>
        <w:rPr>
          <w:caps/>
        </w:rPr>
      </w:pPr>
      <w:r>
        <w:rPr>
          <w:shd w:val="clear" w:color="auto" w:fill="FFFFFF" w:themeFill="background1"/>
        </w:rPr>
        <w:t>REPGA_STAM_RB_BAL</w:t>
      </w:r>
    </w:p>
    <w:p w:rsidR="006F6280" w:rsidRDefault="006F6280" w:rsidP="002E534F">
      <w:pPr>
        <w:tabs>
          <w:tab w:val="left" w:pos="567"/>
        </w:tabs>
      </w:pPr>
    </w:p>
    <w:p w:rsidR="002E534F" w:rsidRPr="003B2C66" w:rsidRDefault="002E534F" w:rsidP="002E534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F6E3A" w:rsidRDefault="00EF6E3A" w:rsidP="002E534F">
      <w:pPr>
        <w:tabs>
          <w:tab w:val="left" w:pos="567"/>
        </w:tabs>
      </w:pPr>
    </w:p>
    <w:p w:rsidR="002E534F" w:rsidRDefault="00EF6E3A" w:rsidP="002E534F">
      <w:pPr>
        <w:tabs>
          <w:tab w:val="left" w:pos="567"/>
        </w:tabs>
      </w:pPr>
      <w:r>
        <w:t>A</w:t>
      </w:r>
      <w:r w:rsidR="002E534F">
        <w:t xml:space="preserve"> töltéskor meg kell valósítani az alábbi scriptekben foglalt üzleti logikát:</w:t>
      </w:r>
    </w:p>
    <w:p w:rsidR="006F6280" w:rsidRDefault="006F6280" w:rsidP="002E534F">
      <w:pPr>
        <w:spacing w:line="240" w:lineRule="auto"/>
      </w:pPr>
      <w:r>
        <w:t>1.</w:t>
      </w:r>
    </w:p>
    <w:p w:rsidR="002E534F" w:rsidRDefault="00C27258" w:rsidP="002E534F">
      <w:pPr>
        <w:spacing w:line="240" w:lineRule="auto"/>
      </w:pPr>
      <w:r>
        <w:object w:dxaOrig="1513" w:dyaOrig="960">
          <v:shape id="_x0000_i1030" type="#_x0000_t75" style="width:75.35pt;height:48pt" o:ole="">
            <v:imagedata r:id="rId17" o:title=""/>
          </v:shape>
          <o:OLEObject Type="Embed" ProgID="Package" ShapeID="_x0000_i1030" DrawAspect="Icon" ObjectID="_1421674983" r:id="rId18"/>
        </w:object>
      </w:r>
    </w:p>
    <w:p w:rsidR="006F6280" w:rsidRDefault="006F6280" w:rsidP="006F6280">
      <w:pPr>
        <w:spacing w:line="240" w:lineRule="auto"/>
      </w:pPr>
      <w:r>
        <w:t xml:space="preserve">Az SQL-ben használt köztes feldolgozó táblák: </w:t>
      </w:r>
    </w:p>
    <w:p w:rsidR="006F6280" w:rsidRDefault="00EF6E3A" w:rsidP="006F6280">
      <w:pPr>
        <w:spacing w:line="240" w:lineRule="auto"/>
      </w:pPr>
      <w:r>
        <w:t xml:space="preserve">- </w:t>
      </w:r>
      <w:r w:rsidR="006F6280" w:rsidRPr="00F7153D">
        <w:t>OBA_</w:t>
      </w:r>
      <w:r>
        <w:t xml:space="preserve">CCY: </w:t>
      </w:r>
      <w:r>
        <w:tab/>
        <w:t>Nincs rá szükség, az árfolyamkonverziókra a KMDW.CONV_AMT_MTH függvényt alkalmazzuk.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OBA_TI</w:t>
      </w:r>
      <w:r>
        <w:t>:</w:t>
      </w:r>
      <w:r>
        <w:tab/>
      </w:r>
      <w:r w:rsidRPr="00EF6E3A">
        <w:t>A tábla a taxable_ind jelzőt tartalmazza számlatípusonként.</w:t>
      </w:r>
      <w:r>
        <w:t xml:space="preserve"> (ebhp.</w:t>
      </w:r>
      <w:r w:rsidRPr="00EF6E3A">
        <w:t>rb_prod_default</w:t>
      </w:r>
      <w:r>
        <w:t xml:space="preserve"> tábla helyett KMDW.MI_RB_PROD_DEFAULT_MTH használható forrásként)</w:t>
      </w:r>
    </w:p>
    <w:p w:rsidR="00EF6E3A" w:rsidRDefault="00EF6E3A" w:rsidP="00EF6E3A">
      <w:pPr>
        <w:spacing w:line="240" w:lineRule="auto"/>
        <w:ind w:left="1418" w:hanging="1418"/>
      </w:pPr>
      <w:r>
        <w:t xml:space="preserve">- </w:t>
      </w:r>
      <w:r w:rsidRPr="00EF6E3A">
        <w:t>OBA_TAX_RATE</w:t>
      </w:r>
      <w:r>
        <w:t xml:space="preserve">: </w:t>
      </w:r>
      <w:r w:rsidRPr="00EF6E3A">
        <w:t>A tábla az adó százalékos mértékét tartalmazza országonként.</w:t>
      </w:r>
      <w:r>
        <w:t xml:space="preserve"> (ebhp.fm_tax_rate tábla helyett </w:t>
      </w:r>
      <w:r w:rsidRPr="006F6280">
        <w:rPr>
          <w:shd w:val="clear" w:color="auto" w:fill="FDE9D9" w:themeFill="accent6" w:themeFillTint="33"/>
        </w:rPr>
        <w:t>KMDW.MI_FM_T</w:t>
      </w:r>
      <w:r>
        <w:rPr>
          <w:shd w:val="clear" w:color="auto" w:fill="FDE9D9" w:themeFill="accent6" w:themeFillTint="33"/>
        </w:rPr>
        <w:t>A</w:t>
      </w:r>
      <w:r w:rsidRPr="006F6280">
        <w:rPr>
          <w:shd w:val="clear" w:color="auto" w:fill="FDE9D9" w:themeFill="accent6" w:themeFillTint="33"/>
        </w:rPr>
        <w:t>X_RATE_MTH</w:t>
      </w:r>
      <w:r>
        <w:t xml:space="preserve"> használható forrásként)</w:t>
      </w:r>
    </w:p>
    <w:p w:rsidR="00EF6E3A" w:rsidRDefault="00EF6E3A" w:rsidP="00EF6E3A">
      <w:pPr>
        <w:spacing w:line="240" w:lineRule="auto"/>
        <w:ind w:left="1418" w:hanging="1418"/>
        <w:rPr>
          <w:shd w:val="clear" w:color="auto" w:fill="FFFFFF" w:themeFill="background1"/>
        </w:rPr>
      </w:pPr>
      <w:r>
        <w:t xml:space="preserve">- </w:t>
      </w:r>
      <w:r w:rsidRPr="00D60A4B">
        <w:rPr>
          <w:b/>
        </w:rPr>
        <w:t>OBA_TAX</w:t>
      </w:r>
      <w:r w:rsidR="00D60A4B">
        <w:rPr>
          <w:rStyle w:val="Lbjegyzet-hivatkozs"/>
        </w:rPr>
        <w:footnoteReference w:id="2"/>
      </w:r>
      <w:r>
        <w:t>:</w:t>
      </w:r>
      <w:r>
        <w:tab/>
      </w:r>
      <w:r w:rsidR="00F06AA7" w:rsidRPr="006F6280">
        <w:rPr>
          <w:shd w:val="clear" w:color="auto" w:fill="FDE9D9" w:themeFill="accent6" w:themeFillTint="33"/>
        </w:rPr>
        <w:t>KMDW.MI_FM_CLIENT_MTH</w:t>
      </w:r>
      <w:r w:rsidR="00F06AA7">
        <w:rPr>
          <w:shd w:val="clear" w:color="auto" w:fill="FFFFFF" w:themeFill="background1"/>
        </w:rPr>
        <w:t xml:space="preserve"> t</w:t>
      </w:r>
      <w:r w:rsidR="00F06AA7" w:rsidRPr="00F06AA7">
        <w:rPr>
          <w:shd w:val="clear" w:color="auto" w:fill="FFFFFF" w:themeFill="background1"/>
        </w:rPr>
        <w:t>ábla</w:t>
      </w:r>
      <w:r w:rsidR="00F06AA7" w:rsidRPr="00F06AA7">
        <w:t xml:space="preserve"> </w:t>
      </w:r>
      <w:r w:rsidR="00F06AA7" w:rsidRPr="00F06AA7">
        <w:rPr>
          <w:caps/>
          <w:shd w:val="clear" w:color="auto" w:fill="FDE9D9" w:themeFill="accent6" w:themeFillTint="33"/>
        </w:rPr>
        <w:t>tax_handling_ind</w:t>
      </w:r>
      <w:r w:rsidR="00F06AA7" w:rsidRPr="00F06AA7">
        <w:rPr>
          <w:shd w:val="clear" w:color="auto" w:fill="FFFFFF" w:themeFill="background1"/>
        </w:rPr>
        <w:t xml:space="preserve"> </w:t>
      </w:r>
      <w:r w:rsidR="00F06AA7">
        <w:rPr>
          <w:shd w:val="clear" w:color="auto" w:fill="FFFFFF" w:themeFill="background1"/>
        </w:rPr>
        <w:t xml:space="preserve">és </w:t>
      </w:r>
      <w:r w:rsidR="00F06AA7" w:rsidRPr="00F06AA7">
        <w:rPr>
          <w:caps/>
          <w:shd w:val="clear" w:color="auto" w:fill="FDE9D9" w:themeFill="accent6" w:themeFillTint="33"/>
        </w:rPr>
        <w:t>tax_handling_ind2</w:t>
      </w:r>
      <w:r w:rsidR="00F06AA7">
        <w:rPr>
          <w:shd w:val="clear" w:color="auto" w:fill="FFFFFF" w:themeFill="background1"/>
        </w:rPr>
        <w:t xml:space="preserve"> mezőire szűrve.</w:t>
      </w:r>
    </w:p>
    <w:p w:rsidR="00F06AA7" w:rsidRDefault="00F06AA7" w:rsidP="00F06AA7">
      <w:pPr>
        <w:tabs>
          <w:tab w:val="left" w:pos="567"/>
        </w:tabs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OBA_AGA:</w:t>
      </w:r>
      <w:r>
        <w:rPr>
          <w:shd w:val="clear" w:color="auto" w:fill="FFFFFF" w:themeFill="background1"/>
        </w:rPr>
        <w:tab/>
      </w:r>
      <w:r>
        <w:t xml:space="preserve">KMDW.MI_RB_ACCT_MTH és </w:t>
      </w:r>
      <w:r w:rsidRPr="006F6280">
        <w:rPr>
          <w:caps/>
          <w:shd w:val="clear" w:color="auto" w:fill="FDE9D9" w:themeFill="accent6" w:themeFillTint="33"/>
        </w:rPr>
        <w:t>ebhu.aga_account2</w:t>
      </w:r>
      <w:r w:rsidRPr="00F06AA7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forrástáblákból töltve.</w:t>
      </w:r>
    </w:p>
    <w:p w:rsidR="00C27258" w:rsidRPr="00C27258" w:rsidRDefault="00F06AA7" w:rsidP="001256DB">
      <w:pPr>
        <w:ind w:left="1418" w:hanging="1418"/>
        <w:rPr>
          <w:shd w:val="clear" w:color="auto" w:fill="FFFFFF" w:themeFill="background1"/>
        </w:rPr>
      </w:pPr>
      <w:r>
        <w:rPr>
          <w:shd w:val="clear" w:color="auto" w:fill="FFFFFF" w:themeFill="background1"/>
        </w:rPr>
        <w:t>- OBA_FIDB:</w:t>
      </w:r>
      <w:r>
        <w:rPr>
          <w:shd w:val="clear" w:color="auto" w:fill="FFFFFF" w:themeFill="background1"/>
        </w:rPr>
        <w:tab/>
      </w:r>
      <w:r w:rsidR="001256DB">
        <w:rPr>
          <w:shd w:val="clear" w:color="auto" w:fill="FFFFFF" w:themeFill="background1"/>
        </w:rPr>
        <w:t xml:space="preserve">A FIDB alapadatok lekérdezésekor a </w:t>
      </w:r>
      <w:r w:rsidR="001256DB" w:rsidRPr="001256DB">
        <w:rPr>
          <w:caps/>
          <w:shd w:val="clear" w:color="auto" w:fill="FFFFFF" w:themeFill="background1"/>
        </w:rPr>
        <w:t>kmdw_ex_dm.dm_ex_balance_MTH_v</w:t>
      </w:r>
      <w:r w:rsidR="001256DB">
        <w:rPr>
          <w:caps/>
          <w:shd w:val="clear" w:color="auto" w:fill="FFFFFF" w:themeFill="background1"/>
        </w:rPr>
        <w:t xml:space="preserve"> </w:t>
      </w:r>
      <w:r w:rsidR="001256DB">
        <w:rPr>
          <w:shd w:val="clear" w:color="auto" w:fill="FFFFFF" w:themeFill="background1"/>
        </w:rPr>
        <w:t>helyett REPGA_STAM_RB_BAL tábla használható forrásként</w:t>
      </w:r>
      <w:r w:rsidR="007E6535">
        <w:rPr>
          <w:shd w:val="clear" w:color="auto" w:fill="FFFFFF" w:themeFill="background1"/>
        </w:rPr>
        <w:t>, mert csak a modul_id = 'RB'</w:t>
      </w:r>
      <w:r w:rsidR="00C27258">
        <w:rPr>
          <w:shd w:val="clear" w:color="auto" w:fill="FFFFFF" w:themeFill="background1"/>
        </w:rPr>
        <w:t xml:space="preserve"> rekordokra van szükség.</w:t>
      </w:r>
    </w:p>
    <w:p w:rsidR="006F6280" w:rsidRDefault="006F6280" w:rsidP="006F6280">
      <w:pPr>
        <w:tabs>
          <w:tab w:val="left" w:pos="567"/>
        </w:tabs>
        <w:jc w:val="both"/>
      </w:pPr>
    </w:p>
    <w:p w:rsidR="006F6280" w:rsidRDefault="006F6280" w:rsidP="006F6280">
      <w:pPr>
        <w:tabs>
          <w:tab w:val="left" w:pos="567"/>
        </w:tabs>
        <w:jc w:val="both"/>
      </w:pPr>
      <w:r>
        <w:t xml:space="preserve">A betét </w:t>
      </w:r>
      <w:r w:rsidR="001256DB">
        <w:t>tőke</w:t>
      </w:r>
      <w:r>
        <w:t xml:space="preserve"> SL kódok szűrését a felületen karbantartható '</w:t>
      </w:r>
      <w:r w:rsidR="001256DB">
        <w:t>DEPO</w:t>
      </w:r>
      <w:r>
        <w:t>_B</w:t>
      </w:r>
      <w:r w:rsidR="001256DB">
        <w:t>AL</w:t>
      </w:r>
      <w:r>
        <w:t xml:space="preserve">' </w:t>
      </w:r>
      <w:r w:rsidR="001256DB">
        <w:t xml:space="preserve">rövid nevű </w:t>
      </w:r>
      <w:r>
        <w:t>map alapján kell elvégezni:</w:t>
      </w:r>
    </w:p>
    <w:p w:rsidR="006F6280" w:rsidRDefault="006F6280" w:rsidP="006F6280">
      <w:pPr>
        <w:tabs>
          <w:tab w:val="left" w:pos="567"/>
        </w:tabs>
        <w:jc w:val="both"/>
      </w:pPr>
    </w:p>
    <w:p w:rsidR="006F6280" w:rsidRPr="00A64546" w:rsidRDefault="00F06AA7" w:rsidP="006F6280">
      <w:pPr>
        <w:tabs>
          <w:tab w:val="left" w:pos="567"/>
        </w:tabs>
        <w:jc w:val="both"/>
      </w:pPr>
      <w:r>
        <w:t>SAP_FOKONYV</w:t>
      </w:r>
      <w:r w:rsidR="006F6280" w:rsidRPr="00A64546">
        <w:t xml:space="preserve"> IN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WHERE MAPPING_ID =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      </w:t>
      </w:r>
      <w:r w:rsidR="00F06AA7">
        <w:t>WHERE MAPPING_SHORT_NAME = '</w:t>
      </w:r>
      <w:r w:rsidR="001256DB">
        <w:t>DEPO</w:t>
      </w:r>
      <w:r w:rsidR="00F06AA7">
        <w:t>_B</w:t>
      </w:r>
      <w:r w:rsidR="001256DB">
        <w:t>AL</w:t>
      </w:r>
      <w:r w:rsidRPr="00A64546">
        <w:t>')</w:t>
      </w:r>
    </w:p>
    <w:p w:rsidR="006F6280" w:rsidRPr="00A64546" w:rsidRDefault="006F6280" w:rsidP="006F6280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6F6280" w:rsidRDefault="006F6280" w:rsidP="006F6280">
      <w:pPr>
        <w:spacing w:line="240" w:lineRule="auto"/>
      </w:pPr>
      <w:r w:rsidRPr="00A64546">
        <w:t xml:space="preserve">                         AND SYSTIMESTAMP BETWEEN FROM_DATE AND TO_DATE</w:t>
      </w:r>
    </w:p>
    <w:p w:rsidR="006F6280" w:rsidRDefault="006F6280" w:rsidP="002E534F">
      <w:pPr>
        <w:spacing w:line="240" w:lineRule="auto"/>
      </w:pPr>
    </w:p>
    <w:p w:rsidR="001256DB" w:rsidRDefault="001256DB" w:rsidP="001256DB">
      <w:pPr>
        <w:tabs>
          <w:tab w:val="left" w:pos="567"/>
        </w:tabs>
        <w:jc w:val="both"/>
      </w:pPr>
      <w:r>
        <w:t>A betét kamat SL kódok szűrését a felületen karbantartható 'DEPO_INT' rövid nevű map alapján kell elvégezni:</w:t>
      </w:r>
    </w:p>
    <w:p w:rsidR="001256DB" w:rsidRDefault="001256DB" w:rsidP="001256DB">
      <w:pPr>
        <w:tabs>
          <w:tab w:val="left" w:pos="567"/>
        </w:tabs>
        <w:jc w:val="both"/>
      </w:pPr>
    </w:p>
    <w:p w:rsidR="001256DB" w:rsidRPr="00A64546" w:rsidRDefault="001256DB" w:rsidP="001256DB">
      <w:pPr>
        <w:tabs>
          <w:tab w:val="left" w:pos="567"/>
        </w:tabs>
        <w:jc w:val="both"/>
      </w:pPr>
      <w:r>
        <w:t>SAP_FOKONYV</w:t>
      </w:r>
      <w:r w:rsidRPr="00A64546">
        <w:t xml:space="preserve"> IN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DATA_1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FROM REPGA_INT_MAPPING_DATA T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WHERE MAPPING_ID =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(SELECT MAPPING_ID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       FROM REPGA_INT_MAPPINGS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lastRenderedPageBreak/>
        <w:t xml:space="preserve">                               </w:t>
      </w:r>
      <w:r>
        <w:t>WHERE MAPPING_SHORT_NAME = 'DEPO_INT</w:t>
      </w:r>
      <w:r w:rsidRPr="00A64546">
        <w:t>')</w:t>
      </w:r>
    </w:p>
    <w:p w:rsidR="001256DB" w:rsidRPr="00A64546" w:rsidRDefault="001256DB" w:rsidP="001256DB">
      <w:pPr>
        <w:tabs>
          <w:tab w:val="left" w:pos="567"/>
        </w:tabs>
        <w:jc w:val="both"/>
      </w:pPr>
      <w:r w:rsidRPr="00A64546">
        <w:t xml:space="preserve">                         AND RETURN_VALUE = 'Y'</w:t>
      </w:r>
    </w:p>
    <w:p w:rsidR="001256DB" w:rsidRDefault="001256DB" w:rsidP="001256DB">
      <w:pPr>
        <w:spacing w:line="240" w:lineRule="auto"/>
      </w:pPr>
      <w:r w:rsidRPr="00A64546">
        <w:t xml:space="preserve">                         AND SYSTIMESTAMP BETWEEN FROM_DATE AND TO_DATE</w:t>
      </w:r>
    </w:p>
    <w:p w:rsidR="002E534F" w:rsidRDefault="002E534F" w:rsidP="002E534F">
      <w:pPr>
        <w:spacing w:line="240" w:lineRule="auto"/>
      </w:pPr>
    </w:p>
    <w:p w:rsidR="002E534F" w:rsidRDefault="00C27258" w:rsidP="002E534F">
      <w:pPr>
        <w:spacing w:line="240" w:lineRule="auto"/>
      </w:pPr>
      <w:r>
        <w:t>2.</w:t>
      </w:r>
    </w:p>
    <w:p w:rsidR="002E534F" w:rsidRDefault="00FA7869" w:rsidP="002E534F">
      <w:pPr>
        <w:spacing w:line="240" w:lineRule="auto"/>
      </w:pPr>
      <w:r>
        <w:object w:dxaOrig="1513" w:dyaOrig="960">
          <v:shape id="_x0000_i1031" type="#_x0000_t75" style="width:75.35pt;height:48pt" o:ole="">
            <v:imagedata r:id="rId19" o:title=""/>
          </v:shape>
          <o:OLEObject Type="Embed" ProgID="Package" ShapeID="_x0000_i1031" DrawAspect="Icon" ObjectID="_1421674984" r:id="rId20"/>
        </w:object>
      </w:r>
    </w:p>
    <w:p w:rsidR="00C27258" w:rsidRDefault="00C27258" w:rsidP="002B426E">
      <w:pPr>
        <w:tabs>
          <w:tab w:val="left" w:pos="567"/>
        </w:tabs>
      </w:pPr>
      <w:r>
        <w:t xml:space="preserve">Az SQL-ben használt köztes feldolgozó táblák: </w:t>
      </w:r>
    </w:p>
    <w:p w:rsidR="009327A1" w:rsidRDefault="00C27258" w:rsidP="002B426E">
      <w:pPr>
        <w:tabs>
          <w:tab w:val="left" w:pos="567"/>
        </w:tabs>
      </w:pPr>
      <w:r>
        <w:t xml:space="preserve">- </w:t>
      </w:r>
      <w:r w:rsidRPr="00C27258">
        <w:rPr>
          <w:bCs/>
        </w:rPr>
        <w:t>OBA_ING</w:t>
      </w:r>
      <w:r>
        <w:rPr>
          <w:bCs/>
        </w:rPr>
        <w:t xml:space="preserve">: </w:t>
      </w:r>
      <w:r>
        <w:rPr>
          <w:bCs/>
        </w:rPr>
        <w:tab/>
      </w:r>
      <w:r>
        <w:t>Nincs rá szükség, az ING-től átvett állomány jelentési kötelezettsége 2011.12.31-én kifutott.</w:t>
      </w:r>
    </w:p>
    <w:p w:rsidR="00115DC0" w:rsidRDefault="00115DC0" w:rsidP="002B426E">
      <w:pPr>
        <w:tabs>
          <w:tab w:val="left" w:pos="567"/>
        </w:tabs>
      </w:pPr>
    </w:p>
    <w:p w:rsidR="00115DC0" w:rsidRDefault="00115DC0" w:rsidP="002B426E">
      <w:pPr>
        <w:tabs>
          <w:tab w:val="left" w:pos="567"/>
        </w:tabs>
      </w:pPr>
      <w:r>
        <w:t>3.</w:t>
      </w:r>
    </w:p>
    <w:p w:rsidR="00115DC0" w:rsidRDefault="00115DC0" w:rsidP="002B426E">
      <w:pPr>
        <w:tabs>
          <w:tab w:val="left" w:pos="567"/>
        </w:tabs>
      </w:pPr>
      <w:r>
        <w:object w:dxaOrig="1513" w:dyaOrig="960">
          <v:shape id="_x0000_i1032" type="#_x0000_t75" style="width:75.35pt;height:48pt" o:ole="">
            <v:imagedata r:id="rId21" o:title=""/>
          </v:shape>
          <o:OLEObject Type="Embed" ProgID="Package" ShapeID="_x0000_i1032" DrawAspect="Icon" ObjectID="_1421674985" r:id="rId22"/>
        </w:object>
      </w:r>
    </w:p>
    <w:p w:rsidR="007E7338" w:rsidRDefault="007E7338" w:rsidP="002B426E">
      <w:pPr>
        <w:tabs>
          <w:tab w:val="left" w:pos="567"/>
        </w:tabs>
      </w:pPr>
      <w:r>
        <w:t>RESTRAINT, RES_INT, RES_TAX</w:t>
      </w:r>
      <w:r w:rsidR="008A0B7B">
        <w:t xml:space="preserve"> mezők</w:t>
      </w:r>
      <w:r>
        <w:t xml:space="preserve"> töltése</w:t>
      </w:r>
      <w:r w:rsidR="008A0B7B">
        <w:t>.</w:t>
      </w:r>
    </w:p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hóvégén érvényben lévő, s a figyelembe vett korlátozások típusai:</w:t>
      </w:r>
    </w:p>
    <w:p w:rsidR="008A0B7B" w:rsidRDefault="008A0B7B" w:rsidP="008A0B7B">
      <w:pPr>
        <w:tabs>
          <w:tab w:val="left" w:pos="567"/>
        </w:tabs>
      </w:pPr>
    </w:p>
    <w:tbl>
      <w:tblPr>
        <w:tblW w:w="6140" w:type="dxa"/>
        <w:tblInd w:w="5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020"/>
        <w:gridCol w:w="4120"/>
      </w:tblGrid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RESTRAINT_TYPE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RESTRAINT_DESC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AMF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STRUKTÚRÁLT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AMO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ÓVADÉK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AMS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EGYÉB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CDZ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CALL DEPO ÁTUT ÖSSZEG ZÁROLÁSA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CLR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HITELEZÉS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DDN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HITELFOLYÓSÍTÁS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DP1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D+1 ZÁROLÁS - BELF. PÉNZFORG.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DP~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BELF.PÉNZFORG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MOBILEGYENLEG FELTÖLTÉS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EME MOBILFIZETÉS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FTH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 - KÜLF.PÉNZFORG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KAA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EGYÉB KÁRTYA FORG.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KÁRTYA- TELEBANK- NETBANK FORG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RMP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ZÁROLVA - HITELTÖRLESZTÉS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ZGD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ZÁROLT GARANCIADÍJ</w:t>
            </w:r>
          </w:p>
        </w:tc>
      </w:tr>
      <w:tr w:rsidR="008A0B7B" w:rsidRPr="0027259E" w:rsidTr="008966FA">
        <w:trPr>
          <w:trHeight w:val="25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ZSK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A0B7B" w:rsidRPr="0027259E" w:rsidRDefault="008A0B7B" w:rsidP="008966FA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ÖSSZEG ZÁROLVA-ZSÁKOS KISZÁLLÍ</w:t>
            </w:r>
          </w:p>
        </w:tc>
      </w:tr>
    </w:tbl>
    <w:p w:rsidR="008A0B7B" w:rsidRDefault="008A0B7B" w:rsidP="008A0B7B">
      <w:pPr>
        <w:tabs>
          <w:tab w:val="left" w:pos="567"/>
        </w:tabs>
      </w:pPr>
    </w:p>
    <w:p w:rsidR="008A0B7B" w:rsidRDefault="008A0B7B" w:rsidP="008A0B7B">
      <w:pPr>
        <w:tabs>
          <w:tab w:val="left" w:pos="567"/>
        </w:tabs>
      </w:pPr>
      <w:r>
        <w:t>A korlátozások</w:t>
      </w:r>
      <w:r w:rsidR="005F33F0">
        <w:t xml:space="preserve"> szűrését</w:t>
      </w:r>
      <w:r w:rsidRPr="008A0B7B">
        <w:t xml:space="preserve"> </w:t>
      </w:r>
      <w:r>
        <w:t>a felületen karbantartható '</w:t>
      </w:r>
      <w:r w:rsidR="005F33F0">
        <w:t>OBA_RES</w:t>
      </w:r>
      <w:r>
        <w:t>T' rövid nevű map alapján kell elvégezni</w:t>
      </w:r>
      <w:r w:rsidR="005F33F0">
        <w:t>.</w:t>
      </w:r>
    </w:p>
    <w:p w:rsidR="007E7338" w:rsidRDefault="007E7338" w:rsidP="002B426E">
      <w:pPr>
        <w:tabs>
          <w:tab w:val="left" w:pos="567"/>
        </w:tabs>
      </w:pPr>
    </w:p>
    <w:p w:rsidR="007E7338" w:rsidRDefault="007E7338" w:rsidP="002B426E">
      <w:pPr>
        <w:tabs>
          <w:tab w:val="left" w:pos="567"/>
        </w:tabs>
      </w:pPr>
      <w:r>
        <w:t>4.</w:t>
      </w:r>
    </w:p>
    <w:p w:rsidR="007E7338" w:rsidRDefault="008A0B7B" w:rsidP="002B426E">
      <w:pPr>
        <w:tabs>
          <w:tab w:val="left" w:pos="567"/>
        </w:tabs>
      </w:pPr>
      <w:r>
        <w:object w:dxaOrig="1513" w:dyaOrig="960">
          <v:shape id="_x0000_i1033" type="#_x0000_t75" style="width:75.35pt;height:48pt" o:ole="">
            <v:imagedata r:id="rId23" o:title=""/>
          </v:shape>
          <o:OLEObject Type="Embed" ProgID="Package" ShapeID="_x0000_i1033" DrawAspect="Icon" ObjectID="_1421674986" r:id="rId24"/>
        </w:object>
      </w:r>
    </w:p>
    <w:p w:rsidR="00EB6DFF" w:rsidRDefault="00EB6DFF" w:rsidP="00F81B6C">
      <w:pPr>
        <w:spacing w:line="240" w:lineRule="auto"/>
      </w:pPr>
      <w:r>
        <w:t xml:space="preserve">RELX mező töltése. </w:t>
      </w:r>
    </w:p>
    <w:p w:rsidR="00F81B6C" w:rsidRDefault="00F81B6C" w:rsidP="00F81B6C">
      <w:pPr>
        <w:spacing w:line="240" w:lineRule="auto"/>
      </w:pPr>
      <w:r>
        <w:lastRenderedPageBreak/>
        <w:t>A  számla felett rendelkezők alábbi típusait vesszük figyelembe a számlaegyenleg és kamatok megosztása során:</w:t>
      </w:r>
    </w:p>
    <w:p w:rsidR="00F81B6C" w:rsidRDefault="00F81B6C" w:rsidP="00F81B6C">
      <w:pPr>
        <w:spacing w:line="240" w:lineRule="auto"/>
      </w:pPr>
    </w:p>
    <w:tbl>
      <w:tblPr>
        <w:tblW w:w="5820" w:type="dxa"/>
        <w:tblInd w:w="5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880"/>
        <w:gridCol w:w="3940"/>
      </w:tblGrid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RELATION_TYPE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FFFFFF" w:fill="C0C0C0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DESCRIPTION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BU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ÚJ TÁRST. ÉS KEDVEZMÉNYEZETT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JJ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2.SZÁMLATUL.EGYÜTTES RENDELK.</w:t>
            </w:r>
          </w:p>
        </w:tc>
      </w:tr>
      <w:tr w:rsidR="00F81B6C" w:rsidRPr="0027259E" w:rsidTr="00EB6DFF">
        <w:trPr>
          <w:trHeight w:val="25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jc w:val="center"/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JS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81B6C" w:rsidRPr="0027259E" w:rsidRDefault="00F81B6C" w:rsidP="00EB6DFF">
            <w:pPr>
              <w:rPr>
                <w:rFonts w:ascii="Calibri" w:hAnsi="Calibri"/>
                <w:color w:val="808080"/>
              </w:rPr>
            </w:pPr>
            <w:r w:rsidRPr="0027259E">
              <w:rPr>
                <w:rFonts w:ascii="Calibri" w:hAnsi="Calibri"/>
                <w:color w:val="808080"/>
              </w:rPr>
              <w:t>2.SZÁMLATULAJ.ÖNÁLLÓ RENDELK.</w:t>
            </w:r>
          </w:p>
        </w:tc>
      </w:tr>
    </w:tbl>
    <w:p w:rsidR="00F81B6C" w:rsidRDefault="00F81B6C" w:rsidP="00F81B6C">
      <w:pPr>
        <w:spacing w:line="240" w:lineRule="auto"/>
      </w:pPr>
    </w:p>
    <w:p w:rsidR="00F81B6C" w:rsidRDefault="00F81B6C" w:rsidP="00F81B6C">
      <w:pPr>
        <w:spacing w:line="240" w:lineRule="auto"/>
      </w:pPr>
      <w:r>
        <w:t>A számla feletti együttes rendelkezések összesen mértékének 100% -os értéket kell elérnie.</w:t>
      </w:r>
    </w:p>
    <w:p w:rsidR="00F81B6C" w:rsidRDefault="00F81B6C" w:rsidP="00F81B6C">
      <w:pPr>
        <w:spacing w:line="240" w:lineRule="auto"/>
      </w:pPr>
    </w:p>
    <w:p w:rsidR="007E7338" w:rsidRDefault="007E7338" w:rsidP="007E7338">
      <w:pPr>
        <w:spacing w:line="240" w:lineRule="auto"/>
      </w:pPr>
      <w:r>
        <w:t xml:space="preserve">Az SQL-ben használt köztes feldolgozó táblák: </w:t>
      </w:r>
    </w:p>
    <w:p w:rsidR="007E7338" w:rsidRDefault="007E7338" w:rsidP="007E7338">
      <w:pPr>
        <w:tabs>
          <w:tab w:val="left" w:pos="567"/>
        </w:tabs>
        <w:ind w:left="1418" w:hanging="1418"/>
      </w:pPr>
      <w:r>
        <w:t xml:space="preserve">- </w:t>
      </w:r>
      <w:r w:rsidRPr="00F7153D">
        <w:t>OBA_</w:t>
      </w:r>
      <w:r>
        <w:t>RELM:</w:t>
      </w:r>
      <w:r>
        <w:tab/>
        <w:t>Kedvezményezett állítása esetén a feltétel megvalósulásáig a betét elhelyezője a tulajdonos, a megvalósulást követően pedig már a kedvezményezettet kell tulajdonosként feltüntetni.</w:t>
      </w:r>
    </w:p>
    <w:p w:rsidR="008A0B7B" w:rsidRDefault="008A0B7B" w:rsidP="007E7338">
      <w:pPr>
        <w:tabs>
          <w:tab w:val="left" w:pos="567"/>
        </w:tabs>
        <w:ind w:left="1418" w:hanging="1418"/>
      </w:pPr>
      <w:r>
        <w:t>- OBA_REL:</w:t>
      </w:r>
      <w:r>
        <w:tab/>
      </w:r>
      <w:r w:rsidRPr="008A0B7B">
        <w:t>Ha a nyilvántartási rendszerben a tulajdoni hányad nem szerepel, akkor a tulajdonosok között egyenlő arányban kell a betétrészt megállapítani.</w:t>
      </w:r>
    </w:p>
    <w:p w:rsidR="00115DC0" w:rsidRDefault="00115DC0" w:rsidP="002B426E">
      <w:pPr>
        <w:tabs>
          <w:tab w:val="left" w:pos="567"/>
        </w:tabs>
      </w:pPr>
    </w:p>
    <w:p w:rsidR="008A0B7B" w:rsidRDefault="008A0B7B" w:rsidP="002B426E">
      <w:pPr>
        <w:tabs>
          <w:tab w:val="left" w:pos="567"/>
        </w:tabs>
      </w:pPr>
    </w:p>
    <w:p w:rsidR="00F81B6C" w:rsidRDefault="00F81B6C">
      <w:pPr>
        <w:spacing w:line="240" w:lineRule="auto"/>
      </w:pPr>
      <w:r>
        <w:t xml:space="preserve"> </w:t>
      </w:r>
    </w:p>
    <w:p w:rsidR="00BC545A" w:rsidRDefault="00BC545A" w:rsidP="004E4921">
      <w:pPr>
        <w:spacing w:line="240" w:lineRule="auto"/>
      </w:pPr>
      <w:r>
        <w:br w:type="page"/>
      </w:r>
    </w:p>
    <w:p w:rsidR="00F41E1A" w:rsidRDefault="00F41E1A" w:rsidP="00F41E1A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 w:rsidR="00331650">
        <w:t>SY_C</w:t>
      </w:r>
      <w:r>
        <w:t>_PKG</w:t>
      </w:r>
      <w:r>
        <w:tab/>
      </w:r>
    </w:p>
    <w:p w:rsidR="00F41E1A" w:rsidRDefault="00F41E1A" w:rsidP="00F41E1A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F41E1A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F41E1A" w:rsidRPr="00F0184A" w:rsidRDefault="00F41E1A" w:rsidP="0033165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</w:t>
            </w:r>
            <w:r w:rsidR="00331650">
              <w:rPr>
                <w:b/>
                <w:bCs/>
              </w:rPr>
              <w:t>SY_C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F41E1A" w:rsidRPr="00F0184A" w:rsidRDefault="00F41E1A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Vonatkozasidatum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>
              <w:t>CLIENT_NO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Default="00BE1B84" w:rsidP="00BE1B84">
            <w:r>
              <w:t>VARCHAR2(6</w:t>
            </w:r>
            <w:r w:rsidR="00F41E1A">
              <w:t>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>
              <w:t>Ügyfélazonosító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r>
              <w:t>VARCHAR2(50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E1B84" w:rsidP="00EB6DFF">
            <w: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r>
              <w:t>VARCHAR2(30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Leánykori név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E1B84" w:rsidP="00BE1B84">
            <w:r>
              <w:t>VARCHAR2(30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E1B84" w:rsidP="00EB6DFF">
            <w:r>
              <w:t>Anyja neve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9F5CDA" w:rsidP="00BE1B84">
            <w:r>
              <w:t>DATE</w:t>
            </w:r>
          </w:p>
        </w:tc>
        <w:tc>
          <w:tcPr>
            <w:tcW w:w="3655" w:type="dxa"/>
            <w:vAlign w:val="bottom"/>
          </w:tcPr>
          <w:p w:rsidR="00BE1B84" w:rsidRDefault="009F5CDA" w:rsidP="00EB6DFF">
            <w:r>
              <w:t>Születési idő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9F5CDA" w:rsidP="00EB6DFF">
            <w: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r>
              <w:t>VARCHAR2(25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Születési hely</w:t>
            </w:r>
          </w:p>
        </w:tc>
      </w:tr>
      <w:tr w:rsidR="00BE1B84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E1B84" w:rsidRDefault="00B01FAD" w:rsidP="00EB6DFF">
            <w: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E1B84" w:rsidRDefault="00B01FAD" w:rsidP="00BE1B84">
            <w:r>
              <w:t>VARCHAR2(2)</w:t>
            </w:r>
          </w:p>
        </w:tc>
        <w:tc>
          <w:tcPr>
            <w:tcW w:w="3655" w:type="dxa"/>
            <w:vAlign w:val="bottom"/>
          </w:tcPr>
          <w:p w:rsidR="00BE1B84" w:rsidRDefault="00B01FAD" w:rsidP="00EB6DFF">
            <w:r>
              <w:t>Állampolgárság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r>
              <w:t>VARCHAR2(16)</w:t>
            </w:r>
          </w:p>
        </w:tc>
        <w:tc>
          <w:tcPr>
            <w:tcW w:w="3655" w:type="dxa"/>
            <w:vAlign w:val="bottom"/>
          </w:tcPr>
          <w:p w:rsidR="00B01FAD" w:rsidRDefault="00B01FAD" w:rsidP="00B01FAD">
            <w:r>
              <w:t>Személyi igazolvány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r>
              <w:t>VARCHAR2(16)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Útlevél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r>
              <w:t>VARCHAR2(16)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Jogosítvány száma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r>
              <w:t>VARCHAR2(16)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Cégjegyzékszám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r>
              <w:t>VARCHAR2(20)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KSH 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BE1B84">
            <w:r>
              <w:t>VARCHAR2(11)</w:t>
            </w:r>
          </w:p>
        </w:tc>
        <w:tc>
          <w:tcPr>
            <w:tcW w:w="3655" w:type="dxa"/>
            <w:vAlign w:val="bottom"/>
          </w:tcPr>
          <w:p w:rsidR="00B01FAD" w:rsidRDefault="00B01FAD" w:rsidP="00EB6DFF">
            <w:r>
              <w:t>Adóazonosító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B01FAD" w:rsidP="00EB6DFF">
            <w:r>
              <w:t>VARCHAR2(11)</w:t>
            </w:r>
          </w:p>
        </w:tc>
        <w:tc>
          <w:tcPr>
            <w:tcW w:w="3655" w:type="dxa"/>
            <w:vAlign w:val="bottom"/>
          </w:tcPr>
          <w:p w:rsidR="00B01FAD" w:rsidRDefault="00B01FAD" w:rsidP="00567949">
            <w:r>
              <w:t>Adó</w:t>
            </w:r>
            <w:r w:rsidR="00567949">
              <w:t>szám</w:t>
            </w:r>
          </w:p>
        </w:tc>
      </w:tr>
      <w:tr w:rsidR="00B01FAD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01FAD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01FAD" w:rsidRDefault="00567949" w:rsidP="00567949">
            <w:r>
              <w:t>VARCHAR2(5)</w:t>
            </w:r>
          </w:p>
        </w:tc>
        <w:tc>
          <w:tcPr>
            <w:tcW w:w="3655" w:type="dxa"/>
            <w:vAlign w:val="bottom"/>
          </w:tcPr>
          <w:p w:rsidR="00B01FAD" w:rsidRDefault="00567949" w:rsidP="00EB6DFF">
            <w:r>
              <w:t>Irányítószám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567949">
            <w:r>
              <w:t>LOC_CITY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r>
              <w:t>VARCHAR2(20)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Város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LOC_CODE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r>
              <w:t>VARCHAR2(25)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Utca</w:t>
            </w:r>
          </w:p>
        </w:tc>
      </w:tr>
      <w:tr w:rsidR="00567949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67949" w:rsidRDefault="00567949" w:rsidP="00EB6DFF">
            <w:r>
              <w:t>UGYFTIPUS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67949" w:rsidRDefault="00567949" w:rsidP="00567949">
            <w:r>
              <w:t>VARCHAR2(1)</w:t>
            </w:r>
          </w:p>
        </w:tc>
        <w:tc>
          <w:tcPr>
            <w:tcW w:w="3655" w:type="dxa"/>
            <w:vAlign w:val="bottom"/>
          </w:tcPr>
          <w:p w:rsidR="00567949" w:rsidRDefault="00567949" w:rsidP="00EB6DFF">
            <w:r>
              <w:t>Ügyféltípus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F33EF8">
            <w: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r>
              <w:t>VARCHAR2(1)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</w:t>
            </w:r>
          </w:p>
        </w:tc>
      </w:tr>
      <w:tr w:rsidR="00F33EF8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33EF8" w:rsidRDefault="00F33EF8" w:rsidP="00EB6DFF">
            <w:r>
              <w:t>PDOLG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33EF8" w:rsidRDefault="00F33EF8" w:rsidP="00EB6DFF">
            <w:r>
              <w:t>VARCHAR2(1)</w:t>
            </w:r>
          </w:p>
        </w:tc>
        <w:tc>
          <w:tcPr>
            <w:tcW w:w="3655" w:type="dxa"/>
            <w:vAlign w:val="bottom"/>
          </w:tcPr>
          <w:p w:rsidR="00F33EF8" w:rsidRDefault="00F33EF8" w:rsidP="00EB6DFF">
            <w:r>
              <w:t>Dolgozó flag 2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Tőke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INT_HUF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Pr="00F0184A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 HUF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INT_TAX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Kamatadó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REST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1D00A7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MATURED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D00A7" w:rsidRDefault="001D00A7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1D00A7" w:rsidRDefault="001D00A7" w:rsidP="00EB6DFF">
            <w:r>
              <w:t>Zárolás</w:t>
            </w:r>
          </w:p>
        </w:tc>
      </w:tr>
      <w:tr w:rsidR="006A0746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EB6DFF">
            <w: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r>
              <w:t>VARCHAR2(300)</w:t>
            </w:r>
          </w:p>
        </w:tc>
        <w:tc>
          <w:tcPr>
            <w:tcW w:w="3655" w:type="dxa"/>
            <w:vAlign w:val="bottom"/>
          </w:tcPr>
          <w:p w:rsidR="006A0746" w:rsidRDefault="006A0746" w:rsidP="00EB6DFF">
            <w:r>
              <w:t>Telefonszám</w:t>
            </w:r>
          </w:p>
        </w:tc>
      </w:tr>
      <w:tr w:rsidR="006A074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A0746" w:rsidRDefault="006A0746" w:rsidP="00D94006">
            <w: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A0746" w:rsidRDefault="006A0746" w:rsidP="006A0746">
            <w:r>
              <w:t>VARCHAR2(50)</w:t>
            </w:r>
          </w:p>
        </w:tc>
        <w:tc>
          <w:tcPr>
            <w:tcW w:w="3655" w:type="dxa"/>
            <w:vAlign w:val="bottom"/>
          </w:tcPr>
          <w:p w:rsidR="006A0746" w:rsidRDefault="006A0746" w:rsidP="00D94006">
            <w:r>
              <w:t>E-mail</w:t>
            </w:r>
          </w:p>
        </w:tc>
      </w:tr>
      <w:tr w:rsidR="00F41E1A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F41E1A" w:rsidRPr="00F0184A" w:rsidRDefault="00F41E1A" w:rsidP="00EB6DFF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F41E1A" w:rsidRPr="00F0184A" w:rsidRDefault="00F41E1A" w:rsidP="00EB6DFF">
            <w:r w:rsidRPr="00F0184A">
              <w:t>Futasazonosito</w:t>
            </w:r>
          </w:p>
        </w:tc>
      </w:tr>
    </w:tbl>
    <w:p w:rsidR="00F41E1A" w:rsidRPr="00BA55D7" w:rsidRDefault="00F41E1A" w:rsidP="00F41E1A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F41E1A" w:rsidRDefault="00F41E1A" w:rsidP="00F41E1A">
      <w:pPr>
        <w:tabs>
          <w:tab w:val="left" w:pos="567"/>
        </w:tabs>
      </w:pPr>
      <w:r w:rsidRPr="00BA55D7">
        <w:t xml:space="preserve">Local Index: </w:t>
      </w:r>
    </w:p>
    <w:p w:rsidR="00F41E1A" w:rsidRDefault="00F41E1A" w:rsidP="00F41E1A">
      <w:pPr>
        <w:tabs>
          <w:tab w:val="left" w:pos="567"/>
        </w:tabs>
      </w:pPr>
    </w:p>
    <w:p w:rsidR="00F41E1A" w:rsidRPr="00F25EB8" w:rsidRDefault="00331650" w:rsidP="00F41E1A">
      <w:pPr>
        <w:tabs>
          <w:tab w:val="left" w:pos="567"/>
        </w:tabs>
        <w:rPr>
          <w:b/>
        </w:rPr>
      </w:pPr>
      <w:r>
        <w:rPr>
          <w:b/>
        </w:rPr>
        <w:t xml:space="preserve">A tábla az ügyfél </w:t>
      </w:r>
      <w:r w:rsidR="00F41E1A" w:rsidRPr="004B1EBE">
        <w:rPr>
          <w:b/>
        </w:rPr>
        <w:t>adatokat tartalmazza</w:t>
      </w:r>
      <w:r w:rsidR="00F41E1A">
        <w:rPr>
          <w:b/>
        </w:rPr>
        <w:t>.</w:t>
      </w:r>
    </w:p>
    <w:p w:rsidR="00F41E1A" w:rsidRDefault="00F41E1A" w:rsidP="00F41E1A">
      <w:pPr>
        <w:spacing w:line="240" w:lineRule="auto"/>
      </w:pP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331650">
        <w:t>SY_C</w:t>
      </w:r>
      <w:r w:rsidRPr="000D19B8">
        <w:t>_PKG</w:t>
      </w:r>
    </w:p>
    <w:p w:rsidR="00F41E1A" w:rsidRPr="00D5248B" w:rsidRDefault="00F41E1A" w:rsidP="00F41E1A">
      <w:pPr>
        <w:tabs>
          <w:tab w:val="left" w:pos="567"/>
        </w:tabs>
      </w:pPr>
    </w:p>
    <w:p w:rsidR="00F41E1A" w:rsidRDefault="00F41E1A" w:rsidP="00F41E1A">
      <w:r w:rsidRPr="00166598">
        <w:rPr>
          <w:u w:val="single"/>
        </w:rPr>
        <w:t>Előzmény(ek):</w:t>
      </w:r>
    </w:p>
    <w:p w:rsidR="00F41E1A" w:rsidRDefault="00331650" w:rsidP="00F41E1A">
      <w:r w:rsidRPr="000D19B8">
        <w:t>REPGA_</w:t>
      </w:r>
      <w:r>
        <w:t>DET</w:t>
      </w:r>
      <w:r w:rsidRPr="000D19B8">
        <w:t>M_</w:t>
      </w:r>
      <w:r>
        <w:t>OBA_FIDB_R</w:t>
      </w:r>
      <w:r w:rsidRPr="000D19B8">
        <w:t>_PKG</w:t>
      </w:r>
      <w:r w:rsidR="00270A49">
        <w:t>.MAIN</w:t>
      </w:r>
    </w:p>
    <w:p w:rsidR="00EB6DFF" w:rsidRDefault="00EB6DFF" w:rsidP="00F41E1A">
      <w:pPr>
        <w:rPr>
          <w:bCs/>
        </w:rPr>
      </w:pPr>
      <w:r w:rsidRPr="00EB6DFF">
        <w:rPr>
          <w:bCs/>
        </w:rPr>
        <w:t>REPGA_DETM_OBA_MATS_PKG</w:t>
      </w:r>
      <w:r w:rsidR="00270A49">
        <w:rPr>
          <w:bCs/>
        </w:rPr>
        <w:t>.MAIN</w:t>
      </w:r>
    </w:p>
    <w:p w:rsidR="00F41E1A" w:rsidRDefault="00F41E1A" w:rsidP="00F41E1A">
      <w:pPr>
        <w:rPr>
          <w:u w:val="single"/>
        </w:rPr>
      </w:pPr>
    </w:p>
    <w:p w:rsidR="00F41E1A" w:rsidRPr="00166598" w:rsidRDefault="00F41E1A" w:rsidP="00F41E1A">
      <w:pPr>
        <w:rPr>
          <w:bCs/>
        </w:rPr>
      </w:pPr>
      <w:r w:rsidRPr="00166598">
        <w:rPr>
          <w:u w:val="single"/>
        </w:rPr>
        <w:lastRenderedPageBreak/>
        <w:t>Következő(k):</w:t>
      </w:r>
      <w:r>
        <w:t xml:space="preserve">  </w:t>
      </w:r>
    </w:p>
    <w:p w:rsidR="00F41E1A" w:rsidRDefault="00DE6FF8" w:rsidP="00F41E1A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</w:t>
      </w:r>
      <w:r w:rsidRPr="000D19B8">
        <w:t>_PKG</w:t>
      </w:r>
      <w:r>
        <w:t>.MAIN</w:t>
      </w:r>
    </w:p>
    <w:p w:rsidR="00F41E1A" w:rsidRDefault="00F41E1A" w:rsidP="00F41E1A">
      <w:pPr>
        <w:spacing w:line="240" w:lineRule="auto"/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0A5D70" w:rsidRDefault="000A5D70" w:rsidP="00F41E1A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OBA_FIDB_R 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KMDW.MI_FM_CLIENT_MTH</w:t>
      </w:r>
    </w:p>
    <w:p w:rsidR="001D00A7" w:rsidRDefault="001D00A7" w:rsidP="001D00A7">
      <w:pPr>
        <w:tabs>
          <w:tab w:val="left" w:pos="567"/>
        </w:tabs>
        <w:rPr>
          <w:caps/>
        </w:rPr>
      </w:pPr>
      <w:r>
        <w:rPr>
          <w:caps/>
        </w:rPr>
        <w:t>KMDW.MI_FM_CLIENT_INDVL_MTH</w:t>
      </w:r>
    </w:p>
    <w:p w:rsidR="006A0746" w:rsidRDefault="006A0746" w:rsidP="001D00A7">
      <w:pPr>
        <w:tabs>
          <w:tab w:val="left" w:pos="567"/>
        </w:tabs>
        <w:rPr>
          <w:caps/>
        </w:rPr>
      </w:pPr>
      <w:r>
        <w:rPr>
          <w:caps/>
        </w:rPr>
        <w:t>KMDW.MI_FM_CLIENT_contact_MTH</w:t>
      </w:r>
    </w:p>
    <w:p w:rsidR="00EB6DFF" w:rsidRPr="007E7338" w:rsidRDefault="00EB6DFF" w:rsidP="001D00A7">
      <w:pPr>
        <w:tabs>
          <w:tab w:val="left" w:pos="567"/>
        </w:tabs>
        <w:rPr>
          <w:caps/>
        </w:rPr>
      </w:pPr>
      <w:r w:rsidRPr="00EB6DFF">
        <w:rPr>
          <w:bCs/>
        </w:rPr>
        <w:t>REPGA_DETM_OBA_MATS</w:t>
      </w:r>
    </w:p>
    <w:p w:rsidR="001D00A7" w:rsidRDefault="001D00A7" w:rsidP="00F41E1A">
      <w:pPr>
        <w:tabs>
          <w:tab w:val="left" w:pos="567"/>
        </w:tabs>
      </w:pPr>
    </w:p>
    <w:p w:rsidR="00F41E1A" w:rsidRPr="003B2C66" w:rsidRDefault="00F41E1A" w:rsidP="00F41E1A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F41E1A" w:rsidRDefault="00F41E1A" w:rsidP="00F41E1A">
      <w:pPr>
        <w:tabs>
          <w:tab w:val="left" w:pos="567"/>
        </w:tabs>
      </w:pPr>
    </w:p>
    <w:p w:rsidR="00F41E1A" w:rsidRDefault="00F41E1A" w:rsidP="00F41E1A">
      <w:pPr>
        <w:tabs>
          <w:tab w:val="left" w:pos="567"/>
        </w:tabs>
      </w:pPr>
      <w:r>
        <w:t>A töltéskor meg kell valósítani az alábbi scriptekben foglalt üzleti logikát:</w:t>
      </w:r>
    </w:p>
    <w:p w:rsidR="00F41E1A" w:rsidRDefault="00F41E1A" w:rsidP="00F41E1A">
      <w:pPr>
        <w:spacing w:line="240" w:lineRule="auto"/>
      </w:pPr>
      <w:r>
        <w:t>1.</w:t>
      </w:r>
    </w:p>
    <w:p w:rsidR="00331650" w:rsidRDefault="00331650" w:rsidP="00331650">
      <w:pPr>
        <w:spacing w:line="240" w:lineRule="auto"/>
      </w:pPr>
      <w:r>
        <w:object w:dxaOrig="1513" w:dyaOrig="960">
          <v:shape id="_x0000_i1034" type="#_x0000_t75" style="width:75.35pt;height:48pt" o:ole="">
            <v:imagedata r:id="rId25" o:title=""/>
          </v:shape>
          <o:OLEObject Type="Embed" ProgID="Package" ShapeID="_x0000_i1034" DrawAspect="Icon" ObjectID="_1421674987" r:id="rId26"/>
        </w:object>
      </w:r>
    </w:p>
    <w:p w:rsidR="00331650" w:rsidRDefault="00331650" w:rsidP="00331650">
      <w:pPr>
        <w:spacing w:line="240" w:lineRule="auto"/>
      </w:pPr>
      <w:r w:rsidRPr="00F81B6C">
        <w:t>A személyes adatok (név, cím, anyja neve, születési adatok, igazolványok száma, stb.)  valamint az ügyféltípus meg</w:t>
      </w:r>
      <w:r>
        <w:t>hat</w:t>
      </w:r>
      <w:r w:rsidRPr="00F81B6C">
        <w:t>ározása történik még ebben a szakaszban.</w:t>
      </w:r>
    </w:p>
    <w:p w:rsidR="00331650" w:rsidRDefault="00331650" w:rsidP="00331650">
      <w:pPr>
        <w:spacing w:line="240" w:lineRule="auto"/>
      </w:pPr>
    </w:p>
    <w:p w:rsidR="001D00A7" w:rsidRDefault="001D00A7" w:rsidP="00331650">
      <w:pPr>
        <w:spacing w:line="240" w:lineRule="auto"/>
      </w:pPr>
      <w:r>
        <w:t>2.</w:t>
      </w:r>
    </w:p>
    <w:p w:rsidR="001D00A7" w:rsidRDefault="001D00A7" w:rsidP="00331650">
      <w:pPr>
        <w:spacing w:line="240" w:lineRule="auto"/>
      </w:pPr>
      <w:r>
        <w:object w:dxaOrig="1513" w:dyaOrig="960">
          <v:shape id="_x0000_i1035" type="#_x0000_t75" style="width:75.35pt;height:48pt" o:ole="">
            <v:imagedata r:id="rId27" o:title=""/>
          </v:shape>
          <o:OLEObject Type="Embed" ProgID="Package" ShapeID="_x0000_i1035" DrawAspect="Icon" ObjectID="_1421674988" r:id="rId28"/>
        </w:object>
      </w:r>
      <w:r w:rsidR="00B46400">
        <w:tab/>
      </w:r>
    </w:p>
    <w:p w:rsidR="001D00A7" w:rsidRDefault="001D00A7" w:rsidP="00331650">
      <w:pPr>
        <w:spacing w:line="240" w:lineRule="auto"/>
      </w:pPr>
    </w:p>
    <w:p w:rsidR="0023393A" w:rsidRDefault="0023393A" w:rsidP="0023393A">
      <w:pPr>
        <w:spacing w:line="240" w:lineRule="auto"/>
      </w:pPr>
      <w:r>
        <w:t xml:space="preserve">Ügyfélkonszolidáció </w:t>
      </w:r>
    </w:p>
    <w:p w:rsidR="0023393A" w:rsidRDefault="0023393A" w:rsidP="0023393A">
      <w:pPr>
        <w:spacing w:line="240" w:lineRule="auto"/>
      </w:pPr>
      <w:r>
        <w:t>Magánszemélyek esetén a születési név, anyja neve és születési dátum lesz a konszolidáció alapja.</w:t>
      </w:r>
    </w:p>
    <w:p w:rsidR="0023393A" w:rsidRDefault="0023393A" w:rsidP="0023393A">
      <w:pPr>
        <w:spacing w:line="240" w:lineRule="auto"/>
      </w:pPr>
      <w:r>
        <w:t>Vállalati ügyfelek esetén nem történik ügyfélkonszolidáció. Az egyéni vállalkozó által elhelyezett betét és az egyéni vállalkozó, mint magánszemély által elhelyezett betét külön betétnek minősül (ügyfélkonszolidációkor nem vonható össze).</w:t>
      </w:r>
    </w:p>
    <w:p w:rsidR="0023393A" w:rsidRDefault="0023393A" w:rsidP="00331650">
      <w:pPr>
        <w:spacing w:line="240" w:lineRule="auto"/>
      </w:pPr>
    </w:p>
    <w:p w:rsidR="00331650" w:rsidRDefault="00331650" w:rsidP="00331650">
      <w:pPr>
        <w:spacing w:line="240" w:lineRule="auto"/>
      </w:pPr>
      <w:r>
        <w:t xml:space="preserve">Az SQL-ben használt köztes feldolgozó táblák: </w:t>
      </w:r>
    </w:p>
    <w:p w:rsidR="0023393A" w:rsidRDefault="00331650" w:rsidP="00331650">
      <w:pPr>
        <w:spacing w:line="240" w:lineRule="auto"/>
      </w:pPr>
      <w:r>
        <w:t xml:space="preserve">- </w:t>
      </w:r>
      <w:r w:rsidR="0023393A" w:rsidRPr="0023393A">
        <w:t>OBA_CONS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</w:t>
      </w:r>
    </w:p>
    <w:p w:rsidR="0023393A" w:rsidRDefault="0023393A" w:rsidP="00331650">
      <w:pPr>
        <w:spacing w:line="240" w:lineRule="auto"/>
      </w:pPr>
      <w:r>
        <w:t xml:space="preserve">- </w:t>
      </w:r>
      <w:r w:rsidRPr="0023393A">
        <w:t>OBA_CONS_MR</w:t>
      </w:r>
      <w:r w:rsidR="00331650">
        <w:t xml:space="preserve"> 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 w:rsidRPr="0023393A">
        <w:t>OBA_FIDB_R</w:t>
      </w:r>
      <w:r>
        <w:t xml:space="preserve"> táblát is update-eli!</w:t>
      </w:r>
    </w:p>
    <w:p w:rsidR="0023393A" w:rsidRDefault="0023393A" w:rsidP="00331650">
      <w:pPr>
        <w:spacing w:line="240" w:lineRule="auto"/>
      </w:pPr>
    </w:p>
    <w:p w:rsidR="0023393A" w:rsidRDefault="0023393A" w:rsidP="00331650">
      <w:pPr>
        <w:spacing w:line="240" w:lineRule="auto"/>
      </w:pPr>
      <w:r>
        <w:t>3.</w:t>
      </w:r>
    </w:p>
    <w:p w:rsidR="0023393A" w:rsidRDefault="0023393A" w:rsidP="00331650">
      <w:pPr>
        <w:spacing w:line="240" w:lineRule="auto"/>
      </w:pPr>
      <w:r>
        <w:object w:dxaOrig="1513" w:dyaOrig="960">
          <v:shape id="_x0000_i1036" type="#_x0000_t75" style="width:75.35pt;height:48pt" o:ole="">
            <v:imagedata r:id="rId29" o:title=""/>
          </v:shape>
          <o:OLEObject Type="Embed" ProgID="Package" ShapeID="_x0000_i1036" DrawAspect="Icon" ObjectID="_1421674989" r:id="rId30"/>
        </w:object>
      </w:r>
    </w:p>
    <w:p w:rsidR="00EB6DFF" w:rsidRDefault="0023393A" w:rsidP="0023393A">
      <w:pPr>
        <w:spacing w:line="240" w:lineRule="auto"/>
      </w:pPr>
      <w:r>
        <w:t>BAL_HUF, INT_HUF, INT_TAX, REST mezők töltése</w:t>
      </w:r>
      <w:r w:rsidR="00EB6DFF">
        <w:t>.</w:t>
      </w:r>
    </w:p>
    <w:p w:rsidR="00EB6DFF" w:rsidRDefault="00EB6DFF" w:rsidP="0023393A">
      <w:pPr>
        <w:spacing w:line="240" w:lineRule="auto"/>
      </w:pPr>
    </w:p>
    <w:p w:rsidR="00EB6DFF" w:rsidRDefault="00EB6DFF" w:rsidP="0023393A">
      <w:pPr>
        <w:spacing w:line="240" w:lineRule="auto"/>
      </w:pPr>
      <w:r>
        <w:t>4.</w:t>
      </w:r>
    </w:p>
    <w:p w:rsidR="00C81C96" w:rsidRDefault="00EB6DFF" w:rsidP="0023393A">
      <w:pPr>
        <w:spacing w:line="240" w:lineRule="auto"/>
      </w:pPr>
      <w:r>
        <w:t xml:space="preserve">MATURED mező töltése </w:t>
      </w:r>
      <w:r w:rsidR="00E576C5">
        <w:t>REPGA_DETM_OBA_MATS.AMT mezőből, CLIENT_NO alapján joinolva.</w:t>
      </w:r>
    </w:p>
    <w:p w:rsidR="00C81C96" w:rsidRDefault="00C81C96" w:rsidP="0023393A">
      <w:pPr>
        <w:spacing w:line="240" w:lineRule="auto"/>
      </w:pPr>
    </w:p>
    <w:p w:rsidR="00C81C96" w:rsidRDefault="00C81C96" w:rsidP="0023393A">
      <w:pPr>
        <w:spacing w:line="240" w:lineRule="auto"/>
      </w:pPr>
      <w:r>
        <w:t>5.</w:t>
      </w:r>
    </w:p>
    <w:p w:rsidR="00C81C96" w:rsidRDefault="00C81C96" w:rsidP="0023393A">
      <w:pPr>
        <w:spacing w:line="240" w:lineRule="auto"/>
      </w:pPr>
      <w:r>
        <w:object w:dxaOrig="1513" w:dyaOrig="960">
          <v:shape id="_x0000_i1037" type="#_x0000_t75" style="width:75.35pt;height:48pt" o:ole="">
            <v:imagedata r:id="rId31" o:title=""/>
          </v:shape>
          <o:OLEObject Type="Embed" ProgID="Package" ShapeID="_x0000_i1037" DrawAspect="Icon" ObjectID="_1421674990" r:id="rId32"/>
        </w:object>
      </w:r>
    </w:p>
    <w:p w:rsidR="006A0746" w:rsidRDefault="00C81C96" w:rsidP="0023393A">
      <w:pPr>
        <w:spacing w:line="240" w:lineRule="auto"/>
      </w:pPr>
      <w:r w:rsidRPr="00C81C96">
        <w:t>Az érintett magánszemélyek esetén a lejárt követelések az ügyfélkonszolidáció alapján megosztásra kerülnek.</w:t>
      </w:r>
    </w:p>
    <w:p w:rsidR="006A0746" w:rsidRDefault="006A0746" w:rsidP="0023393A">
      <w:pPr>
        <w:spacing w:line="240" w:lineRule="auto"/>
      </w:pPr>
    </w:p>
    <w:p w:rsidR="006A0746" w:rsidRDefault="006A0746" w:rsidP="0023393A">
      <w:pPr>
        <w:spacing w:line="240" w:lineRule="auto"/>
      </w:pPr>
      <w:r>
        <w:t>6.</w:t>
      </w:r>
    </w:p>
    <w:p w:rsidR="006A0746" w:rsidRDefault="006A0746" w:rsidP="0023393A">
      <w:pPr>
        <w:spacing w:line="240" w:lineRule="auto"/>
      </w:pPr>
      <w:r>
        <w:object w:dxaOrig="1513" w:dyaOrig="960">
          <v:shape id="_x0000_i1038" type="#_x0000_t75" style="width:75.35pt;height:48pt" o:ole="">
            <v:imagedata r:id="rId33" o:title=""/>
          </v:shape>
          <o:OLEObject Type="Embed" ProgID="Package" ShapeID="_x0000_i1038" DrawAspect="Icon" ObjectID="_1421674991" r:id="rId34"/>
        </w:object>
      </w:r>
      <w:r w:rsidR="00B46400">
        <w:tab/>
      </w:r>
      <w:r w:rsidR="00B46400">
        <w:object w:dxaOrig="1513" w:dyaOrig="960">
          <v:shape id="_x0000_i1039" type="#_x0000_t75" style="width:75.35pt;height:48pt" o:ole="">
            <v:imagedata r:id="rId35" o:title=""/>
          </v:shape>
          <o:OLEObject Type="Embed" ProgID="Package" ShapeID="_x0000_i1039" DrawAspect="Icon" ObjectID="_1421674992" r:id="rId36"/>
        </w:object>
      </w:r>
      <w:r w:rsidR="00B46400">
        <w:tab/>
      </w:r>
    </w:p>
    <w:p w:rsidR="006A0746" w:rsidRDefault="006A0746" w:rsidP="006A0746">
      <w:pPr>
        <w:spacing w:line="240" w:lineRule="auto"/>
      </w:pPr>
      <w:r>
        <w:t>Symbols postai adatok</w:t>
      </w:r>
    </w:p>
    <w:p w:rsidR="006A0746" w:rsidRDefault="006A0746" w:rsidP="006A0746">
      <w:pPr>
        <w:spacing w:line="240" w:lineRule="auto"/>
      </w:pPr>
      <w:r>
        <w:t>A levelezési cím, telefonszámok és e-mail cím legyűjtése.</w:t>
      </w:r>
    </w:p>
    <w:p w:rsidR="006A0746" w:rsidRDefault="006A0746" w:rsidP="006A0746">
      <w:pPr>
        <w:spacing w:line="240" w:lineRule="auto"/>
      </w:pPr>
      <w:r>
        <w:t xml:space="preserve"> </w:t>
      </w:r>
    </w:p>
    <w:p w:rsidR="006A0746" w:rsidRDefault="006A0746" w:rsidP="006A0746">
      <w:pPr>
        <w:spacing w:line="240" w:lineRule="auto"/>
      </w:pPr>
      <w:r>
        <w:t xml:space="preserve">Az SQL-ben használt köztes feldolgozó táblák: </w:t>
      </w:r>
    </w:p>
    <w:p w:rsidR="006A0746" w:rsidRDefault="006A0746" w:rsidP="006A0746">
      <w:pPr>
        <w:spacing w:line="240" w:lineRule="auto"/>
      </w:pPr>
      <w:r>
        <w:t xml:space="preserve">- </w:t>
      </w:r>
      <w:r w:rsidRPr="0023393A">
        <w:t>OBA_</w:t>
      </w:r>
      <w:r>
        <w:t>SY_CC</w:t>
      </w:r>
    </w:p>
    <w:p w:rsidR="000C3721" w:rsidRDefault="000C3721" w:rsidP="0023393A">
      <w:pPr>
        <w:spacing w:line="240" w:lineRule="auto"/>
      </w:pPr>
      <w:r>
        <w:br w:type="page"/>
      </w:r>
    </w:p>
    <w:p w:rsidR="00EB6DFF" w:rsidRDefault="00EB6DFF" w:rsidP="00EB6DFF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MATS_PKG</w:t>
      </w:r>
      <w:r>
        <w:tab/>
      </w:r>
    </w:p>
    <w:p w:rsidR="00EB6DFF" w:rsidRDefault="00EB6DFF" w:rsidP="00EB6DFF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EB6DFF" w:rsidRPr="00F0184A" w:rsidTr="00EB6DFF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OBA_MATS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EB6DFF" w:rsidRPr="00F0184A" w:rsidRDefault="00EB6DFF" w:rsidP="00EB6DFF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Vonatkozasidatum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>
              <w:t>CLIENT_NO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r>
              <w:t>VARCHAR2(6)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>
              <w:t>Ügyfélazonosító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Default="00A3385A" w:rsidP="00EB6DFF">
            <w:r>
              <w:t>AMT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Default="00EB6DFF" w:rsidP="00EB6DFF">
            <w:r>
              <w:t>NUMBER</w:t>
            </w:r>
          </w:p>
        </w:tc>
        <w:tc>
          <w:tcPr>
            <w:tcW w:w="3655" w:type="dxa"/>
            <w:vAlign w:val="bottom"/>
          </w:tcPr>
          <w:p w:rsidR="00EB6DFF" w:rsidRDefault="00A3385A" w:rsidP="00EB6DFF">
            <w:r>
              <w:t>Lejárt összeg</w:t>
            </w:r>
          </w:p>
        </w:tc>
      </w:tr>
      <w:tr w:rsidR="00EB6DFF" w:rsidRPr="00F0184A" w:rsidTr="00EB6DFF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EB6DFF" w:rsidRPr="00F0184A" w:rsidRDefault="00EB6DFF" w:rsidP="00EB6DFF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EB6DFF" w:rsidRPr="00F0184A" w:rsidRDefault="00EB6DFF" w:rsidP="00EB6DFF">
            <w:r w:rsidRPr="00F0184A">
              <w:t>Futasazonosito</w:t>
            </w:r>
          </w:p>
        </w:tc>
      </w:tr>
    </w:tbl>
    <w:p w:rsidR="00EB6DFF" w:rsidRPr="00BA55D7" w:rsidRDefault="00EB6DFF" w:rsidP="00EB6DFF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EB6DFF" w:rsidRDefault="00EB6DFF" w:rsidP="00EB6DFF">
      <w:pPr>
        <w:tabs>
          <w:tab w:val="left" w:pos="567"/>
        </w:tabs>
      </w:pPr>
      <w:r w:rsidRPr="00BA55D7">
        <w:t xml:space="preserve">Local Index: </w:t>
      </w:r>
    </w:p>
    <w:p w:rsidR="00EB6DFF" w:rsidRDefault="00EB6DFF" w:rsidP="00EB6DFF">
      <w:pPr>
        <w:tabs>
          <w:tab w:val="left" w:pos="567"/>
        </w:tabs>
      </w:pPr>
    </w:p>
    <w:p w:rsidR="00EB6DFF" w:rsidRPr="00F25EB8" w:rsidRDefault="00EB6DFF" w:rsidP="00EB6DFF">
      <w:pPr>
        <w:tabs>
          <w:tab w:val="left" w:pos="567"/>
        </w:tabs>
        <w:rPr>
          <w:b/>
        </w:rPr>
      </w:pPr>
      <w:r>
        <w:rPr>
          <w:b/>
        </w:rPr>
        <w:t>A tábla a</w:t>
      </w:r>
      <w:r w:rsidR="00A3385A">
        <w:rPr>
          <w:b/>
        </w:rPr>
        <w:t xml:space="preserve"> lejárt követeléseket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EB6DFF" w:rsidRDefault="00EB6DFF" w:rsidP="00EB6DFF">
      <w:pPr>
        <w:spacing w:line="240" w:lineRule="auto"/>
      </w:pP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270A49">
        <w:t>MATS</w:t>
      </w:r>
      <w:r w:rsidRPr="000D19B8">
        <w:t>_PKG</w:t>
      </w:r>
    </w:p>
    <w:p w:rsidR="00EB6DFF" w:rsidRPr="00D5248B" w:rsidRDefault="00EB6DFF" w:rsidP="00EB6DFF">
      <w:pPr>
        <w:tabs>
          <w:tab w:val="left" w:pos="567"/>
        </w:tabs>
      </w:pPr>
    </w:p>
    <w:p w:rsidR="00EB6DFF" w:rsidRDefault="00EB6DFF" w:rsidP="00EB6DFF">
      <w:r w:rsidRPr="00166598">
        <w:rPr>
          <w:u w:val="single"/>
        </w:rPr>
        <w:t>Előzmény(ek):</w:t>
      </w:r>
    </w:p>
    <w:p w:rsidR="00EB6DFF" w:rsidRDefault="00270A49" w:rsidP="00EB6DFF">
      <w:pPr>
        <w:rPr>
          <w:bCs/>
        </w:rPr>
      </w:pPr>
      <w:r w:rsidRPr="00425AD5">
        <w:t>REPGA_PREM_PARTITIONS_PKG.MAIN</w:t>
      </w:r>
    </w:p>
    <w:p w:rsidR="00EB6DFF" w:rsidRDefault="00EB6DFF" w:rsidP="00EB6DFF">
      <w:pPr>
        <w:rPr>
          <w:u w:val="single"/>
        </w:rPr>
      </w:pPr>
    </w:p>
    <w:p w:rsidR="00EB6DFF" w:rsidRPr="00166598" w:rsidRDefault="00EB6DFF" w:rsidP="00EB6DFF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EB6DFF" w:rsidRDefault="00270A49" w:rsidP="00EB6DFF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OBA_SY_C</w:t>
      </w:r>
      <w:r w:rsidRPr="000D19B8">
        <w:t>_PKG</w:t>
      </w:r>
      <w:r>
        <w:t>.MAIN</w:t>
      </w:r>
    </w:p>
    <w:p w:rsidR="00EB6DFF" w:rsidRDefault="00EB6DFF" w:rsidP="00EB6DFF">
      <w:pPr>
        <w:spacing w:line="240" w:lineRule="auto"/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9303AE" w:rsidRPr="00D67686" w:rsidRDefault="00D67686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ctfk_sys.ct_loan_mth</w:t>
      </w:r>
    </w:p>
    <w:p w:rsidR="009303AE" w:rsidRPr="00D67686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</w:t>
      </w:r>
      <w:r w:rsidR="00D67686" w:rsidRPr="00D67686">
        <w:rPr>
          <w:caps/>
        </w:rPr>
        <w:t>ys.fk_ccy</w:t>
      </w:r>
    </w:p>
    <w:p w:rsidR="00EB6DFF" w:rsidRDefault="009303AE" w:rsidP="009303AE">
      <w:pPr>
        <w:tabs>
          <w:tab w:val="left" w:pos="567"/>
        </w:tabs>
        <w:rPr>
          <w:caps/>
        </w:rPr>
      </w:pPr>
      <w:r w:rsidRPr="00D67686">
        <w:rPr>
          <w:caps/>
        </w:rPr>
        <w:t>ctfk_sys.fk_sap_tran</w:t>
      </w:r>
    </w:p>
    <w:p w:rsidR="00FE1762" w:rsidRDefault="00FE1762" w:rsidP="00FE1762">
      <w:pPr>
        <w:tabs>
          <w:tab w:val="left" w:pos="567"/>
        </w:tabs>
      </w:pPr>
      <w:r>
        <w:t>KMDW.MI_RB_ACCT_MTH</w:t>
      </w:r>
    </w:p>
    <w:p w:rsidR="00FE1762" w:rsidRDefault="00FE1762" w:rsidP="00FE1762">
      <w:pPr>
        <w:tabs>
          <w:tab w:val="left" w:pos="567"/>
        </w:tabs>
      </w:pPr>
      <w:r>
        <w:t>KMDW.MI_RB_ACCT_DETAIL_MTH</w:t>
      </w:r>
    </w:p>
    <w:p w:rsidR="00FE1762" w:rsidRDefault="00FE1762" w:rsidP="00FE1762">
      <w:pPr>
        <w:tabs>
          <w:tab w:val="left" w:pos="567"/>
        </w:tabs>
      </w:pPr>
      <w:r>
        <w:t>KMDW.MI_RB_OD_FACILITY_MTH</w:t>
      </w:r>
    </w:p>
    <w:p w:rsidR="00FE1762" w:rsidRDefault="000D5B7D" w:rsidP="009303AE">
      <w:pPr>
        <w:tabs>
          <w:tab w:val="left" w:pos="567"/>
        </w:tabs>
        <w:rPr>
          <w:caps/>
        </w:rPr>
      </w:pPr>
      <w:r w:rsidRPr="000D5B7D">
        <w:rPr>
          <w:caps/>
        </w:rPr>
        <w:t>kmdw_ex_ods.ods_ex_fk_balance</w:t>
      </w:r>
    </w:p>
    <w:p w:rsidR="00E576C5" w:rsidRPr="00D67686" w:rsidRDefault="00E576C5" w:rsidP="009303AE">
      <w:pPr>
        <w:tabs>
          <w:tab w:val="left" w:pos="567"/>
        </w:tabs>
        <w:rPr>
          <w:caps/>
        </w:rPr>
      </w:pPr>
      <w:r w:rsidRPr="00E576C5">
        <w:rPr>
          <w:caps/>
        </w:rPr>
        <w:t>kmdw.mi_cl_invoice_MTH</w:t>
      </w:r>
    </w:p>
    <w:p w:rsidR="009303AE" w:rsidRDefault="009303AE" w:rsidP="009303AE">
      <w:pPr>
        <w:tabs>
          <w:tab w:val="left" w:pos="567"/>
        </w:tabs>
      </w:pPr>
    </w:p>
    <w:p w:rsidR="00EB6DFF" w:rsidRPr="003B2C66" w:rsidRDefault="00EB6DFF" w:rsidP="00EB6DFF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B6DFF" w:rsidRDefault="00EB6DFF" w:rsidP="00EB6DFF">
      <w:pPr>
        <w:tabs>
          <w:tab w:val="left" w:pos="567"/>
        </w:tabs>
      </w:pPr>
    </w:p>
    <w:p w:rsidR="00EB6DFF" w:rsidRDefault="00EB6DFF" w:rsidP="00EB6DFF">
      <w:pPr>
        <w:tabs>
          <w:tab w:val="left" w:pos="567"/>
        </w:tabs>
      </w:pPr>
      <w:r>
        <w:t>A töltéskor meg kell valósítani az alábbi scriptekben foglalt üzleti logikát:</w:t>
      </w:r>
    </w:p>
    <w:p w:rsidR="00EB6DFF" w:rsidRDefault="00EB6DFF" w:rsidP="00EB6DFF">
      <w:pPr>
        <w:spacing w:line="240" w:lineRule="auto"/>
      </w:pPr>
      <w:r>
        <w:t>1.</w:t>
      </w:r>
    </w:p>
    <w:p w:rsidR="00EB6DFF" w:rsidRDefault="00FE1762" w:rsidP="00EB6DFF">
      <w:pPr>
        <w:spacing w:line="240" w:lineRule="auto"/>
      </w:pPr>
      <w:r>
        <w:object w:dxaOrig="1513" w:dyaOrig="960">
          <v:shape id="_x0000_i1040" type="#_x0000_t75" style="width:75.35pt;height:48pt" o:ole="">
            <v:imagedata r:id="rId37" o:title=""/>
          </v:shape>
          <o:OLEObject Type="Embed" ProgID="Package" ShapeID="_x0000_i1040" DrawAspect="Icon" ObjectID="_1421674993" r:id="rId38"/>
        </w:object>
      </w:r>
    </w:p>
    <w:p w:rsidR="00EB6DFF" w:rsidRDefault="00FE1762" w:rsidP="00EB6DFF">
      <w:pPr>
        <w:spacing w:line="240" w:lineRule="auto"/>
      </w:pPr>
      <w:r>
        <w:t>Függő kamatok töltése</w:t>
      </w:r>
      <w:r w:rsidR="000D5B7D">
        <w:t xml:space="preserve"> CTFK-ból</w:t>
      </w:r>
      <w:r>
        <w:t>.</w:t>
      </w:r>
    </w:p>
    <w:p w:rsidR="00FE1762" w:rsidRDefault="00FE1762" w:rsidP="00EB6DFF">
      <w:pPr>
        <w:spacing w:line="240" w:lineRule="auto"/>
      </w:pPr>
    </w:p>
    <w:p w:rsidR="00FE1762" w:rsidRDefault="00FE1762" w:rsidP="00EB6DFF">
      <w:pPr>
        <w:spacing w:line="240" w:lineRule="auto"/>
      </w:pPr>
      <w:r>
        <w:t>2.</w:t>
      </w:r>
    </w:p>
    <w:p w:rsidR="00FE1762" w:rsidRDefault="00FE1762" w:rsidP="00EB6DFF">
      <w:pPr>
        <w:spacing w:line="240" w:lineRule="auto"/>
      </w:pPr>
      <w:r>
        <w:object w:dxaOrig="1513" w:dyaOrig="960">
          <v:shape id="_x0000_i1041" type="#_x0000_t75" style="width:75.35pt;height:48pt" o:ole="">
            <v:imagedata r:id="rId39" o:title=""/>
          </v:shape>
          <o:OLEObject Type="Embed" ProgID="Package" ShapeID="_x0000_i1041" DrawAspect="Icon" ObjectID="_1421674994" r:id="rId40"/>
        </w:object>
      </w:r>
    </w:p>
    <w:p w:rsidR="00FE1762" w:rsidRDefault="000D5B7D" w:rsidP="00FE1762">
      <w:pPr>
        <w:spacing w:line="240" w:lineRule="auto"/>
      </w:pPr>
      <w:r>
        <w:t>Túlhúzott folyószámla-hitelkeretek</w:t>
      </w:r>
      <w:r w:rsidR="00FE1762">
        <w:t xml:space="preserve"> töltése.</w:t>
      </w:r>
    </w:p>
    <w:p w:rsidR="0023461D" w:rsidRDefault="0023461D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3.</w:t>
      </w:r>
    </w:p>
    <w:p w:rsidR="00FE1762" w:rsidRDefault="000D5B7D" w:rsidP="00FE1762">
      <w:pPr>
        <w:spacing w:line="240" w:lineRule="auto"/>
      </w:pPr>
      <w:r>
        <w:object w:dxaOrig="1513" w:dyaOrig="960">
          <v:shape id="_x0000_i1042" type="#_x0000_t75" style="width:75.35pt;height:48pt" o:ole="">
            <v:imagedata r:id="rId41" o:title=""/>
          </v:shape>
          <o:OLEObject Type="Embed" ProgID="Package" ShapeID="_x0000_i1042" DrawAspect="Icon" ObjectID="_1421674995" r:id="rId42"/>
        </w:object>
      </w:r>
    </w:p>
    <w:p w:rsidR="00FE1762" w:rsidRDefault="000D5B7D" w:rsidP="00FE1762">
      <w:pPr>
        <w:spacing w:line="240" w:lineRule="auto"/>
      </w:pPr>
      <w:r>
        <w:t>F</w:t>
      </w:r>
      <w:r w:rsidR="00FE1762">
        <w:t>üggő kamatok töltése</w:t>
      </w:r>
      <w:r>
        <w:t xml:space="preserve"> FIDB-ből</w:t>
      </w:r>
      <w:r w:rsidR="00FE1762">
        <w:t>.</w:t>
      </w:r>
      <w:r>
        <w:rPr>
          <w:rStyle w:val="Lbjegyzet-hivatkozs"/>
        </w:rPr>
        <w:footnoteReference w:id="3"/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FE1762" w:rsidP="00FE1762">
      <w:pPr>
        <w:spacing w:line="240" w:lineRule="auto"/>
      </w:pPr>
      <w:r>
        <w:t>4.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3" type="#_x0000_t75" style="width:75.35pt;height:48pt" o:ole="">
            <v:imagedata r:id="rId43" o:title=""/>
          </v:shape>
          <o:OLEObject Type="Embed" ProgID="Package" ShapeID="_x0000_i1043" DrawAspect="Icon" ObjectID="_1421674996" r:id="rId44"/>
        </w:object>
      </w:r>
    </w:p>
    <w:p w:rsidR="00FE1762" w:rsidRDefault="00E576C5" w:rsidP="00FE1762">
      <w:pPr>
        <w:spacing w:line="240" w:lineRule="auto"/>
      </w:pPr>
      <w:r w:rsidRPr="00E576C5">
        <w:t xml:space="preserve">CL modul lejárt tőkerész </w:t>
      </w:r>
      <w:r w:rsidR="00FE1762">
        <w:t>töltése.</w:t>
      </w:r>
    </w:p>
    <w:p w:rsidR="00FE1762" w:rsidRDefault="00FE1762" w:rsidP="0023461D">
      <w:pPr>
        <w:tabs>
          <w:tab w:val="left" w:pos="567"/>
        </w:tabs>
        <w:jc w:val="both"/>
      </w:pPr>
    </w:p>
    <w:p w:rsidR="00FE1762" w:rsidRDefault="00E576C5" w:rsidP="00FE1762">
      <w:pPr>
        <w:spacing w:line="240" w:lineRule="auto"/>
      </w:pPr>
      <w:r>
        <w:t>5</w:t>
      </w:r>
      <w:r w:rsidR="00FE1762">
        <w:t>.</w:t>
      </w:r>
    </w:p>
    <w:p w:rsidR="00FE1762" w:rsidRDefault="00E576C5" w:rsidP="00FE1762">
      <w:pPr>
        <w:spacing w:line="240" w:lineRule="auto"/>
      </w:pPr>
      <w:r>
        <w:object w:dxaOrig="1513" w:dyaOrig="960">
          <v:shape id="_x0000_i1044" type="#_x0000_t75" style="width:75.35pt;height:48pt" o:ole="">
            <v:imagedata r:id="rId45" o:title=""/>
          </v:shape>
          <o:OLEObject Type="Embed" ProgID="Package" ShapeID="_x0000_i1044" DrawAspect="Icon" ObjectID="_1421674997" r:id="rId46"/>
        </w:object>
      </w:r>
    </w:p>
    <w:p w:rsidR="00FE1762" w:rsidRDefault="00E576C5" w:rsidP="00FE1762">
      <w:pPr>
        <w:spacing w:line="240" w:lineRule="auto"/>
      </w:pPr>
      <w:r>
        <w:t>Hitelkerettel nem rendelkező negatívba fordult folyószámlák egyenlegének töltése</w:t>
      </w:r>
      <w:r w:rsidR="00FE1762">
        <w:t>.</w:t>
      </w:r>
    </w:p>
    <w:p w:rsidR="00FE1762" w:rsidRDefault="00FE1762" w:rsidP="0023461D">
      <w:pPr>
        <w:tabs>
          <w:tab w:val="left" w:pos="567"/>
        </w:tabs>
        <w:jc w:val="both"/>
      </w:pPr>
    </w:p>
    <w:p w:rsidR="0023461D" w:rsidRPr="00B65555" w:rsidRDefault="00C45FB7" w:rsidP="0023461D">
      <w:pPr>
        <w:tabs>
          <w:tab w:val="left" w:pos="567"/>
        </w:tabs>
        <w:jc w:val="both"/>
      </w:pPr>
      <w:r>
        <w:t>A lejárt összegeket CLIENT_NO-nként összesíteni kell.</w:t>
      </w:r>
    </w:p>
    <w:p w:rsidR="009A4066" w:rsidRDefault="009A4066" w:rsidP="00FF7E21">
      <w:pPr>
        <w:spacing w:line="240" w:lineRule="auto"/>
      </w:pPr>
      <w:r>
        <w:br w:type="page"/>
      </w:r>
    </w:p>
    <w:p w:rsidR="00A145FD" w:rsidRDefault="00A145FD" w:rsidP="00A145FD">
      <w:pPr>
        <w:pStyle w:val="Cmsor5"/>
        <w:numPr>
          <w:ilvl w:val="0"/>
          <w:numId w:val="9"/>
        </w:numPr>
      </w:pPr>
      <w:bookmarkStart w:id="153" w:name="h.v0b2y0o36rdm"/>
      <w:bookmarkStart w:id="154" w:name="_3.2._Új_töltőeljárások"/>
      <w:bookmarkEnd w:id="153"/>
      <w:bookmarkEnd w:id="154"/>
      <w:r w:rsidRPr="002E534F">
        <w:lastRenderedPageBreak/>
        <w:t>REPGA_DETM_OBA_</w:t>
      </w:r>
      <w:r>
        <w:t>TBASE_PKG</w:t>
      </w:r>
      <w:r>
        <w:tab/>
      </w:r>
    </w:p>
    <w:p w:rsidR="00A145FD" w:rsidRDefault="00A145FD" w:rsidP="00A145F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A145F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145FD" w:rsidRPr="00F0184A" w:rsidRDefault="00A145FD" w:rsidP="00A145F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145FD" w:rsidRPr="00F0184A" w:rsidRDefault="00A145F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Vonatkozasi</w:t>
            </w:r>
            <w:r w:rsidR="00D60A4B">
              <w:t xml:space="preserve"> </w:t>
            </w:r>
            <w:r w:rsidRPr="00F0184A">
              <w:t>datum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766EDC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Default="00766EDC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A145FD" w:rsidRPr="00F0184A" w:rsidRDefault="00766EDC" w:rsidP="00D94006">
            <w:r>
              <w:t>Csoportazonosító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VARCHAR2(11)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Ügyfélazonosító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766EDC" w:rsidP="00D94006">
            <w:r>
              <w:t>VARCHAR2(10)</w:t>
            </w:r>
          </w:p>
        </w:tc>
        <w:tc>
          <w:tcPr>
            <w:tcW w:w="3655" w:type="dxa"/>
            <w:vAlign w:val="bottom"/>
          </w:tcPr>
          <w:p w:rsidR="00766EDC" w:rsidRDefault="00766EDC" w:rsidP="00D94006">
            <w:r>
              <w:t>Irányítószám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VARCHAR2(70)</w:t>
            </w:r>
          </w:p>
        </w:tc>
        <w:tc>
          <w:tcPr>
            <w:tcW w:w="3655" w:type="dxa"/>
            <w:vAlign w:val="bottom"/>
          </w:tcPr>
          <w:p w:rsidR="00766EDC" w:rsidRDefault="001C71D5" w:rsidP="00D94006">
            <w:r>
              <w:t>Város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1C71D5" w:rsidP="00D94006">
            <w:r>
              <w:t>VARCHAR2(70)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Cím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CHAR(1)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Típus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LAKASOK_SZAMA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Lakások száma</w:t>
            </w:r>
          </w:p>
        </w:tc>
      </w:tr>
      <w:tr w:rsidR="00766EDC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66EDC" w:rsidRDefault="00C806DD" w:rsidP="00D94006">
            <w:r>
              <w:t>CHAR</w:t>
            </w:r>
            <w:r w:rsidR="00735BEC">
              <w:t>(1)</w:t>
            </w:r>
          </w:p>
        </w:tc>
        <w:tc>
          <w:tcPr>
            <w:tcW w:w="3655" w:type="dxa"/>
            <w:vAlign w:val="bottom"/>
          </w:tcPr>
          <w:p w:rsidR="00766EDC" w:rsidRDefault="00C806DD" w:rsidP="00D94006">
            <w:r>
              <w:t>Forrásrendszer</w:t>
            </w:r>
          </w:p>
        </w:tc>
      </w:tr>
      <w:tr w:rsidR="00A145F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145FD" w:rsidRPr="00F0184A" w:rsidRDefault="00A145FD" w:rsidP="00D94006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A145FD" w:rsidRPr="00F0184A" w:rsidRDefault="00A145FD" w:rsidP="00D94006">
            <w:r w:rsidRPr="00F0184A">
              <w:t>Futasazonosito</w:t>
            </w:r>
          </w:p>
        </w:tc>
      </w:tr>
    </w:tbl>
    <w:p w:rsidR="00A145FD" w:rsidRPr="00BA55D7" w:rsidRDefault="00A145FD" w:rsidP="00A145F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145FD" w:rsidRDefault="00A145FD" w:rsidP="00A145FD">
      <w:pPr>
        <w:tabs>
          <w:tab w:val="left" w:pos="567"/>
        </w:tabs>
      </w:pPr>
      <w:r w:rsidRPr="00BA55D7">
        <w:t xml:space="preserve">Local Index: </w:t>
      </w:r>
      <w:r w:rsidR="00B34B9E">
        <w:t>NEW_CSOP_ID; AZONOSITO</w:t>
      </w:r>
    </w:p>
    <w:p w:rsidR="00A145FD" w:rsidRDefault="00A145FD" w:rsidP="00A145FD">
      <w:pPr>
        <w:tabs>
          <w:tab w:val="left" w:pos="567"/>
        </w:tabs>
      </w:pPr>
    </w:p>
    <w:p w:rsidR="00A145FD" w:rsidRPr="00F25EB8" w:rsidRDefault="00A145FD" w:rsidP="00A145F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A145FD" w:rsidRDefault="00A145FD" w:rsidP="00A145FD">
      <w:pPr>
        <w:spacing w:line="240" w:lineRule="auto"/>
      </w:pP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766EDC">
        <w:t>T</w:t>
      </w:r>
      <w:r w:rsidR="001C71D5">
        <w:t>BASE</w:t>
      </w:r>
      <w:r w:rsidRPr="000D19B8">
        <w:t>_PKG</w:t>
      </w:r>
    </w:p>
    <w:p w:rsidR="00A145FD" w:rsidRPr="00D5248B" w:rsidRDefault="00A145FD" w:rsidP="00A145FD">
      <w:pPr>
        <w:tabs>
          <w:tab w:val="left" w:pos="567"/>
        </w:tabs>
      </w:pPr>
    </w:p>
    <w:p w:rsidR="00A145FD" w:rsidRDefault="00A145FD" w:rsidP="00A145FD">
      <w:r w:rsidRPr="00166598">
        <w:rPr>
          <w:u w:val="single"/>
        </w:rPr>
        <w:t>Előzmény(ek):</w:t>
      </w:r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REPGA_DETM_OBA_SY_C</w:t>
      </w:r>
      <w:r>
        <w:rPr>
          <w:caps/>
        </w:rPr>
        <w:t>_PKG</w:t>
      </w:r>
      <w:r w:rsidR="00C07C05">
        <w:rPr>
          <w:caps/>
        </w:rPr>
        <w:t>.MAIN</w:t>
      </w:r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  <w:r>
        <w:rPr>
          <w:caps/>
        </w:rPr>
        <w:t>_PKG</w:t>
      </w:r>
      <w:r w:rsidR="00C07C05">
        <w:rPr>
          <w:caps/>
        </w:rPr>
        <w:t>.MAIN</w:t>
      </w:r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>
        <w:rPr>
          <w:caps/>
        </w:rPr>
        <w:t>BETET_PKG</w:t>
      </w:r>
      <w:r w:rsidR="00C07C05">
        <w:rPr>
          <w:caps/>
        </w:rPr>
        <w:t>.MAIN</w:t>
      </w:r>
    </w:p>
    <w:p w:rsidR="00DE6FF8" w:rsidRDefault="00DE6FF8" w:rsidP="00DE6FF8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  <w:r>
        <w:rPr>
          <w:caps/>
        </w:rPr>
        <w:t>_PKG</w:t>
      </w:r>
      <w:r w:rsidR="00C07C05">
        <w:rPr>
          <w:caps/>
        </w:rPr>
        <w:t>.MAIN</w:t>
      </w:r>
    </w:p>
    <w:p w:rsidR="00DE6FF8" w:rsidRDefault="00D94006" w:rsidP="00DE6FF8">
      <w:pPr>
        <w:tabs>
          <w:tab w:val="left" w:pos="567"/>
        </w:tabs>
        <w:rPr>
          <w:caps/>
        </w:rPr>
      </w:pPr>
      <w:r>
        <w:rPr>
          <w:caps/>
        </w:rPr>
        <w:t>REPGA_DETM_OBA_QCONTC</w:t>
      </w:r>
      <w:r w:rsidR="00DE6FF8">
        <w:rPr>
          <w:caps/>
        </w:rPr>
        <w:t>_PKG</w:t>
      </w:r>
      <w:r w:rsidR="00C07C05">
        <w:rPr>
          <w:caps/>
        </w:rPr>
        <w:t>.MAIN</w:t>
      </w:r>
    </w:p>
    <w:p w:rsidR="00A145FD" w:rsidRDefault="00A145FD" w:rsidP="00A145FD">
      <w:pPr>
        <w:rPr>
          <w:u w:val="single"/>
        </w:rPr>
      </w:pPr>
    </w:p>
    <w:p w:rsidR="00A145FD" w:rsidRPr="00166598" w:rsidRDefault="00A145FD" w:rsidP="00A145FD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A145FD" w:rsidRDefault="00F40842" w:rsidP="00A145F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  <w:r>
        <w:t>.MAIN</w:t>
      </w:r>
    </w:p>
    <w:p w:rsidR="00A145FD" w:rsidRDefault="00A145FD" w:rsidP="00A145FD">
      <w:pPr>
        <w:spacing w:line="240" w:lineRule="auto"/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 xml:space="preserve">REPGA_DETM_OBA_SY_C 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OBA_TAX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REPGA_DETM_OBA_U_CLIENT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OBA_TBASE_LAK</w:t>
      </w:r>
      <w:r>
        <w:rPr>
          <w:rStyle w:val="Lbjegyzet-hivatkozs"/>
          <w:caps/>
        </w:rPr>
        <w:footnoteReference w:id="4"/>
      </w:r>
    </w:p>
    <w:p w:rsidR="005038BB" w:rsidRDefault="005038BB" w:rsidP="00A145FD">
      <w:pPr>
        <w:tabs>
          <w:tab w:val="left" w:pos="567"/>
        </w:tabs>
        <w:rPr>
          <w:caps/>
        </w:rPr>
      </w:pPr>
      <w:r w:rsidRPr="005038BB">
        <w:rPr>
          <w:caps/>
        </w:rPr>
        <w:t>REPGA_DETM_</w:t>
      </w:r>
      <w:r w:rsidR="00D94006">
        <w:rPr>
          <w:caps/>
        </w:rPr>
        <w:t>OBA_</w:t>
      </w:r>
      <w:r w:rsidRPr="005038BB">
        <w:rPr>
          <w:caps/>
        </w:rPr>
        <w:t>QCONTC</w:t>
      </w:r>
    </w:p>
    <w:p w:rsidR="00A145FD" w:rsidRDefault="00A145FD" w:rsidP="00A145FD">
      <w:pPr>
        <w:tabs>
          <w:tab w:val="left" w:pos="567"/>
        </w:tabs>
      </w:pPr>
    </w:p>
    <w:p w:rsidR="00A145FD" w:rsidRPr="003B2C66" w:rsidRDefault="00A145FD" w:rsidP="00A145F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145FD" w:rsidRDefault="00A145FD" w:rsidP="00A145FD">
      <w:pPr>
        <w:tabs>
          <w:tab w:val="left" w:pos="567"/>
        </w:tabs>
      </w:pPr>
    </w:p>
    <w:p w:rsidR="00A145FD" w:rsidRDefault="00A145FD" w:rsidP="00A145FD">
      <w:pPr>
        <w:tabs>
          <w:tab w:val="left" w:pos="567"/>
        </w:tabs>
      </w:pPr>
      <w:r>
        <w:lastRenderedPageBreak/>
        <w:t>A töltéskor meg kell valósítani az alábbi scriptekben foglalt üzleti logikát:</w:t>
      </w:r>
    </w:p>
    <w:p w:rsidR="00A145FD" w:rsidRDefault="00A145FD" w:rsidP="00A145FD">
      <w:pPr>
        <w:spacing w:line="240" w:lineRule="auto"/>
      </w:pPr>
      <w:r>
        <w:t>1.</w:t>
      </w:r>
    </w:p>
    <w:p w:rsidR="00A145FD" w:rsidRDefault="00766EDC" w:rsidP="00A145FD">
      <w:pPr>
        <w:spacing w:line="240" w:lineRule="auto"/>
      </w:pPr>
      <w:r>
        <w:object w:dxaOrig="1513" w:dyaOrig="960">
          <v:shape id="_x0000_i1045" type="#_x0000_t75" style="width:75.35pt;height:48pt" o:ole="">
            <v:imagedata r:id="rId10" o:title=""/>
          </v:shape>
          <o:OLEObject Type="Embed" ProgID="Package" ShapeID="_x0000_i1045" DrawAspect="Icon" ObjectID="_1421674998" r:id="rId47"/>
        </w:object>
      </w:r>
      <w:r w:rsidR="00D60A4B">
        <w:t xml:space="preserve"> (OBA_</w:t>
      </w:r>
      <w:proofErr w:type="spellStart"/>
      <w:r w:rsidR="00D60A4B">
        <w:t>TBASE-re</w:t>
      </w:r>
      <w:proofErr w:type="spellEnd"/>
      <w:r w:rsidR="00D60A4B">
        <w:t xml:space="preserve"> vonatkozó részek)</w:t>
      </w:r>
    </w:p>
    <w:p w:rsidR="00DE6FF8" w:rsidRDefault="00DE6FF8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OBA result_set kialakítása </w:t>
      </w:r>
    </w:p>
    <w:p w:rsidR="00766EDC" w:rsidRDefault="00766EDC" w:rsidP="00766EDC">
      <w:pPr>
        <w:spacing w:line="240" w:lineRule="auto"/>
      </w:pPr>
    </w:p>
    <w:p w:rsidR="00766EDC" w:rsidRDefault="00766EDC" w:rsidP="00766EDC">
      <w:pPr>
        <w:spacing w:line="240" w:lineRule="auto"/>
      </w:pPr>
      <w:r>
        <w:t xml:space="preserve">Az SQL-ben használt köztes feldolgozó táblák: </w:t>
      </w:r>
    </w:p>
    <w:p w:rsidR="00766EDC" w:rsidRDefault="00766EDC" w:rsidP="00766EDC">
      <w:pPr>
        <w:spacing w:line="240" w:lineRule="auto"/>
      </w:pPr>
      <w:r>
        <w:t xml:space="preserve">- </w:t>
      </w:r>
      <w:r w:rsidR="005038BB" w:rsidRPr="005038BB">
        <w:t>OBA_Bjegy_N</w:t>
      </w:r>
    </w:p>
    <w:p w:rsidR="00DE6FF8" w:rsidRDefault="00DE6FF8" w:rsidP="00766EDC">
      <w:pPr>
        <w:spacing w:line="240" w:lineRule="auto"/>
      </w:pPr>
      <w:r>
        <w:t xml:space="preserve">- </w:t>
      </w:r>
      <w:r w:rsidRPr="00DE6FF8">
        <w:t>OBA_Ejegy_N</w:t>
      </w:r>
    </w:p>
    <w:p w:rsidR="001C71D5" w:rsidRDefault="00A145FD" w:rsidP="00766EDC">
      <w:pPr>
        <w:spacing w:line="240" w:lineRule="auto"/>
      </w:pPr>
      <w:r>
        <w:br w:type="page"/>
      </w:r>
    </w:p>
    <w:p w:rsidR="001C71D5" w:rsidRDefault="001C71D5" w:rsidP="001C71D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TBASE_RES_PKG</w:t>
      </w:r>
      <w:r>
        <w:tab/>
      </w:r>
    </w:p>
    <w:p w:rsidR="001C71D5" w:rsidRDefault="001C71D5" w:rsidP="001C71D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1C71D5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OBA_TBASE_RES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C71D5" w:rsidRPr="00F0184A" w:rsidRDefault="001C71D5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Vonatkozasidatum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>
              <w:t>Csoportazonosító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EGYENLEG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Egyenleg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Kamat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Forrásadó</w:t>
            </w:r>
          </w:p>
        </w:tc>
      </w:tr>
      <w:tr w:rsidR="00F40842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F40842" w:rsidRDefault="00F40842" w:rsidP="00D94006">
            <w: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F40842" w:rsidRDefault="00F40842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F40842" w:rsidRDefault="00F40842" w:rsidP="00D94006">
            <w:r>
              <w:t>Lejárt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ZAROLT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F40842" w:rsidP="00D94006">
            <w:r>
              <w:t>Zárolt összeg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MULTIPLY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F40842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F40842" w:rsidP="00D94006">
            <w:r>
              <w:t>Lakások száma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EUR_LIMIT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22115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r>
              <w:t>EUR limit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Default="00122115" w:rsidP="00122115">
            <w:r>
              <w:t>CONS_DATA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Default="001C71D5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1C71D5" w:rsidRDefault="00122115" w:rsidP="00D94006">
            <w:r>
              <w:t>Konszolidált adat</w:t>
            </w:r>
          </w:p>
        </w:tc>
      </w:tr>
      <w:tr w:rsidR="001C71D5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C71D5" w:rsidRPr="00F0184A" w:rsidRDefault="001C71D5" w:rsidP="00D94006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1C71D5" w:rsidRPr="00F0184A" w:rsidRDefault="001C71D5" w:rsidP="00D94006">
            <w:r w:rsidRPr="00F0184A">
              <w:t>Futasazonosito</w:t>
            </w:r>
          </w:p>
        </w:tc>
      </w:tr>
    </w:tbl>
    <w:p w:rsidR="001C71D5" w:rsidRPr="00BA55D7" w:rsidRDefault="001C71D5" w:rsidP="001C71D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C71D5" w:rsidRDefault="001C71D5" w:rsidP="001C71D5">
      <w:pPr>
        <w:tabs>
          <w:tab w:val="left" w:pos="567"/>
        </w:tabs>
      </w:pPr>
      <w:r w:rsidRPr="00BA55D7">
        <w:t xml:space="preserve">Local Index: </w:t>
      </w:r>
      <w:r w:rsidR="000C16A7">
        <w:t>NEW_CSOPORT_ID</w:t>
      </w:r>
    </w:p>
    <w:p w:rsidR="001C71D5" w:rsidRDefault="001C71D5" w:rsidP="001C71D5">
      <w:pPr>
        <w:tabs>
          <w:tab w:val="left" w:pos="567"/>
        </w:tabs>
      </w:pPr>
    </w:p>
    <w:p w:rsidR="001C71D5" w:rsidRPr="00F25EB8" w:rsidRDefault="001C71D5" w:rsidP="001C71D5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OBA_TBASE_RES</w:t>
      </w:r>
      <w:r w:rsidRPr="000D19B8">
        <w:t>_PKG</w:t>
      </w:r>
    </w:p>
    <w:p w:rsidR="001C71D5" w:rsidRPr="00D5248B" w:rsidRDefault="001C71D5" w:rsidP="001C71D5">
      <w:pPr>
        <w:tabs>
          <w:tab w:val="left" w:pos="567"/>
        </w:tabs>
      </w:pPr>
    </w:p>
    <w:p w:rsidR="001C71D5" w:rsidRDefault="001C71D5" w:rsidP="001C71D5">
      <w:r w:rsidRPr="00166598">
        <w:rPr>
          <w:u w:val="single"/>
        </w:rPr>
        <w:t>Előzmény(ek):</w:t>
      </w:r>
    </w:p>
    <w:p w:rsidR="001C71D5" w:rsidRDefault="00F40842" w:rsidP="001C71D5">
      <w:r w:rsidRPr="000D19B8">
        <w:t>REPGA_</w:t>
      </w:r>
      <w:r>
        <w:t>DET</w:t>
      </w:r>
      <w:r w:rsidRPr="000D19B8">
        <w:t>M_</w:t>
      </w:r>
      <w:r>
        <w:t>OBA_TBASE_PKG.MAIN</w:t>
      </w:r>
    </w:p>
    <w:p w:rsidR="00F40842" w:rsidRDefault="00F40842" w:rsidP="001C71D5">
      <w:pPr>
        <w:rPr>
          <w:u w:val="single"/>
        </w:rPr>
      </w:pPr>
    </w:p>
    <w:p w:rsidR="001C71D5" w:rsidRPr="00166598" w:rsidRDefault="001C71D5" w:rsidP="001C71D5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1C71D5" w:rsidRDefault="00AF7FF4" w:rsidP="001C71D5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r>
        <w:t>.MAIN</w:t>
      </w:r>
    </w:p>
    <w:p w:rsidR="001C71D5" w:rsidRDefault="001C71D5" w:rsidP="001C71D5">
      <w:pPr>
        <w:spacing w:line="240" w:lineRule="auto"/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F40842" w:rsidRDefault="00F40842" w:rsidP="001C71D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F40842" w:rsidRDefault="00F40842" w:rsidP="001C71D5">
      <w:pPr>
        <w:tabs>
          <w:tab w:val="left" w:pos="567"/>
        </w:tabs>
      </w:pPr>
      <w:r>
        <w:t>REPGA_DETM_OBA_FIDB_R</w:t>
      </w:r>
    </w:p>
    <w:p w:rsidR="00122115" w:rsidRDefault="00122115" w:rsidP="001C71D5">
      <w:pPr>
        <w:tabs>
          <w:tab w:val="left" w:pos="567"/>
        </w:tabs>
        <w:rPr>
          <w:caps/>
        </w:rPr>
      </w:pPr>
      <w:r w:rsidRPr="00122115">
        <w:rPr>
          <w:caps/>
        </w:rPr>
        <w:t>OBA_URBIS_MHT</w:t>
      </w:r>
    </w:p>
    <w:p w:rsidR="001C71D5" w:rsidRDefault="001C71D5" w:rsidP="001C71D5">
      <w:pPr>
        <w:tabs>
          <w:tab w:val="left" w:pos="567"/>
        </w:tabs>
      </w:pPr>
    </w:p>
    <w:p w:rsidR="001C71D5" w:rsidRPr="003B2C66" w:rsidRDefault="001C71D5" w:rsidP="001C71D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C71D5" w:rsidRDefault="001C71D5" w:rsidP="001C71D5">
      <w:pPr>
        <w:tabs>
          <w:tab w:val="left" w:pos="567"/>
        </w:tabs>
      </w:pPr>
    </w:p>
    <w:p w:rsidR="001C71D5" w:rsidRDefault="001C71D5" w:rsidP="001C71D5">
      <w:pPr>
        <w:tabs>
          <w:tab w:val="left" w:pos="567"/>
        </w:tabs>
      </w:pPr>
      <w:r>
        <w:t>A töltéskor meg kell valósítani az alábbi scriptekben foglalt üzleti logikát:</w:t>
      </w:r>
    </w:p>
    <w:p w:rsidR="001C71D5" w:rsidRDefault="001C71D5" w:rsidP="001C71D5">
      <w:pPr>
        <w:spacing w:line="240" w:lineRule="auto"/>
      </w:pPr>
      <w:r>
        <w:t>1.</w:t>
      </w:r>
    </w:p>
    <w:p w:rsidR="001C71D5" w:rsidRDefault="00746B22" w:rsidP="001C71D5">
      <w:pPr>
        <w:spacing w:line="240" w:lineRule="auto"/>
      </w:pPr>
      <w:r>
        <w:object w:dxaOrig="1513" w:dyaOrig="960">
          <v:shape id="_x0000_i1059" type="#_x0000_t75" style="width:75.35pt;height:48pt" o:ole="">
            <v:imagedata r:id="rId10" o:title=""/>
          </v:shape>
          <o:OLEObject Type="Embed" ProgID="Package" ShapeID="_x0000_i1059" DrawAspect="Icon" ObjectID="_1421674999" r:id="rId48"/>
        </w:object>
      </w:r>
      <w:r w:rsidR="000C16A7">
        <w:t>(OBA_TBASE_RESULT táblára vonatkozó részek)</w:t>
      </w:r>
    </w:p>
    <w:p w:rsidR="001C71D5" w:rsidRDefault="001C71D5" w:rsidP="001C71D5">
      <w:pPr>
        <w:spacing w:line="240" w:lineRule="auto"/>
      </w:pPr>
      <w:r>
        <w:t xml:space="preserve">OBA result_set kialakítása 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spacing w:line="240" w:lineRule="auto"/>
      </w:pPr>
      <w:r>
        <w:t>Ha Urbis örökösként szereplő személynek az adott hitelintézetnél saját tulajdonú betétje is van, akkor a saját betétjét és az örökölt betét(rész)eket a fenti időpontokig külön kell számítani (vagyis ez esetben az örököst a 100 000 EUR-nak megfelelő forintösszeg annyiszor illetheti meg, ahány örökhagyótól örökölt betétet).</w:t>
      </w:r>
    </w:p>
    <w:p w:rsidR="001C71D5" w:rsidRDefault="001C71D5" w:rsidP="001C71D5">
      <w:pPr>
        <w:spacing w:line="240" w:lineRule="auto"/>
      </w:pPr>
    </w:p>
    <w:p w:rsidR="001C71D5" w:rsidRDefault="001C71D5" w:rsidP="001C71D5">
      <w:pPr>
        <w:spacing w:line="240" w:lineRule="auto"/>
        <w:rPr>
          <w:ins w:id="155" w:author="Dornyei Laszlo" w:date="2013-02-06T16:04:00Z"/>
        </w:rPr>
      </w:pPr>
      <w:r>
        <w:t>Társasházi ügyfeleknél a lakások száma lapján kerül meghatározásra az OBA limit.</w:t>
      </w:r>
    </w:p>
    <w:p w:rsidR="00746B22" w:rsidRDefault="00746B22" w:rsidP="001C71D5">
      <w:pPr>
        <w:spacing w:line="240" w:lineRule="auto"/>
        <w:rPr>
          <w:ins w:id="156" w:author="Dornyei Laszlo" w:date="2013-02-06T16:04:00Z"/>
        </w:rPr>
      </w:pPr>
    </w:p>
    <w:p w:rsidR="0043501E" w:rsidRDefault="0043501E" w:rsidP="0043501E">
      <w:pPr>
        <w:spacing w:line="240" w:lineRule="auto"/>
        <w:rPr>
          <w:ins w:id="157" w:author="Dornyei Laszlo" w:date="2013-02-06T16:07:00Z"/>
        </w:rPr>
      </w:pPr>
      <w:ins w:id="158" w:author="Dornyei Laszlo" w:date="2013-02-06T16:07:00Z">
        <w:r>
          <w:t>A 2013.02.01-től hatályba lépő</w:t>
        </w:r>
        <w:r>
          <w:t>, az</w:t>
        </w:r>
        <w:r>
          <w:t xml:space="preserve"> 1996. évi CXII. törvényt érint</w:t>
        </w:r>
      </w:ins>
      <w:ins w:id="159" w:author="Dornyei Laszlo" w:date="2013-02-06T16:08:00Z">
        <w:r>
          <w:t>ő</w:t>
        </w:r>
      </w:ins>
      <w:ins w:id="160" w:author="Dornyei Laszlo" w:date="2013-02-06T16:07:00Z">
        <w:r>
          <w:t xml:space="preserve"> változás az alábbiak szerint</w:t>
        </w:r>
      </w:ins>
    </w:p>
    <w:p w:rsidR="0043501E" w:rsidRDefault="0043501E" w:rsidP="0043501E">
      <w:pPr>
        <w:spacing w:line="240" w:lineRule="auto"/>
        <w:rPr>
          <w:ins w:id="161" w:author="Dornyei Laszlo" w:date="2013-02-06T16:08:00Z"/>
        </w:rPr>
      </w:pPr>
      <w:ins w:id="162" w:author="Dornyei Laszlo" w:date="2013-02-06T16:07:00Z">
        <w:r>
          <w:t>érinti az OBA-KBB jelentés alapadat el</w:t>
        </w:r>
      </w:ins>
      <w:ins w:id="163" w:author="Dornyei Laszlo" w:date="2013-02-06T16:08:00Z">
        <w:r>
          <w:t>ő</w:t>
        </w:r>
      </w:ins>
      <w:ins w:id="164" w:author="Dornyei Laszlo" w:date="2013-02-06T16:07:00Z">
        <w:r>
          <w:t>állításának folyamatát:</w:t>
        </w:r>
      </w:ins>
    </w:p>
    <w:p w:rsidR="0043501E" w:rsidRDefault="0043501E" w:rsidP="0043501E">
      <w:pPr>
        <w:spacing w:line="240" w:lineRule="auto"/>
        <w:rPr>
          <w:ins w:id="165" w:author="Dornyei Laszlo" w:date="2013-02-06T16:07:00Z"/>
        </w:rPr>
      </w:pPr>
    </w:p>
    <w:p w:rsidR="0043501E" w:rsidRDefault="0043501E" w:rsidP="0043501E">
      <w:pPr>
        <w:spacing w:line="240" w:lineRule="auto"/>
        <w:rPr>
          <w:ins w:id="166" w:author="Dornyei Laszlo" w:date="2013-02-06T16:07:00Z"/>
        </w:rPr>
      </w:pPr>
      <w:ins w:id="167" w:author="Dornyei Laszlo" w:date="2013-02-06T16:07:00Z">
        <w:r>
          <w:t>• megválto</w:t>
        </w:r>
        <w:r>
          <w:t>zik a kártalanítási sorrend. El</w:t>
        </w:r>
      </w:ins>
      <w:ins w:id="168" w:author="Dornyei Laszlo" w:date="2013-02-06T16:08:00Z">
        <w:r>
          <w:t>ő</w:t>
        </w:r>
      </w:ins>
      <w:ins w:id="169" w:author="Dornyei Laszlo" w:date="2013-02-06T16:07:00Z">
        <w:r>
          <w:t>ször a t</w:t>
        </w:r>
      </w:ins>
      <w:ins w:id="170" w:author="Dornyei Laszlo" w:date="2013-02-06T16:08:00Z">
        <w:r>
          <w:t>ő</w:t>
        </w:r>
      </w:ins>
      <w:ins w:id="171" w:author="Dornyei Laszlo" w:date="2013-02-06T16:07:00Z">
        <w:r>
          <w:t>két, majd a kamatokat fizeti ki az OBA a megadott</w:t>
        </w:r>
      </w:ins>
    </w:p>
    <w:p w:rsidR="00746B22" w:rsidRDefault="0043501E" w:rsidP="0043501E">
      <w:pPr>
        <w:spacing w:line="240" w:lineRule="auto"/>
        <w:rPr>
          <w:ins w:id="172" w:author="Dornyei Laszlo" w:date="2013-02-06T16:08:00Z"/>
        </w:rPr>
      </w:pPr>
      <w:ins w:id="173" w:author="Dornyei Laszlo" w:date="2013-02-06T16:07:00Z">
        <w:r>
          <w:t>összeghatárig.</w:t>
        </w:r>
      </w:ins>
    </w:p>
    <w:p w:rsidR="0043501E" w:rsidRDefault="0043501E" w:rsidP="0043501E">
      <w:pPr>
        <w:spacing w:line="240" w:lineRule="auto"/>
        <w:rPr>
          <w:ins w:id="174" w:author="Dornyei Laszlo" w:date="2013-02-06T16:08:00Z"/>
        </w:rPr>
      </w:pPr>
    </w:p>
    <w:p w:rsidR="0043501E" w:rsidRDefault="0095422B" w:rsidP="0043501E">
      <w:pPr>
        <w:spacing w:line="240" w:lineRule="auto"/>
        <w:rPr>
          <w:ins w:id="175" w:author="Dornyei Laszlo" w:date="2013-02-06T16:37:00Z"/>
        </w:rPr>
      </w:pPr>
      <w:ins w:id="176" w:author="Dornyei Laszlo" w:date="2013-02-06T16:32:00Z">
        <w:r>
          <w:t xml:space="preserve">Ha az </w:t>
        </w:r>
      </w:ins>
      <w:ins w:id="177" w:author="Dornyei Laszlo" w:date="2013-02-06T16:33:00Z">
        <w:r>
          <w:t>ügyfél bankkal szembeni követelése (tőke + kamat -</w:t>
        </w:r>
      </w:ins>
      <w:ins w:id="178" w:author="Dornyei Laszlo" w:date="2013-02-06T16:34:00Z">
        <w:r>
          <w:t xml:space="preserve"> </w:t>
        </w:r>
      </w:ins>
      <w:ins w:id="179" w:author="Dornyei Laszlo" w:date="2013-02-06T16:33:00Z">
        <w:r>
          <w:t xml:space="preserve">zárolt összeg) meghaladja az OBA </w:t>
        </w:r>
      </w:ins>
      <w:ins w:id="180" w:author="Dornyei Laszlo" w:date="2013-02-06T16:34:00Z">
        <w:r>
          <w:t>kártalanítási limitet</w:t>
        </w:r>
      </w:ins>
      <w:ins w:id="181" w:author="Dornyei Laszlo" w:date="2013-02-06T16:36:00Z">
        <w:r>
          <w:t>, az OBA kártalanítási összeg a következőképpen ker</w:t>
        </w:r>
      </w:ins>
      <w:ins w:id="182" w:author="Dornyei Laszlo" w:date="2013-02-06T16:37:00Z">
        <w:r>
          <w:t>ü</w:t>
        </w:r>
      </w:ins>
      <w:ins w:id="183" w:author="Dornyei Laszlo" w:date="2013-02-06T16:36:00Z">
        <w:r>
          <w:t>l meghatá</w:t>
        </w:r>
      </w:ins>
      <w:ins w:id="184" w:author="Dornyei Laszlo" w:date="2013-02-06T16:37:00Z">
        <w:r>
          <w:t>rozásra:</w:t>
        </w:r>
      </w:ins>
    </w:p>
    <w:p w:rsidR="0095422B" w:rsidRDefault="0095422B" w:rsidP="0043501E">
      <w:pPr>
        <w:spacing w:line="240" w:lineRule="auto"/>
        <w:rPr>
          <w:ins w:id="185" w:author="Dornyei Laszlo" w:date="2013-02-06T16:37:00Z"/>
        </w:rPr>
      </w:pP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ins w:id="186" w:author="Dornyei Laszlo" w:date="2013-02-06T16:38:00Z"/>
          <w:rFonts w:ascii="Courier New" w:eastAsia="Times New Roman" w:hAnsi="Courier New" w:cs="Courier New"/>
          <w:color w:val="000080"/>
          <w:highlight w:val="white"/>
          <w:lang w:val="en-US"/>
        </w:rPr>
      </w:pPr>
      <w:ins w:id="187" w:author="Dornyei Laszlo" w:date="2013-02-06T16:37:00Z">
        <w:r>
          <w:rPr>
            <w:rFonts w:ascii="Courier New" w:eastAsia="Times New Roman" w:hAnsi="Courier New" w:cs="Courier New"/>
            <w:color w:val="008080"/>
            <w:highlight w:val="white"/>
            <w:lang w:val="en-US"/>
          </w:rPr>
          <w:t>UPDATE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 REPGA_DETM_OBA_TBASE_RES</w:t>
        </w:r>
      </w:ins>
      <w:ins w:id="188" w:author="Dornyei Laszlo" w:date="2013-02-06T16:38:00Z"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 </w:t>
        </w:r>
      </w:ins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ins w:id="189" w:author="Dornyei Laszlo" w:date="2013-02-06T16:37:00Z"/>
          <w:rFonts w:ascii="Courier New" w:eastAsia="Times New Roman" w:hAnsi="Courier New" w:cs="Courier New"/>
          <w:color w:val="000080"/>
          <w:highlight w:val="white"/>
          <w:lang w:val="en-US"/>
        </w:rPr>
      </w:pPr>
      <w:ins w:id="190" w:author="Dornyei Laszlo" w:date="2013-02-06T16:37:00Z">
        <w:r>
          <w:rPr>
            <w:rFonts w:ascii="Courier New" w:eastAsia="Times New Roman" w:hAnsi="Courier New" w:cs="Courier New"/>
            <w:color w:val="008080"/>
            <w:highlight w:val="white"/>
            <w:lang w:val="en-US"/>
          </w:rPr>
          <w:t>SET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 CONS_DATA = (V_OBA_LIMIT * MULTIPLY) - NVL(FORRASADO,</w:t>
        </w:r>
      </w:ins>
      <w:ins w:id="191" w:author="Dornyei Laszlo" w:date="2013-02-06T16:38:00Z"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 xml:space="preserve"> </w:t>
        </w:r>
      </w:ins>
      <w:ins w:id="192" w:author="Dornyei Laszlo" w:date="2013-02-06T16:37:00Z"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>0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>) -</w:t>
        </w:r>
      </w:ins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ins w:id="193" w:author="Dornyei Laszlo" w:date="2013-02-06T16:38:00Z"/>
          <w:rFonts w:ascii="Courier New" w:eastAsia="Times New Roman" w:hAnsi="Courier New" w:cs="Courier New"/>
          <w:color w:val="000080"/>
          <w:highlight w:val="white"/>
          <w:lang w:val="en-US"/>
        </w:rPr>
      </w:pPr>
      <w:ins w:id="194" w:author="Dornyei Laszlo" w:date="2013-02-06T16:37:00Z"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NVL(LEJART, </w:t>
        </w:r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>0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>),</w:t>
        </w:r>
      </w:ins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ins w:id="195" w:author="Dornyei Laszlo" w:date="2013-02-06T16:37:00Z"/>
          <w:rFonts w:ascii="Courier New" w:eastAsia="Times New Roman" w:hAnsi="Courier New" w:cs="Courier New"/>
          <w:color w:val="000080"/>
          <w:highlight w:val="white"/>
          <w:lang w:val="en-US"/>
        </w:rPr>
      </w:pPr>
      <w:ins w:id="196" w:author="Dornyei Laszlo" w:date="2013-02-06T16:37:00Z"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EUR_LIMIT = </w:t>
        </w:r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>'Y'</w:t>
        </w:r>
      </w:ins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ins w:id="197" w:author="Dornyei Laszlo" w:date="2013-02-06T16:37:00Z"/>
          <w:rFonts w:ascii="Courier New" w:eastAsia="Times New Roman" w:hAnsi="Courier New" w:cs="Courier New"/>
          <w:color w:val="000080"/>
          <w:highlight w:val="white"/>
          <w:lang w:val="en-US"/>
        </w:rPr>
      </w:pPr>
      <w:ins w:id="198" w:author="Dornyei Laszlo" w:date="2013-02-06T16:37:00Z">
        <w:r>
          <w:rPr>
            <w:rFonts w:ascii="Courier New" w:eastAsia="Times New Roman" w:hAnsi="Courier New" w:cs="Courier New"/>
            <w:color w:val="008080"/>
            <w:highlight w:val="white"/>
            <w:lang w:val="en-US"/>
          </w:rPr>
          <w:t>WHERE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 NVL(EGYENLEG, </w:t>
        </w:r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>0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>) + NVL(KAMAT,</w:t>
        </w:r>
      </w:ins>
      <w:ins w:id="199" w:author="Dornyei Laszlo" w:date="2013-02-06T16:39:00Z"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 xml:space="preserve"> </w:t>
        </w:r>
      </w:ins>
      <w:ins w:id="200" w:author="Dornyei Laszlo" w:date="2013-02-06T16:37:00Z"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>0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) - NVL(ZAROLT, </w:t>
        </w:r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>0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>) &gt;= V_OBA_LIMIT * MULTIPLY</w:t>
        </w:r>
      </w:ins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ins w:id="201" w:author="Dornyei Laszlo" w:date="2013-02-06T16:37:00Z"/>
          <w:rFonts w:ascii="Courier New" w:eastAsia="Times New Roman" w:hAnsi="Courier New" w:cs="Courier New"/>
          <w:color w:val="000080"/>
          <w:highlight w:val="white"/>
          <w:lang w:val="en-US"/>
        </w:rPr>
      </w:pPr>
      <w:ins w:id="202" w:author="Dornyei Laszlo" w:date="2013-02-06T16:37:00Z">
        <w:r>
          <w:rPr>
            <w:rFonts w:ascii="Courier New" w:eastAsia="Times New Roman" w:hAnsi="Courier New" w:cs="Courier New"/>
            <w:color w:val="008080"/>
            <w:highlight w:val="white"/>
            <w:lang w:val="en-US"/>
          </w:rPr>
          <w:t>AND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 MULTIPLY &gt; </w:t>
        </w:r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>0</w:t>
        </w:r>
      </w:ins>
    </w:p>
    <w:p w:rsidR="0095422B" w:rsidDel="0095422B" w:rsidRDefault="0095422B" w:rsidP="0095422B">
      <w:pPr>
        <w:spacing w:line="240" w:lineRule="auto"/>
        <w:rPr>
          <w:del w:id="203" w:author="Dornyei Laszlo" w:date="2013-02-06T16:37:00Z"/>
          <w:rFonts w:ascii="Courier New" w:eastAsia="Times New Roman" w:hAnsi="Courier New" w:cs="Courier New"/>
          <w:color w:val="000080"/>
          <w:lang w:val="en-US"/>
        </w:rPr>
      </w:pPr>
      <w:ins w:id="204" w:author="Dornyei Laszlo" w:date="2013-02-06T16:37:00Z">
        <w:r>
          <w:rPr>
            <w:rFonts w:ascii="Courier New" w:eastAsia="Times New Roman" w:hAnsi="Courier New" w:cs="Courier New"/>
            <w:color w:val="008080"/>
            <w:highlight w:val="white"/>
            <w:lang w:val="en-US"/>
          </w:rPr>
          <w:t>AND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 SYM_RUN_DATE = P_SYM_RUN_DATE;</w:t>
        </w:r>
      </w:ins>
    </w:p>
    <w:p w:rsidR="0095422B" w:rsidRDefault="0095422B" w:rsidP="0095422B">
      <w:pPr>
        <w:spacing w:line="240" w:lineRule="auto"/>
        <w:rPr>
          <w:ins w:id="205" w:author="Dornyei Laszlo" w:date="2013-02-06T16:49:00Z"/>
          <w:rFonts w:ascii="Courier New" w:eastAsia="Times New Roman" w:hAnsi="Courier New" w:cs="Courier New"/>
          <w:color w:val="000080"/>
          <w:lang w:val="en-US"/>
        </w:rPr>
      </w:pPr>
    </w:p>
    <w:p w:rsidR="0095422B" w:rsidRDefault="0095422B" w:rsidP="0095422B">
      <w:pPr>
        <w:autoSpaceDE w:val="0"/>
        <w:autoSpaceDN w:val="0"/>
        <w:adjustRightInd w:val="0"/>
        <w:spacing w:line="240" w:lineRule="auto"/>
        <w:rPr>
          <w:ins w:id="206" w:author="Dornyei Laszlo" w:date="2013-02-06T16:49:00Z"/>
        </w:rPr>
        <w:pPrChange w:id="207" w:author="Dornyei Laszlo" w:date="2013-02-06T16:50:00Z">
          <w:pPr>
            <w:spacing w:line="240" w:lineRule="auto"/>
          </w:pPr>
        </w:pPrChange>
      </w:pPr>
      <w:proofErr w:type="spellStart"/>
      <w:ins w:id="208" w:author="Dornyei Laszlo" w:date="2013-02-06T16:49:00Z">
        <w:r>
          <w:rPr>
            <w:rFonts w:ascii="Courier New" w:eastAsia="Times New Roman" w:hAnsi="Courier New" w:cs="Courier New"/>
            <w:color w:val="000080"/>
            <w:lang w:val="en-US"/>
          </w:rPr>
          <w:t>Ezt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úgy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kell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megváltoztatni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,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hogy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a FORRASADO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összege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m</w:t>
        </w:r>
      </w:ins>
      <w:ins w:id="209" w:author="Dornyei Laszlo" w:date="2013-02-06T16:50:00Z">
        <w:r>
          <w:rPr>
            <w:rFonts w:ascii="Courier New" w:eastAsia="Times New Roman" w:hAnsi="Courier New" w:cs="Courier New"/>
            <w:color w:val="000080"/>
            <w:lang w:val="en-US"/>
          </w:rPr>
          <w:t>a</w:t>
        </w:r>
      </w:ins>
      <w:ins w:id="210" w:author="Dornyei Laszlo" w:date="2013-02-06T16:49:00Z">
        <w:r>
          <w:rPr>
            <w:rFonts w:ascii="Courier New" w:eastAsia="Times New Roman" w:hAnsi="Courier New" w:cs="Courier New"/>
            <w:color w:val="000080"/>
            <w:lang w:val="en-US"/>
          </w:rPr>
          <w:t xml:space="preserve">ximum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a</w:t>
        </w:r>
      </w:ins>
      <w:ins w:id="211" w:author="Dornyei Laszlo" w:date="2013-02-06T16:52:00Z">
        <w:r>
          <w:rPr>
            <w:rFonts w:ascii="Courier New" w:eastAsia="Times New Roman" w:hAnsi="Courier New" w:cs="Courier New"/>
            <w:color w:val="000080"/>
            <w:lang w:val="en-US"/>
          </w:rPr>
          <w:t>z</w:t>
        </w:r>
      </w:ins>
      <w:proofErr w:type="spellEnd"/>
      <w:ins w:id="212" w:author="Dornyei Laszlo" w:date="2013-02-06T16:49:00Z"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</w:ins>
      <w:ins w:id="213" w:author="Dornyei Laszlo" w:date="2013-02-06T16:50:00Z"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>(V_OBA_LIMIT * MULTIPLY)</w:t>
        </w:r>
        <w:r w:rsidRPr="0095422B"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 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>-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 N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VL(LEJART, </w:t>
        </w:r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>0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>)</w:t>
        </w:r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összeg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és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az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 xml:space="preserve">NVL(EGYENLEG, </w:t>
        </w:r>
        <w:r>
          <w:rPr>
            <w:rFonts w:ascii="Courier New" w:eastAsia="Times New Roman" w:hAnsi="Courier New" w:cs="Courier New"/>
            <w:color w:val="0000FF"/>
            <w:highlight w:val="white"/>
            <w:lang w:val="en-US"/>
          </w:rPr>
          <w:t>0</w:t>
        </w:r>
        <w:r>
          <w:rPr>
            <w:rFonts w:ascii="Courier New" w:eastAsia="Times New Roman" w:hAnsi="Courier New" w:cs="Courier New"/>
            <w:color w:val="000080"/>
            <w:highlight w:val="white"/>
            <w:lang w:val="en-US"/>
          </w:rPr>
          <w:t>)</w:t>
        </w:r>
      </w:ins>
      <w:ins w:id="214" w:author="Dornyei Laszlo" w:date="2013-02-06T16:51:00Z"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összeg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közötti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különbözet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nagyság</w:t>
        </w:r>
      </w:ins>
      <w:ins w:id="215" w:author="Dornyei Laszlo" w:date="2013-02-06T16:52:00Z">
        <w:r>
          <w:rPr>
            <w:rFonts w:ascii="Courier New" w:eastAsia="Times New Roman" w:hAnsi="Courier New" w:cs="Courier New"/>
            <w:color w:val="000080"/>
            <w:lang w:val="en-US"/>
          </w:rPr>
          <w:t>á</w:t>
        </w:r>
      </w:ins>
      <w:ins w:id="216" w:author="Dornyei Laszlo" w:date="2013-02-06T16:51:00Z">
        <w:r>
          <w:rPr>
            <w:rFonts w:ascii="Courier New" w:eastAsia="Times New Roman" w:hAnsi="Courier New" w:cs="Courier New"/>
            <w:color w:val="000080"/>
            <w:lang w:val="en-US"/>
          </w:rPr>
          <w:t>ig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kerülhet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levonásra</w:t>
        </w:r>
      </w:ins>
      <w:proofErr w:type="spellEnd"/>
      <w:ins w:id="217" w:author="Dornyei Laszlo" w:date="2013-02-06T16:52:00Z">
        <w:r>
          <w:rPr>
            <w:rFonts w:ascii="Courier New" w:eastAsia="Times New Roman" w:hAnsi="Courier New" w:cs="Courier New"/>
            <w:color w:val="000080"/>
            <w:lang w:val="en-US"/>
          </w:rPr>
          <w:t xml:space="preserve">,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ezen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  <w:proofErr w:type="spellStart"/>
        <w:r>
          <w:rPr>
            <w:rFonts w:ascii="Courier New" w:eastAsia="Times New Roman" w:hAnsi="Courier New" w:cs="Courier New"/>
            <w:color w:val="000080"/>
            <w:lang w:val="en-US"/>
          </w:rPr>
          <w:t>túlmenően</w:t>
        </w:r>
        <w:proofErr w:type="spellEnd"/>
        <w:r>
          <w:rPr>
            <w:rFonts w:ascii="Courier New" w:eastAsia="Times New Roman" w:hAnsi="Courier New" w:cs="Courier New"/>
            <w:color w:val="000080"/>
            <w:lang w:val="en-US"/>
          </w:rPr>
          <w:t xml:space="preserve"> </w:t>
        </w:r>
      </w:ins>
      <w:ins w:id="218" w:author="Dornyei Laszlo" w:date="2013-02-06T16:53:00Z">
        <w:r>
          <w:rPr>
            <w:rFonts w:ascii="Courier New" w:eastAsia="Times New Roman" w:hAnsi="Courier New" w:cs="Courier New"/>
            <w:color w:val="000080"/>
            <w:lang w:val="en-US"/>
          </w:rPr>
          <w:t>nem.</w:t>
        </w:r>
      </w:ins>
    </w:p>
    <w:p w:rsidR="001C71D5" w:rsidRDefault="001C71D5" w:rsidP="001C71D5">
      <w:pPr>
        <w:spacing w:line="240" w:lineRule="auto"/>
      </w:pPr>
    </w:p>
    <w:p w:rsidR="00B7701D" w:rsidRDefault="00AC0B36" w:rsidP="00B7701D">
      <w:pPr>
        <w:pStyle w:val="Cmsor5"/>
        <w:numPr>
          <w:ilvl w:val="0"/>
          <w:numId w:val="9"/>
        </w:numPr>
      </w:pPr>
      <w:r>
        <w:br w:type="page"/>
      </w:r>
      <w:r w:rsidR="00B7701D" w:rsidRPr="002E534F">
        <w:lastRenderedPageBreak/>
        <w:t>REPGA_DETM_OBA_</w:t>
      </w:r>
      <w:r w:rsidR="00B7701D">
        <w:t>TBASE_ORD_PKG</w:t>
      </w:r>
      <w:r w:rsidR="00B7701D">
        <w:tab/>
      </w:r>
    </w:p>
    <w:p w:rsidR="00B7701D" w:rsidRDefault="00B7701D" w:rsidP="00B7701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B7701D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B7701D" w:rsidRPr="00F0184A" w:rsidRDefault="00B7701D" w:rsidP="00B7701D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OBA_TBASE_ORD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B7701D" w:rsidRPr="00F0184A" w:rsidRDefault="00B7701D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Vonatkozasidatum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>
              <w:t>Csoportazonosító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SRC_SYS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r>
              <w:t>CHAR(1)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Forrásrendszer</w:t>
            </w:r>
          </w:p>
        </w:tc>
      </w:tr>
      <w:tr w:rsidR="00735BEC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735BEC" w:rsidRDefault="00735BEC" w:rsidP="00D94006">
            <w:r>
              <w:t>AZONOSITO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735BEC" w:rsidRDefault="00735BEC" w:rsidP="00AF3DE4">
            <w:r>
              <w:t>VARCHAR2(11)</w:t>
            </w:r>
          </w:p>
        </w:tc>
        <w:tc>
          <w:tcPr>
            <w:tcW w:w="3655" w:type="dxa"/>
            <w:vAlign w:val="bottom"/>
          </w:tcPr>
          <w:p w:rsidR="00735BEC" w:rsidRDefault="00735BEC" w:rsidP="00AF3DE4">
            <w:r>
              <w:t>Ügyfélazonosító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ACCOUNT_NO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r>
              <w:t>VARCHAR2(25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Ügylet azonosító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B7701D" w:rsidRDefault="00735BEC" w:rsidP="00D94006">
            <w:r>
              <w:t>VARCHAR2(1)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Típus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Default="00735BEC" w:rsidP="00D94006">
            <w:r>
              <w:t>R_NO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Default="00B7701D" w:rsidP="00D94006">
            <w:r>
              <w:t>NUMBER</w:t>
            </w:r>
          </w:p>
        </w:tc>
        <w:tc>
          <w:tcPr>
            <w:tcW w:w="3655" w:type="dxa"/>
            <w:vAlign w:val="bottom"/>
          </w:tcPr>
          <w:p w:rsidR="00B7701D" w:rsidRDefault="00735BEC" w:rsidP="00D94006">
            <w:r>
              <w:t>No.</w:t>
            </w:r>
          </w:p>
        </w:tc>
      </w:tr>
      <w:tr w:rsidR="00B7701D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B7701D" w:rsidRPr="00F0184A" w:rsidRDefault="00B7701D" w:rsidP="00D94006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B7701D" w:rsidRPr="00F0184A" w:rsidRDefault="00B7701D" w:rsidP="00D94006">
            <w:r w:rsidRPr="00F0184A">
              <w:t>Futasazonosito</w:t>
            </w:r>
          </w:p>
        </w:tc>
      </w:tr>
    </w:tbl>
    <w:p w:rsidR="00B7701D" w:rsidRPr="00BA55D7" w:rsidRDefault="00B7701D" w:rsidP="00B7701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B7701D" w:rsidRDefault="00B7701D" w:rsidP="00B7701D">
      <w:pPr>
        <w:tabs>
          <w:tab w:val="left" w:pos="567"/>
        </w:tabs>
      </w:pPr>
      <w:r w:rsidRPr="00BA55D7">
        <w:t xml:space="preserve">Local Index: </w:t>
      </w:r>
      <w:r>
        <w:t>NEW_CSOPORT_ID</w:t>
      </w:r>
    </w:p>
    <w:p w:rsidR="00B7701D" w:rsidRDefault="00B7701D" w:rsidP="00B7701D">
      <w:pPr>
        <w:tabs>
          <w:tab w:val="left" w:pos="567"/>
        </w:tabs>
      </w:pPr>
    </w:p>
    <w:p w:rsidR="00B7701D" w:rsidRPr="00F25EB8" w:rsidRDefault="00B7701D" w:rsidP="00B7701D">
      <w:pPr>
        <w:tabs>
          <w:tab w:val="left" w:pos="567"/>
        </w:tabs>
        <w:rPr>
          <w:b/>
        </w:rPr>
      </w:pPr>
      <w:r>
        <w:rPr>
          <w:b/>
        </w:rPr>
        <w:t>A tábla az OBA alapadat eredményeket</w:t>
      </w:r>
      <w:r w:rsidRPr="004B1EBE">
        <w:rPr>
          <w:b/>
        </w:rPr>
        <w:t xml:space="preserve"> tartalmazza</w:t>
      </w:r>
      <w:r>
        <w:rPr>
          <w:b/>
        </w:rPr>
        <w:t xml:space="preserve"> a</w:t>
      </w:r>
      <w:r w:rsidRPr="00B7701D">
        <w:rPr>
          <w:b/>
        </w:rPr>
        <w:t xml:space="preserve"> kül</w:t>
      </w:r>
      <w:r>
        <w:rPr>
          <w:b/>
        </w:rPr>
        <w:t>önböző adatforrások sorrendiségével</w:t>
      </w:r>
      <w:r w:rsidR="004619BF">
        <w:rPr>
          <w:b/>
        </w:rPr>
        <w:t xml:space="preserve"> kiegészítve</w:t>
      </w:r>
      <w:r>
        <w:rPr>
          <w:b/>
        </w:rPr>
        <w:t>.</w:t>
      </w:r>
    </w:p>
    <w:p w:rsidR="00B7701D" w:rsidRDefault="00B7701D" w:rsidP="00B7701D">
      <w:pPr>
        <w:spacing w:line="240" w:lineRule="auto"/>
      </w:pP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ORD</w:t>
      </w:r>
      <w:r w:rsidRPr="000D19B8">
        <w:t>_PKG</w:t>
      </w:r>
    </w:p>
    <w:p w:rsidR="00B7701D" w:rsidRPr="00D5248B" w:rsidRDefault="00B7701D" w:rsidP="00B7701D">
      <w:pPr>
        <w:tabs>
          <w:tab w:val="left" w:pos="567"/>
        </w:tabs>
      </w:pPr>
    </w:p>
    <w:p w:rsidR="00B7701D" w:rsidRDefault="00B7701D" w:rsidP="00B7701D">
      <w:r w:rsidRPr="00166598">
        <w:rPr>
          <w:u w:val="single"/>
        </w:rPr>
        <w:t>Előzmény(ek):</w:t>
      </w:r>
    </w:p>
    <w:p w:rsidR="00B7701D" w:rsidRDefault="00B7701D" w:rsidP="00B7701D">
      <w:r w:rsidRPr="000D19B8">
        <w:t>REPGA_</w:t>
      </w:r>
      <w:r>
        <w:t>DET</w:t>
      </w:r>
      <w:r w:rsidRPr="000D19B8">
        <w:t>M_</w:t>
      </w:r>
      <w:r>
        <w:t>OBA_TBASE_</w:t>
      </w:r>
      <w:r w:rsidR="00AF7FF4">
        <w:t>RES_</w:t>
      </w:r>
      <w:r>
        <w:t>PKG.MAIN</w:t>
      </w:r>
    </w:p>
    <w:p w:rsidR="00B7701D" w:rsidRDefault="00B7701D" w:rsidP="00B7701D">
      <w:pPr>
        <w:rPr>
          <w:u w:val="single"/>
        </w:rPr>
      </w:pPr>
    </w:p>
    <w:p w:rsidR="00B7701D" w:rsidRPr="00166598" w:rsidRDefault="00B7701D" w:rsidP="00B7701D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  <w:r>
        <w:t>.MAIN</w:t>
      </w:r>
    </w:p>
    <w:p w:rsidR="00CA2BB5" w:rsidRDefault="00CA2BB5" w:rsidP="00B7701D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  <w:r>
        <w:t>.MAIN</w:t>
      </w:r>
    </w:p>
    <w:p w:rsidR="00EE0F8F" w:rsidRDefault="00EE0F8F" w:rsidP="00EE0F8F">
      <w:pPr>
        <w:spacing w:line="240" w:lineRule="auto"/>
      </w:pPr>
      <w:r>
        <w:t>REPGA_DETM_OBA_RES_U_PKG.MAIN</w:t>
      </w:r>
    </w:p>
    <w:p w:rsidR="00EE0F8F" w:rsidRDefault="00EE0F8F" w:rsidP="00EE0F8F">
      <w:pPr>
        <w:spacing w:line="240" w:lineRule="auto"/>
      </w:pPr>
      <w:r>
        <w:t>REPGA_DETM_OBA_RES_B_PKG.MAIN</w:t>
      </w:r>
    </w:p>
    <w:p w:rsidR="00EE0F8F" w:rsidRDefault="00EE0F8F" w:rsidP="00EE0F8F">
      <w:pPr>
        <w:spacing w:line="240" w:lineRule="auto"/>
      </w:pPr>
      <w:r>
        <w:t>REPGA_DETM_OBA_RES_DOLG_UM_PKG.MAIN</w:t>
      </w:r>
    </w:p>
    <w:p w:rsidR="00EE0F8F" w:rsidRDefault="00EE0F8F" w:rsidP="00EE0F8F">
      <w:pPr>
        <w:spacing w:line="240" w:lineRule="auto"/>
      </w:pPr>
      <w:r>
        <w:t>REPGA_DETM_OBA_RES_DOLG_BM_PKG.MAIN</w:t>
      </w:r>
    </w:p>
    <w:p w:rsidR="00EE0F8F" w:rsidRDefault="00EE0F8F" w:rsidP="00EE0F8F">
      <w:pPr>
        <w:spacing w:line="240" w:lineRule="auto"/>
      </w:pPr>
      <w:r>
        <w:t>REPGA_DETM_OBA_RES_DOLG_UY_PKG.MAIN</w:t>
      </w:r>
    </w:p>
    <w:p w:rsidR="00EE0F8F" w:rsidRDefault="00EE0F8F" w:rsidP="00EE0F8F">
      <w:pPr>
        <w:spacing w:line="240" w:lineRule="auto"/>
      </w:pPr>
      <w:r>
        <w:t>REPGA_DETM_OBA_RES_DOLG_BY_PKG.MAIN</w:t>
      </w:r>
    </w:p>
    <w:p w:rsidR="00EE0F8F" w:rsidRDefault="00EE0F8F" w:rsidP="00EE0F8F">
      <w:pPr>
        <w:spacing w:line="240" w:lineRule="auto"/>
      </w:pPr>
      <w:r>
        <w:t>REPGA_DETM_OBA_RES_URB_U_PKG.MAIN</w:t>
      </w:r>
    </w:p>
    <w:p w:rsidR="00EE0F8F" w:rsidRDefault="00EE0F8F" w:rsidP="00EE0F8F">
      <w:pPr>
        <w:spacing w:line="240" w:lineRule="auto"/>
      </w:pPr>
      <w:r>
        <w:t>REPGA_DETM_OBA_RES_URB_B_PKG.MAIN</w:t>
      </w:r>
    </w:p>
    <w:p w:rsidR="00B7701D" w:rsidRDefault="00B7701D" w:rsidP="00B7701D">
      <w:pPr>
        <w:spacing w:line="240" w:lineRule="auto"/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B7701D" w:rsidRDefault="00B7701D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</w:t>
      </w:r>
    </w:p>
    <w:p w:rsidR="00B7701D" w:rsidRDefault="00B7701D" w:rsidP="00B7701D">
      <w:pPr>
        <w:tabs>
          <w:tab w:val="left" w:pos="567"/>
        </w:tabs>
      </w:pPr>
      <w:r>
        <w:t>REPGA_DETM_OBA_FIDB_R</w:t>
      </w:r>
    </w:p>
    <w:p w:rsidR="00AF7FF4" w:rsidRDefault="00AF7FF4" w:rsidP="00B7701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REPGA_DETM_OBA_BJEGY</w:t>
      </w:r>
    </w:p>
    <w:p w:rsidR="00AF7FF4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REPGA_DETM_OBA_U_</w:t>
      </w:r>
      <w:r w:rsidR="004619BF">
        <w:rPr>
          <w:caps/>
        </w:rPr>
        <w:t>BETET</w:t>
      </w:r>
    </w:p>
    <w:p w:rsidR="00B7701D" w:rsidRDefault="00AF7FF4" w:rsidP="00AF7FF4">
      <w:pPr>
        <w:tabs>
          <w:tab w:val="left" w:pos="567"/>
        </w:tabs>
        <w:rPr>
          <w:caps/>
        </w:rPr>
      </w:pPr>
      <w:r w:rsidRPr="005038BB">
        <w:rPr>
          <w:caps/>
        </w:rPr>
        <w:t>REPGA_DETM_OBA_EJEGY</w:t>
      </w:r>
    </w:p>
    <w:p w:rsidR="00AF7FF4" w:rsidRDefault="00AF7FF4" w:rsidP="00AF7FF4">
      <w:pPr>
        <w:tabs>
          <w:tab w:val="left" w:pos="567"/>
        </w:tabs>
      </w:pPr>
    </w:p>
    <w:p w:rsidR="00B7701D" w:rsidRPr="003B2C66" w:rsidRDefault="00B7701D" w:rsidP="00B7701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B7701D" w:rsidRDefault="00B7701D" w:rsidP="00B7701D">
      <w:pPr>
        <w:tabs>
          <w:tab w:val="left" w:pos="567"/>
        </w:tabs>
      </w:pPr>
    </w:p>
    <w:p w:rsidR="00B7701D" w:rsidRDefault="00B7701D" w:rsidP="00B7701D">
      <w:pPr>
        <w:tabs>
          <w:tab w:val="left" w:pos="567"/>
        </w:tabs>
      </w:pPr>
      <w:r>
        <w:t>A töltéskor meg kell valósítani az alábbi scriptekben foglalt üzleti logikát:</w:t>
      </w:r>
    </w:p>
    <w:p w:rsidR="00B7701D" w:rsidRDefault="00B7701D" w:rsidP="00B7701D">
      <w:pPr>
        <w:spacing w:line="240" w:lineRule="auto"/>
      </w:pPr>
      <w:r>
        <w:t>1.</w:t>
      </w:r>
    </w:p>
    <w:p w:rsidR="00B7701D" w:rsidRDefault="00D94006" w:rsidP="00B7701D">
      <w:pPr>
        <w:spacing w:line="240" w:lineRule="auto"/>
      </w:pPr>
      <w:r>
        <w:object w:dxaOrig="1513" w:dyaOrig="960">
          <v:shape id="_x0000_i1046" type="#_x0000_t75" style="width:75.35pt;height:48pt" o:ole="">
            <v:imagedata r:id="rId49" o:title=""/>
          </v:shape>
          <o:OLEObject Type="Embed" ProgID="Package" ShapeID="_x0000_i1046" DrawAspect="Icon" ObjectID="_1421675000" r:id="rId50"/>
        </w:object>
      </w:r>
    </w:p>
    <w:p w:rsidR="00D94006" w:rsidRDefault="00D94006" w:rsidP="00D94006">
      <w:pPr>
        <w:pStyle w:val="Cmsor5"/>
        <w:numPr>
          <w:ilvl w:val="0"/>
          <w:numId w:val="9"/>
        </w:numPr>
      </w:pPr>
      <w:r w:rsidRPr="002E534F">
        <w:t>REPGA_DETM_OBA_</w:t>
      </w:r>
      <w:r>
        <w:t>UGYFEL_PKG</w:t>
      </w:r>
      <w:r>
        <w:tab/>
      </w:r>
    </w:p>
    <w:p w:rsidR="00D94006" w:rsidRDefault="00D94006" w:rsidP="00D94006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D94006" w:rsidRPr="00F0184A" w:rsidTr="00D94006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OBA_UGYFEL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D94006" w:rsidRPr="00F0184A" w:rsidRDefault="00D94006" w:rsidP="00D94006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>
              <w:t>CLIENT_NO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Default="001F2980" w:rsidP="00D94006">
            <w:r>
              <w:t>VARCHAR2(6)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>
              <w:t>Ügyfélazonosító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 w:rsidRPr="000F04BB">
              <w:t>NUMBER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HUF egyenleg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Default="00D94006" w:rsidP="00D94006">
            <w:r>
              <w:t>MULTPLY</w:t>
            </w:r>
          </w:p>
        </w:tc>
        <w:tc>
          <w:tcPr>
            <w:tcW w:w="2105" w:type="dxa"/>
            <w:shd w:val="clear" w:color="auto" w:fill="auto"/>
            <w:noWrap/>
          </w:tcPr>
          <w:p w:rsidR="00D94006" w:rsidRDefault="00D94006" w:rsidP="00D94006">
            <w:r>
              <w:t>CHAR</w:t>
            </w:r>
          </w:p>
        </w:tc>
        <w:tc>
          <w:tcPr>
            <w:tcW w:w="3655" w:type="dxa"/>
            <w:vAlign w:val="bottom"/>
          </w:tcPr>
          <w:p w:rsidR="00D94006" w:rsidRDefault="00D94006" w:rsidP="00D94006">
            <w:r>
              <w:t>Szorzó</w:t>
            </w:r>
          </w:p>
        </w:tc>
      </w:tr>
      <w:tr w:rsidR="00D94006" w:rsidRPr="00F0184A" w:rsidTr="00D94006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94006" w:rsidRPr="00F0184A" w:rsidRDefault="00D94006" w:rsidP="00D94006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D94006" w:rsidRPr="00F0184A" w:rsidRDefault="00D94006" w:rsidP="00D94006">
            <w:r w:rsidRPr="00F0184A">
              <w:t>Futasazonosito</w:t>
            </w:r>
          </w:p>
        </w:tc>
      </w:tr>
    </w:tbl>
    <w:p w:rsidR="00D94006" w:rsidRPr="00BA55D7" w:rsidRDefault="00D94006" w:rsidP="00D94006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D94006" w:rsidRDefault="00D94006" w:rsidP="00D94006">
      <w:pPr>
        <w:tabs>
          <w:tab w:val="left" w:pos="567"/>
        </w:tabs>
      </w:pPr>
      <w:r w:rsidRPr="00BA55D7">
        <w:t xml:space="preserve">Local Index: </w:t>
      </w:r>
    </w:p>
    <w:p w:rsidR="00D94006" w:rsidRDefault="00D94006" w:rsidP="00D94006">
      <w:pPr>
        <w:tabs>
          <w:tab w:val="left" w:pos="567"/>
        </w:tabs>
      </w:pPr>
    </w:p>
    <w:p w:rsidR="00D94006" w:rsidRPr="00F25EB8" w:rsidRDefault="00D94006" w:rsidP="00D94006">
      <w:pPr>
        <w:tabs>
          <w:tab w:val="left" w:pos="567"/>
        </w:tabs>
        <w:rPr>
          <w:b/>
        </w:rPr>
      </w:pPr>
      <w:r>
        <w:rPr>
          <w:b/>
        </w:rPr>
        <w:t>A tábla az OBA alapadat ügyfelekre vonatkozó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OBA_UGYFEL</w:t>
      </w:r>
      <w:r w:rsidRPr="000D19B8">
        <w:t>_PKG</w:t>
      </w:r>
    </w:p>
    <w:p w:rsidR="00D94006" w:rsidRPr="00D5248B" w:rsidRDefault="00D94006" w:rsidP="00D94006">
      <w:pPr>
        <w:tabs>
          <w:tab w:val="left" w:pos="567"/>
        </w:tabs>
      </w:pPr>
    </w:p>
    <w:p w:rsidR="00D94006" w:rsidRDefault="00D94006" w:rsidP="00D94006">
      <w:r w:rsidRPr="00166598">
        <w:rPr>
          <w:u w:val="single"/>
        </w:rPr>
        <w:t>Előzmény(ek):</w:t>
      </w:r>
    </w:p>
    <w:p w:rsidR="00D94006" w:rsidRDefault="00D94006" w:rsidP="00D94006">
      <w:r w:rsidRPr="000D19B8">
        <w:t>REPGA_</w:t>
      </w:r>
      <w:r>
        <w:t>DET</w:t>
      </w:r>
      <w:r w:rsidRPr="000D19B8">
        <w:t>M_</w:t>
      </w:r>
      <w:r>
        <w:t>OBA_TBASE_ORD_PKG.MAIN</w:t>
      </w:r>
    </w:p>
    <w:p w:rsidR="00F66FB6" w:rsidRDefault="00F66FB6" w:rsidP="00D94006">
      <w:r w:rsidRPr="000D19B8">
        <w:t>REPGA_</w:t>
      </w:r>
      <w:r>
        <w:t>DET</w:t>
      </w:r>
      <w:r w:rsidRPr="000D19B8">
        <w:t>M_</w:t>
      </w:r>
      <w:r>
        <w:t>OBA_EBHU_UPLOAD_PKG.MAIN</w:t>
      </w:r>
    </w:p>
    <w:p w:rsidR="00D94006" w:rsidRDefault="00D94006" w:rsidP="00D94006">
      <w:pPr>
        <w:rPr>
          <w:u w:val="single"/>
        </w:rPr>
      </w:pPr>
    </w:p>
    <w:p w:rsidR="00D94006" w:rsidRPr="00166598" w:rsidRDefault="00D94006" w:rsidP="00D94006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D94006" w:rsidRDefault="00D94006" w:rsidP="00D94006">
      <w:pPr>
        <w:spacing w:line="240" w:lineRule="auto"/>
      </w:pPr>
    </w:p>
    <w:p w:rsidR="00D94006" w:rsidRDefault="00D94006" w:rsidP="00D94006">
      <w:pPr>
        <w:spacing w:line="240" w:lineRule="auto"/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OBA_SY_C</w:t>
      </w:r>
    </w:p>
    <w:p w:rsidR="00D94006" w:rsidRDefault="00D94006" w:rsidP="00D94006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D94006">
      <w:pPr>
        <w:tabs>
          <w:tab w:val="left" w:pos="567"/>
        </w:tabs>
      </w:pPr>
      <w:r>
        <w:t>REPGA_DETM_OBA_TBASE</w:t>
      </w:r>
    </w:p>
    <w:p w:rsidR="001F2980" w:rsidRDefault="001F2980" w:rsidP="00D94006">
      <w:pPr>
        <w:tabs>
          <w:tab w:val="left" w:pos="567"/>
        </w:tabs>
      </w:pPr>
      <w:r>
        <w:t>REPGA_DETM_OBA_TBASE_RES</w:t>
      </w:r>
    </w:p>
    <w:p w:rsidR="00D94006" w:rsidRDefault="00D94006" w:rsidP="00D94006">
      <w:pPr>
        <w:tabs>
          <w:tab w:val="left" w:pos="567"/>
        </w:tabs>
      </w:pPr>
    </w:p>
    <w:p w:rsidR="00D94006" w:rsidRPr="003B2C66" w:rsidRDefault="00D94006" w:rsidP="00D94006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D94006" w:rsidRDefault="00D94006" w:rsidP="00D94006">
      <w:pPr>
        <w:tabs>
          <w:tab w:val="left" w:pos="567"/>
        </w:tabs>
      </w:pPr>
    </w:p>
    <w:p w:rsidR="00D94006" w:rsidRDefault="00D94006" w:rsidP="00D94006">
      <w:pPr>
        <w:tabs>
          <w:tab w:val="left" w:pos="567"/>
        </w:tabs>
      </w:pPr>
      <w:r>
        <w:t>A töltéskor meg kell valósítani az alábbi scriptekben foglalt üzleti logikát:</w:t>
      </w:r>
    </w:p>
    <w:p w:rsidR="00D94006" w:rsidRDefault="00D94006" w:rsidP="00D94006">
      <w:pPr>
        <w:spacing w:line="240" w:lineRule="auto"/>
      </w:pPr>
      <w:r>
        <w:t>1.</w:t>
      </w:r>
    </w:p>
    <w:p w:rsidR="00D94006" w:rsidRDefault="00D94006" w:rsidP="00D94006">
      <w:pPr>
        <w:spacing w:line="240" w:lineRule="auto"/>
      </w:pPr>
      <w:r>
        <w:object w:dxaOrig="1513" w:dyaOrig="960">
          <v:shape id="_x0000_i1047" type="#_x0000_t75" style="width:75.35pt;height:48pt" o:ole="">
            <v:imagedata r:id="rId51" o:title=""/>
          </v:shape>
          <o:OLEObject Type="Embed" ProgID="Package" ShapeID="_x0000_i1047" DrawAspect="Icon" ObjectID="_1421675002" r:id="rId52"/>
        </w:object>
      </w:r>
      <w:r>
        <w:t>(</w:t>
      </w:r>
      <w:r w:rsidRPr="00D94006">
        <w:t xml:space="preserve"> OBA_</w:t>
      </w:r>
      <w:proofErr w:type="spellStart"/>
      <w:r w:rsidRPr="00D94006">
        <w:t>Ugyfel</w:t>
      </w:r>
      <w:proofErr w:type="spellEnd"/>
      <w:r>
        <w:t xml:space="preserve"> táblára vonatkozó részek)</w:t>
      </w:r>
    </w:p>
    <w:p w:rsidR="00C117B4" w:rsidRDefault="00C117B4">
      <w:pPr>
        <w:spacing w:line="240" w:lineRule="auto"/>
      </w:pPr>
    </w:p>
    <w:p w:rsidR="001F2980" w:rsidRDefault="001F2980" w:rsidP="00C117B4">
      <w:pPr>
        <w:spacing w:line="240" w:lineRule="auto"/>
      </w:pPr>
      <w:r>
        <w:br w:type="page"/>
      </w:r>
    </w:p>
    <w:p w:rsidR="001F2980" w:rsidRDefault="001F2980" w:rsidP="001F2980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UGYLET_PKG</w:t>
      </w:r>
      <w:r>
        <w:tab/>
      </w:r>
    </w:p>
    <w:p w:rsidR="001F2980" w:rsidRDefault="001F2980" w:rsidP="001F2980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1F2980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1F2980" w:rsidRPr="00F0184A" w:rsidRDefault="001F2980" w:rsidP="001F2980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OBA_UGYLET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1F2980" w:rsidRPr="00F0184A" w:rsidRDefault="001F2980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>
              <w:t>CLIENT_NO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VARCHAR2(40)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>
              <w:t>Ügyfélazonosító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ACCOUNT_NO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r>
              <w:t>VARCHAR2(25)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Ügyletazonosító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TIPUS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1F2980">
            <w:r>
              <w:t>VARCHAR2(20)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Típus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Default="001F2980" w:rsidP="00AF3DE4">
            <w: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1F2980" w:rsidRDefault="001F2980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1F2980" w:rsidRDefault="001F2980" w:rsidP="00AF3DE4">
            <w:r>
              <w:t>Egyenleg</w:t>
            </w:r>
          </w:p>
        </w:tc>
      </w:tr>
      <w:tr w:rsidR="001F298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1F2980" w:rsidRPr="00F0184A" w:rsidRDefault="001F2980" w:rsidP="00AF3DE4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1F2980" w:rsidRPr="00F0184A" w:rsidRDefault="001F2980" w:rsidP="00AF3DE4">
            <w:r w:rsidRPr="00F0184A">
              <w:t>Futasazonosito</w:t>
            </w:r>
          </w:p>
        </w:tc>
      </w:tr>
    </w:tbl>
    <w:p w:rsidR="001F2980" w:rsidRPr="00BA55D7" w:rsidRDefault="001F2980" w:rsidP="001F2980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1F2980" w:rsidRDefault="001F2980" w:rsidP="001F2980">
      <w:pPr>
        <w:tabs>
          <w:tab w:val="left" w:pos="567"/>
        </w:tabs>
      </w:pPr>
      <w:r w:rsidRPr="00BA55D7">
        <w:t xml:space="preserve">Local Index: </w:t>
      </w:r>
    </w:p>
    <w:p w:rsidR="001F2980" w:rsidRDefault="001F2980" w:rsidP="001F2980">
      <w:pPr>
        <w:tabs>
          <w:tab w:val="left" w:pos="567"/>
        </w:tabs>
      </w:pPr>
    </w:p>
    <w:p w:rsidR="001F2980" w:rsidRPr="00F25EB8" w:rsidRDefault="001F2980" w:rsidP="001F2980">
      <w:pPr>
        <w:tabs>
          <w:tab w:val="left" w:pos="567"/>
        </w:tabs>
        <w:rPr>
          <w:b/>
        </w:rPr>
      </w:pPr>
      <w:r>
        <w:rPr>
          <w:b/>
        </w:rPr>
        <w:t xml:space="preserve">A tábla az OBA alapadat </w:t>
      </w:r>
      <w:r w:rsidR="00AC4E20">
        <w:rPr>
          <w:b/>
        </w:rPr>
        <w:t>ügylet</w:t>
      </w:r>
      <w:r>
        <w:rPr>
          <w:b/>
        </w:rPr>
        <w:t xml:space="preserve"> eredményeit</w:t>
      </w:r>
      <w:r w:rsidRPr="004B1EBE">
        <w:rPr>
          <w:b/>
        </w:rPr>
        <w:t xml:space="preserve"> tartalmazza</w:t>
      </w:r>
      <w:r>
        <w:rPr>
          <w:b/>
        </w:rPr>
        <w:t>.</w:t>
      </w:r>
    </w:p>
    <w:p w:rsidR="001F2980" w:rsidRDefault="001F2980" w:rsidP="001F2980">
      <w:pPr>
        <w:spacing w:line="240" w:lineRule="auto"/>
      </w:pP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OBA_UGYLET</w:t>
      </w:r>
      <w:r w:rsidRPr="000D19B8">
        <w:t>_PKG</w:t>
      </w:r>
    </w:p>
    <w:p w:rsidR="001F2980" w:rsidRPr="00D5248B" w:rsidRDefault="001F2980" w:rsidP="001F2980">
      <w:pPr>
        <w:tabs>
          <w:tab w:val="left" w:pos="567"/>
        </w:tabs>
      </w:pPr>
    </w:p>
    <w:p w:rsidR="001F2980" w:rsidRDefault="001F2980" w:rsidP="001F2980">
      <w:r w:rsidRPr="00166598">
        <w:rPr>
          <w:u w:val="single"/>
        </w:rPr>
        <w:t>Előzmény(ek):</w:t>
      </w:r>
    </w:p>
    <w:p w:rsidR="001F2980" w:rsidRDefault="001F2980" w:rsidP="001F2980">
      <w:r w:rsidRPr="000D19B8">
        <w:t>REPGA_</w:t>
      </w:r>
      <w:r>
        <w:t>DET</w:t>
      </w:r>
      <w:r w:rsidRPr="000D19B8">
        <w:t>M_</w:t>
      </w:r>
      <w:r>
        <w:t>OBA_TBASE_ORD_PKG.MAIN</w:t>
      </w:r>
    </w:p>
    <w:p w:rsidR="001F2980" w:rsidRDefault="001F2980" w:rsidP="001F2980">
      <w:pPr>
        <w:rPr>
          <w:u w:val="single"/>
        </w:rPr>
      </w:pPr>
    </w:p>
    <w:p w:rsidR="001F2980" w:rsidRPr="00166598" w:rsidRDefault="001F2980" w:rsidP="001F2980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1F2980" w:rsidRDefault="00F66FB6" w:rsidP="001F2980">
      <w:pPr>
        <w:spacing w:line="240" w:lineRule="auto"/>
      </w:pPr>
      <w:r w:rsidRPr="000D19B8">
        <w:t>REPGA_</w:t>
      </w:r>
      <w:r>
        <w:t>DET</w:t>
      </w:r>
      <w:r w:rsidRPr="000D19B8">
        <w:t>M_</w:t>
      </w:r>
      <w:r>
        <w:t>OBA_EBHU_UPLOAD_PKG.MAIN</w:t>
      </w:r>
    </w:p>
    <w:p w:rsidR="001F2980" w:rsidRDefault="001F2980" w:rsidP="001F2980">
      <w:pPr>
        <w:spacing w:line="240" w:lineRule="auto"/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1F2980" w:rsidRDefault="001F2980" w:rsidP="001F2980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OBA_QCONTC</w:t>
      </w:r>
    </w:p>
    <w:p w:rsidR="001F2980" w:rsidRDefault="001F2980" w:rsidP="001F2980">
      <w:pPr>
        <w:tabs>
          <w:tab w:val="left" w:pos="567"/>
        </w:tabs>
      </w:pPr>
    </w:p>
    <w:p w:rsidR="001F2980" w:rsidRPr="003B2C66" w:rsidRDefault="001F2980" w:rsidP="001F2980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1F2980" w:rsidRDefault="001F2980" w:rsidP="001F2980">
      <w:pPr>
        <w:tabs>
          <w:tab w:val="left" w:pos="567"/>
        </w:tabs>
      </w:pPr>
    </w:p>
    <w:p w:rsidR="001F2980" w:rsidRDefault="001F2980" w:rsidP="001F2980">
      <w:pPr>
        <w:tabs>
          <w:tab w:val="left" w:pos="567"/>
        </w:tabs>
      </w:pPr>
      <w:r>
        <w:t>A töltéskor meg kell valósítani az alábbi scriptekben foglalt üzleti logikát:</w:t>
      </w:r>
    </w:p>
    <w:p w:rsidR="001F2980" w:rsidRDefault="001F2980" w:rsidP="001F2980">
      <w:pPr>
        <w:spacing w:line="240" w:lineRule="auto"/>
      </w:pPr>
      <w:r>
        <w:t>1.</w:t>
      </w:r>
    </w:p>
    <w:p w:rsidR="001F2980" w:rsidRDefault="001F2980" w:rsidP="001F2980">
      <w:pPr>
        <w:spacing w:line="240" w:lineRule="auto"/>
      </w:pPr>
      <w:r>
        <w:object w:dxaOrig="1513" w:dyaOrig="960">
          <v:shape id="_x0000_i1048" type="#_x0000_t75" style="width:75.35pt;height:48pt" o:ole="">
            <v:imagedata r:id="rId51" o:title=""/>
          </v:shape>
          <o:OLEObject Type="Embed" ProgID="Package" ShapeID="_x0000_i1048" DrawAspect="Icon" ObjectID="_1421675003" r:id="rId53"/>
        </w:object>
      </w:r>
      <w:r>
        <w:t>(</w:t>
      </w:r>
      <w:r w:rsidRPr="00D94006">
        <w:t xml:space="preserve"> OBA_</w:t>
      </w:r>
      <w:proofErr w:type="spellStart"/>
      <w:r w:rsidRPr="00D94006">
        <w:t>Ugy</w:t>
      </w:r>
      <w:r>
        <w:t>let</w:t>
      </w:r>
      <w:proofErr w:type="spellEnd"/>
      <w:r>
        <w:t xml:space="preserve"> táblára vonatkozó részek)</w:t>
      </w:r>
    </w:p>
    <w:p w:rsidR="00C02A5E" w:rsidRDefault="00C02A5E" w:rsidP="00C02A5E">
      <w:pPr>
        <w:spacing w:line="240" w:lineRule="auto"/>
      </w:pPr>
    </w:p>
    <w:p w:rsidR="00C117B4" w:rsidRDefault="001F2980" w:rsidP="00C117B4">
      <w:pPr>
        <w:pStyle w:val="Cmsor5"/>
        <w:numPr>
          <w:ilvl w:val="0"/>
          <w:numId w:val="9"/>
        </w:numPr>
      </w:pPr>
      <w:r>
        <w:br w:type="page"/>
      </w:r>
      <w:r w:rsidR="00C117B4" w:rsidRPr="002E534F">
        <w:lastRenderedPageBreak/>
        <w:t>REPGA_DETM_OBA_</w:t>
      </w:r>
      <w:r w:rsidR="00C117B4">
        <w:t>EBHU_UPLOAD_PKG</w:t>
      </w:r>
      <w:r w:rsidR="00C117B4">
        <w:tab/>
      </w:r>
    </w:p>
    <w:p w:rsidR="00C117B4" w:rsidRDefault="00C117B4" w:rsidP="00C117B4">
      <w:pPr>
        <w:tabs>
          <w:tab w:val="left" w:pos="567"/>
        </w:tabs>
        <w:rPr>
          <w:bCs/>
        </w:rPr>
      </w:pPr>
    </w:p>
    <w:p w:rsidR="00C117B4" w:rsidRDefault="00C117B4" w:rsidP="00C117B4">
      <w:pPr>
        <w:tabs>
          <w:tab w:val="left" w:pos="567"/>
        </w:tabs>
      </w:pPr>
    </w:p>
    <w:p w:rsidR="00C117B4" w:rsidRPr="00F25EB8" w:rsidRDefault="00C117B4" w:rsidP="00C117B4">
      <w:pPr>
        <w:tabs>
          <w:tab w:val="left" w:pos="567"/>
        </w:tabs>
        <w:rPr>
          <w:b/>
        </w:rPr>
      </w:pPr>
      <w:r>
        <w:rPr>
          <w:b/>
        </w:rPr>
        <w:t xml:space="preserve">A </w:t>
      </w:r>
      <w:r w:rsidR="00F66FB6">
        <w:rPr>
          <w:b/>
        </w:rPr>
        <w:t xml:space="preserve">package a REPGA_DETM_OBA_UGYLET és REPGA_DETM_OBA_UGYFEL tábla adatait tölti fel </w:t>
      </w:r>
      <w:r w:rsidR="00F66FB6" w:rsidRPr="00F66FB6">
        <w:rPr>
          <w:b/>
        </w:rPr>
        <w:t>EBHP adatbázis EBHU sémájába</w:t>
      </w:r>
      <w:r w:rsidR="00F66FB6">
        <w:rPr>
          <w:b/>
        </w:rPr>
        <w:t>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EBHU_UPLOAD</w:t>
      </w:r>
      <w:r w:rsidRPr="000D19B8">
        <w:t>_PKG</w:t>
      </w:r>
    </w:p>
    <w:p w:rsidR="00C117B4" w:rsidRPr="00D5248B" w:rsidRDefault="00C117B4" w:rsidP="00C117B4">
      <w:pPr>
        <w:tabs>
          <w:tab w:val="left" w:pos="567"/>
        </w:tabs>
      </w:pPr>
    </w:p>
    <w:p w:rsidR="00C117B4" w:rsidRDefault="00C117B4" w:rsidP="00C117B4">
      <w:r w:rsidRPr="00166598">
        <w:rPr>
          <w:u w:val="single"/>
        </w:rPr>
        <w:t>Előzmény(ek):</w:t>
      </w:r>
    </w:p>
    <w:p w:rsidR="00C117B4" w:rsidRDefault="00C117B4" w:rsidP="00C117B4">
      <w:r w:rsidRPr="000D19B8">
        <w:t>REPGA_</w:t>
      </w:r>
      <w:r>
        <w:t>DET</w:t>
      </w:r>
      <w:r w:rsidRPr="000D19B8">
        <w:t>M_</w:t>
      </w:r>
      <w:r>
        <w:t>OBA_</w:t>
      </w:r>
      <w:r w:rsidR="00F66FB6">
        <w:t>UGYFEL</w:t>
      </w:r>
      <w:r>
        <w:t>_PKG.MAIN</w:t>
      </w:r>
    </w:p>
    <w:p w:rsidR="00F66FB6" w:rsidRDefault="00F66FB6" w:rsidP="00C117B4">
      <w:r w:rsidRPr="000D19B8">
        <w:t>REPGA_</w:t>
      </w:r>
      <w:r>
        <w:t>DET</w:t>
      </w:r>
      <w:r w:rsidRPr="000D19B8">
        <w:t>M_</w:t>
      </w:r>
      <w:r>
        <w:t>OBA_UGYLET_PKG.MAIN</w:t>
      </w:r>
    </w:p>
    <w:p w:rsidR="00C117B4" w:rsidRDefault="00C117B4" w:rsidP="00C117B4">
      <w:pPr>
        <w:rPr>
          <w:u w:val="single"/>
        </w:rPr>
      </w:pPr>
    </w:p>
    <w:p w:rsidR="00C117B4" w:rsidRPr="00166598" w:rsidRDefault="00C117B4" w:rsidP="00C117B4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C117B4" w:rsidRDefault="00F66FB6" w:rsidP="00C117B4">
      <w:pPr>
        <w:spacing w:line="240" w:lineRule="auto"/>
      </w:pPr>
      <w:r>
        <w:t>nincs</w:t>
      </w:r>
    </w:p>
    <w:p w:rsidR="00C117B4" w:rsidRDefault="00C117B4" w:rsidP="00C117B4">
      <w:pPr>
        <w:spacing w:line="240" w:lineRule="auto"/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OBA_UGYFEL</w:t>
      </w:r>
    </w:p>
    <w:p w:rsidR="00C117B4" w:rsidRDefault="00F66FB6" w:rsidP="00C117B4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OBA_UGYLET</w:t>
      </w:r>
    </w:p>
    <w:p w:rsidR="00C117B4" w:rsidRDefault="00C117B4" w:rsidP="00C117B4">
      <w:pPr>
        <w:tabs>
          <w:tab w:val="left" w:pos="567"/>
        </w:tabs>
      </w:pPr>
    </w:p>
    <w:p w:rsidR="00C117B4" w:rsidRPr="003B2C66" w:rsidRDefault="00C117B4" w:rsidP="00C117B4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C117B4" w:rsidRDefault="00C117B4" w:rsidP="00C117B4">
      <w:pPr>
        <w:tabs>
          <w:tab w:val="left" w:pos="567"/>
        </w:tabs>
      </w:pPr>
    </w:p>
    <w:p w:rsidR="00C117B4" w:rsidRDefault="00C117B4" w:rsidP="00C117B4">
      <w:pPr>
        <w:tabs>
          <w:tab w:val="left" w:pos="567"/>
        </w:tabs>
      </w:pPr>
      <w:r>
        <w:t>A töltéskor meg kell valósítani az alábbi scriptekben foglalt üzleti logikát:</w:t>
      </w:r>
    </w:p>
    <w:p w:rsidR="00C117B4" w:rsidRDefault="00C117B4" w:rsidP="00C117B4">
      <w:pPr>
        <w:spacing w:line="240" w:lineRule="auto"/>
      </w:pPr>
      <w:r>
        <w:t>1.</w:t>
      </w:r>
    </w:p>
    <w:p w:rsidR="00F66FB6" w:rsidRDefault="00F66FB6" w:rsidP="00C117B4">
      <w:pPr>
        <w:spacing w:line="240" w:lineRule="auto"/>
      </w:pPr>
      <w:r>
        <w:object w:dxaOrig="1513" w:dyaOrig="960">
          <v:shape id="_x0000_i1049" type="#_x0000_t75" style="width:75.35pt;height:48pt" o:ole="">
            <v:imagedata r:id="rId54" o:title=""/>
          </v:shape>
          <o:OLEObject Type="Embed" ProgID="Package" ShapeID="_x0000_i1049" DrawAspect="Icon" ObjectID="_1421675004" r:id="rId55"/>
        </w:object>
      </w:r>
      <w:r>
        <w:tab/>
      </w:r>
      <w:r>
        <w:object w:dxaOrig="1513" w:dyaOrig="960">
          <v:shape id="_x0000_i1050" type="#_x0000_t75" style="width:75.35pt;height:48pt" o:ole="">
            <v:imagedata r:id="rId56" o:title=""/>
          </v:shape>
          <o:OLEObject Type="Embed" ProgID="Package" ShapeID="_x0000_i1050" DrawAspect="Icon" ObjectID="_1421675005" r:id="rId57"/>
        </w:object>
      </w:r>
    </w:p>
    <w:p w:rsidR="00F66FB6" w:rsidRDefault="00F66FB6" w:rsidP="00C117B4">
      <w:pPr>
        <w:spacing w:line="240" w:lineRule="auto"/>
      </w:pPr>
    </w:p>
    <w:p w:rsidR="00C117B4" w:rsidRDefault="00F66FB6" w:rsidP="00C117B4">
      <w:pPr>
        <w:spacing w:line="240" w:lineRule="auto"/>
      </w:pPr>
      <w:r>
        <w:t>A ba</w:t>
      </w:r>
      <w:r w:rsidR="00C117B4">
        <w:t>nkos és postai dolgozók adatai elkülönülten kezelendők.</w:t>
      </w:r>
    </w:p>
    <w:p w:rsidR="00C117B4" w:rsidRDefault="00C117B4" w:rsidP="00C117B4">
      <w:pPr>
        <w:spacing w:line="240" w:lineRule="auto"/>
      </w:pPr>
    </w:p>
    <w:p w:rsidR="00C117B4" w:rsidRDefault="00C117B4" w:rsidP="00C117B4">
      <w:pPr>
        <w:spacing w:line="240" w:lineRule="auto"/>
      </w:pPr>
      <w:r>
        <w:t>A többi ügyfél esetén az ügyfél- és számlaadatokat az EBHP adatbázis EBHU sémájába másoljuk, mely információkat az Előtét Rendszerben jelenítenek meg. A korábbi hónapok legyűj</w:t>
      </w:r>
      <w:r w:rsidR="00167AF4">
        <w:t xml:space="preserve">tése egy archiv táblába kerül </w:t>
      </w:r>
      <w:r>
        <w:t>lementésre</w:t>
      </w:r>
      <w:r w:rsidR="00167AF4">
        <w:t>.</w:t>
      </w:r>
    </w:p>
    <w:p w:rsidR="00C02A5E" w:rsidRDefault="00C02A5E">
      <w:pPr>
        <w:spacing w:line="240" w:lineRule="auto"/>
      </w:pPr>
    </w:p>
    <w:p w:rsidR="006F22B5" w:rsidRDefault="00B61F70" w:rsidP="006F22B5">
      <w:pPr>
        <w:pStyle w:val="Cmsor5"/>
        <w:numPr>
          <w:ilvl w:val="0"/>
          <w:numId w:val="9"/>
        </w:numPr>
      </w:pPr>
      <w:r>
        <w:br w:type="page"/>
      </w:r>
      <w:r w:rsidR="006F22B5" w:rsidRPr="002E534F">
        <w:lastRenderedPageBreak/>
        <w:t>REPGA_DETM_OBA_</w:t>
      </w:r>
      <w:r w:rsidR="006F22B5">
        <w:t>RES</w:t>
      </w:r>
      <w:r w:rsidR="00706C65">
        <w:t>_U</w:t>
      </w:r>
      <w:r w:rsidR="006F22B5">
        <w:t>_PKG</w:t>
      </w:r>
      <w:r w:rsidR="006F22B5">
        <w:tab/>
      </w:r>
    </w:p>
    <w:p w:rsidR="006F22B5" w:rsidRDefault="006F22B5" w:rsidP="006F22B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6F22B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6F22B5" w:rsidRPr="00F0184A" w:rsidRDefault="006F22B5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_U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6F22B5" w:rsidRPr="00F0184A" w:rsidRDefault="006F22B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>
              <w:t>KBB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A804AB" w:rsidP="00AF3DE4">
            <w:r>
              <w:t>VARCHAR2(1)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Típus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Előző név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Anyja neve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idő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Születési hely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VARCHAR2(2)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Nemzetiség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Sz. az. sz.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Útlevélszám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 w:rsidRPr="006F22B5">
              <w:t>Jogosítvány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Cégjegyzékszám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Nyilvántartási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KSH</w:t>
            </w:r>
            <w:r w:rsidR="00DA3A76" w:rsidRPr="00CA2BB5">
              <w:rPr>
                <w:caps/>
              </w:rPr>
              <w:t>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VARCHAR2(20)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KSH 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Adóazonosító</w:t>
            </w:r>
            <w:r w:rsidR="00DA3A76">
              <w:t xml:space="preserve"> jel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VARCHAR2(11)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Adószám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POSTAL</w:t>
            </w:r>
            <w:r w:rsidR="006F22B5"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6F22B5" w:rsidP="00AF3DE4">
            <w:r>
              <w:t>VARCHAR2(5)</w:t>
            </w:r>
          </w:p>
        </w:tc>
        <w:tc>
          <w:tcPr>
            <w:tcW w:w="3655" w:type="dxa"/>
            <w:vAlign w:val="bottom"/>
          </w:tcPr>
          <w:p w:rsidR="006F22B5" w:rsidRDefault="006F22B5" w:rsidP="00AF3DE4">
            <w:r>
              <w:t>Irányítószám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6F22B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r>
              <w:t>VARCHAR2(70)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Település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r>
              <w:t>VARCHAR2(70)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>
              <w:t>Cím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r>
              <w:t>VARCHAR2(300)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>
              <w:t>Telefonszám</w:t>
            </w:r>
          </w:p>
        </w:tc>
      </w:tr>
      <w:tr w:rsidR="00DA3A76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DA3A76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DA3A76" w:rsidRDefault="00DA3A76" w:rsidP="00AF3DE4">
            <w:r>
              <w:t>VARCHAR2(50)</w:t>
            </w:r>
          </w:p>
        </w:tc>
        <w:tc>
          <w:tcPr>
            <w:tcW w:w="3655" w:type="dxa"/>
            <w:vAlign w:val="bottom"/>
          </w:tcPr>
          <w:p w:rsidR="00DA3A76" w:rsidRDefault="00DA3A76" w:rsidP="00AF3DE4">
            <w:r w:rsidRPr="00DA3A76">
              <w:t>E-mail cím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CA2BB5" w:rsidRDefault="00DA3A76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Default="00CA2BB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6F22B5" w:rsidRDefault="00DA3A76" w:rsidP="00AF3DE4">
            <w:r w:rsidRPr="00DA3A76">
              <w:t>Összes tőke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Összes kamat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Zárolt betétek összege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OBA kártalanítási értékhatár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Kamatjövedelemadó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Lejárt követelések</w:t>
            </w:r>
          </w:p>
        </w:tc>
      </w:tr>
      <w:tr w:rsidR="00CA2B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CA2BB5" w:rsidRPr="00CA2BB5" w:rsidRDefault="00CA2BB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CA2BB5" w:rsidRDefault="00CA2BB5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CA2BB5" w:rsidRDefault="00CA2BB5" w:rsidP="00AF3DE4">
            <w:r w:rsidRPr="00DA3A76">
              <w:t>Konszolidált összeg</w:t>
            </w:r>
          </w:p>
        </w:tc>
      </w:tr>
      <w:tr w:rsidR="006F22B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6F22B5" w:rsidRPr="00F0184A" w:rsidRDefault="006F22B5" w:rsidP="00AF3DE4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6F22B5" w:rsidRPr="00F0184A" w:rsidRDefault="006F22B5" w:rsidP="00AF3DE4">
            <w:r w:rsidRPr="00F0184A">
              <w:t>Futasazonosito</w:t>
            </w:r>
          </w:p>
        </w:tc>
      </w:tr>
    </w:tbl>
    <w:p w:rsidR="006F22B5" w:rsidRPr="00BA55D7" w:rsidRDefault="006F22B5" w:rsidP="006F22B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6F22B5" w:rsidRDefault="006F22B5" w:rsidP="006F22B5">
      <w:pPr>
        <w:tabs>
          <w:tab w:val="left" w:pos="567"/>
        </w:tabs>
      </w:pPr>
      <w:r w:rsidRPr="00BA55D7">
        <w:t xml:space="preserve">Local Index: </w:t>
      </w:r>
    </w:p>
    <w:p w:rsidR="006F22B5" w:rsidRDefault="006F22B5" w:rsidP="006F22B5">
      <w:pPr>
        <w:tabs>
          <w:tab w:val="left" w:pos="567"/>
        </w:tabs>
      </w:pPr>
    </w:p>
    <w:p w:rsidR="006F22B5" w:rsidRPr="00F25EB8" w:rsidRDefault="006F22B5" w:rsidP="006F22B5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ügyfél </w:t>
      </w:r>
      <w:r w:rsidR="00E30C08">
        <w:rPr>
          <w:b/>
        </w:rPr>
        <w:t>eredmény</w:t>
      </w:r>
      <w:r>
        <w:rPr>
          <w:b/>
        </w:rPr>
        <w:t xml:space="preserve">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6F22B5" w:rsidRDefault="006F22B5" w:rsidP="006F22B5">
      <w:pPr>
        <w:spacing w:line="240" w:lineRule="auto"/>
      </w:pP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RES</w:t>
      </w:r>
      <w:r w:rsidR="00706C65">
        <w:t>_U</w:t>
      </w:r>
      <w:r w:rsidRPr="000D19B8">
        <w:t>_PKG</w:t>
      </w:r>
    </w:p>
    <w:p w:rsidR="006F22B5" w:rsidRPr="00D5248B" w:rsidRDefault="006F22B5" w:rsidP="006F22B5">
      <w:pPr>
        <w:tabs>
          <w:tab w:val="left" w:pos="567"/>
        </w:tabs>
      </w:pPr>
    </w:p>
    <w:p w:rsidR="006F22B5" w:rsidRDefault="006F22B5" w:rsidP="006F22B5">
      <w:r w:rsidRPr="00166598">
        <w:rPr>
          <w:u w:val="single"/>
        </w:rPr>
        <w:t>Előzmény(ek):</w:t>
      </w:r>
    </w:p>
    <w:p w:rsidR="006F22B5" w:rsidRDefault="006F22B5" w:rsidP="006F22B5"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TBASE_ORD</w:t>
      </w:r>
      <w:r w:rsidRPr="000D19B8">
        <w:t>_PKG</w:t>
      </w:r>
      <w:r>
        <w:t>.MAIN</w:t>
      </w:r>
    </w:p>
    <w:p w:rsidR="006F22B5" w:rsidRDefault="006F22B5" w:rsidP="006F22B5">
      <w:pPr>
        <w:rPr>
          <w:u w:val="single"/>
        </w:rPr>
      </w:pPr>
    </w:p>
    <w:p w:rsidR="006F22B5" w:rsidRPr="00166598" w:rsidRDefault="006F22B5" w:rsidP="006F22B5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6F22B5" w:rsidRDefault="00CA2BB5" w:rsidP="006F22B5">
      <w:pPr>
        <w:spacing w:line="240" w:lineRule="auto"/>
      </w:pPr>
      <w:r>
        <w:t>nincs</w:t>
      </w:r>
    </w:p>
    <w:p w:rsidR="006F22B5" w:rsidRDefault="006F22B5" w:rsidP="006F22B5">
      <w:pPr>
        <w:spacing w:line="240" w:lineRule="auto"/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6F22B5" w:rsidRDefault="006F22B5" w:rsidP="006F22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CA2BB5">
        <w:t>TBASE</w:t>
      </w:r>
      <w:r>
        <w:t xml:space="preserve"> </w:t>
      </w:r>
    </w:p>
    <w:p w:rsidR="00CA2BB5" w:rsidRDefault="00CA2BB5" w:rsidP="00CA2BB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CA2BB5" w:rsidRDefault="00CA2BB5" w:rsidP="00CA2BB5">
      <w:pPr>
        <w:tabs>
          <w:tab w:val="left" w:pos="567"/>
        </w:tabs>
      </w:pPr>
      <w:r>
        <w:t>REPGA_DETM_OBA_SY_C</w:t>
      </w:r>
    </w:p>
    <w:p w:rsidR="00CA2BB5" w:rsidRDefault="00CA2BB5" w:rsidP="00CA2BB5">
      <w:pPr>
        <w:tabs>
          <w:tab w:val="left" w:pos="567"/>
        </w:tabs>
      </w:pPr>
      <w:r>
        <w:t>REPGA_DETM_OBA_U_CLIENT</w:t>
      </w:r>
    </w:p>
    <w:p w:rsidR="00CA2BB5" w:rsidRDefault="00CA2BB5" w:rsidP="00CA2BB5">
      <w:pPr>
        <w:tabs>
          <w:tab w:val="left" w:pos="567"/>
        </w:tabs>
      </w:pPr>
      <w:r>
        <w:t>REPGA_DETM_OBA_BJEGY</w:t>
      </w:r>
    </w:p>
    <w:p w:rsidR="006F22B5" w:rsidRPr="007E7338" w:rsidRDefault="00CA2BB5" w:rsidP="006F22B5">
      <w:pPr>
        <w:tabs>
          <w:tab w:val="left" w:pos="567"/>
        </w:tabs>
        <w:rPr>
          <w:caps/>
        </w:rPr>
      </w:pPr>
      <w:r>
        <w:t>REPGA_DETM_OBA_EJEGY</w:t>
      </w:r>
    </w:p>
    <w:p w:rsidR="006F22B5" w:rsidRDefault="006F22B5" w:rsidP="006F22B5">
      <w:pPr>
        <w:tabs>
          <w:tab w:val="left" w:pos="567"/>
        </w:tabs>
      </w:pPr>
    </w:p>
    <w:p w:rsidR="006F22B5" w:rsidRPr="003B2C66" w:rsidRDefault="006F22B5" w:rsidP="006F22B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6F22B5" w:rsidRDefault="006F22B5" w:rsidP="006F22B5">
      <w:pPr>
        <w:tabs>
          <w:tab w:val="left" w:pos="567"/>
        </w:tabs>
      </w:pPr>
    </w:p>
    <w:p w:rsidR="006F22B5" w:rsidRDefault="006F22B5" w:rsidP="006F22B5">
      <w:pPr>
        <w:tabs>
          <w:tab w:val="left" w:pos="567"/>
        </w:tabs>
      </w:pPr>
      <w:r>
        <w:t>A töltéskor meg kell valósítani az alábbi scriptekben foglalt üzleti logikát:</w:t>
      </w:r>
    </w:p>
    <w:p w:rsidR="006F22B5" w:rsidRDefault="006F22B5" w:rsidP="006F22B5">
      <w:pPr>
        <w:spacing w:line="240" w:lineRule="auto"/>
      </w:pPr>
      <w:r>
        <w:t>1.</w:t>
      </w:r>
      <w:r w:rsidR="00A804AB">
        <w:object w:dxaOrig="1513" w:dyaOrig="960">
          <v:shape id="_x0000_i1051" type="#_x0000_t75" style="width:75.35pt;height:48pt" o:ole="">
            <v:imagedata r:id="rId58" o:title=""/>
          </v:shape>
          <o:OLEObject Type="Embed" ProgID="Package" ShapeID="_x0000_i1051" DrawAspect="Icon" ObjectID="_1421675006" r:id="rId59"/>
        </w:object>
      </w:r>
      <w:r w:rsidR="00A804AB">
        <w:t xml:space="preserve">(első rész </w:t>
      </w:r>
      <w:proofErr w:type="spellStart"/>
      <w:r w:rsidR="00A804AB">
        <w:t>select</w:t>
      </w:r>
      <w:proofErr w:type="spellEnd"/>
      <w:r w:rsidR="00A804AB">
        <w:t>)</w:t>
      </w:r>
    </w:p>
    <w:p w:rsidR="00A804AB" w:rsidRDefault="00A804AB" w:rsidP="006F22B5">
      <w:pPr>
        <w:spacing w:line="240" w:lineRule="auto"/>
      </w:pPr>
    </w:p>
    <w:p w:rsidR="00A804AB" w:rsidRDefault="00A804AB" w:rsidP="00A804AB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</w:t>
      </w:r>
      <w:r w:rsidR="00706C65">
        <w:t>_B</w:t>
      </w:r>
      <w:r>
        <w:t>_PKG</w:t>
      </w:r>
      <w:r>
        <w:tab/>
      </w:r>
    </w:p>
    <w:p w:rsidR="00A804AB" w:rsidRDefault="00A804AB" w:rsidP="00A804AB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A804AB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A804AB" w:rsidRPr="00F0184A" w:rsidRDefault="00A804AB" w:rsidP="00706C6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</w:t>
            </w:r>
            <w:r w:rsidR="00706C65">
              <w:rPr>
                <w:b/>
                <w:bCs/>
              </w:rPr>
              <w:t>_B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A804AB" w:rsidRPr="00F0184A" w:rsidRDefault="00A804AB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A804AB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B72254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>
              <w:t>KBB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B72254" w:rsidP="00AF3DE4">
            <w:pPr>
              <w:rPr>
                <w:caps/>
              </w:rPr>
            </w:pPr>
            <w:r>
              <w:rPr>
                <w:caps/>
              </w:rPr>
              <w:t>OBA_ORDER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E30C08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Kártalanítási sorrend száma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ACCOUNT_NO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r>
              <w:t>VARCHAR2(25</w:t>
            </w:r>
            <w:r w:rsidR="00A804AB"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Egyedi betétszámlaszám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r>
              <w:t>VARCHAR2(50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Ügylet azonosító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AF3DE4">
            <w:r>
              <w:t>VARCHAR2(1)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Termék típus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Default="00E30C08" w:rsidP="00E30C08">
            <w:r>
              <w:t>VARCHAR2(15)</w:t>
            </w:r>
          </w:p>
        </w:tc>
        <w:tc>
          <w:tcPr>
            <w:tcW w:w="3655" w:type="dxa"/>
            <w:vAlign w:val="bottom"/>
          </w:tcPr>
          <w:p w:rsidR="00A804AB" w:rsidRDefault="00B72254" w:rsidP="00AF3DE4">
            <w:r w:rsidRPr="00B72254">
              <w:t>Biztosítási jogcím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tőkeegyenleg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Számla kamata</w:t>
            </w:r>
          </w:p>
        </w:tc>
      </w:tr>
      <w:tr w:rsidR="00E30C08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E30C08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E30C08" w:rsidRDefault="00E30C08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E30C08" w:rsidRDefault="00E30C08" w:rsidP="00AF3DE4">
            <w:r w:rsidRPr="00B72254">
              <w:t>Kamatjövedelemadó</w:t>
            </w:r>
          </w:p>
        </w:tc>
      </w:tr>
      <w:tr w:rsidR="00B72254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B72254" w:rsidRPr="00CA2BB5" w:rsidRDefault="00E30C08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B72254" w:rsidRDefault="00B72254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B72254" w:rsidRDefault="00B72254" w:rsidP="00B72254">
            <w:r w:rsidRPr="00DA3A76">
              <w:t>Zárolt összeg</w:t>
            </w:r>
          </w:p>
        </w:tc>
      </w:tr>
      <w:tr w:rsidR="00A804AB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804AB" w:rsidRPr="00F0184A" w:rsidRDefault="00A804AB" w:rsidP="00AF3DE4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A804AB" w:rsidRPr="00F0184A" w:rsidRDefault="00A804AB" w:rsidP="00AF3DE4">
            <w:r w:rsidRPr="00F0184A">
              <w:t>Futasazonosito</w:t>
            </w:r>
          </w:p>
        </w:tc>
      </w:tr>
    </w:tbl>
    <w:p w:rsidR="00A804AB" w:rsidRPr="00BA55D7" w:rsidRDefault="00A804AB" w:rsidP="00A804AB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A804AB" w:rsidRDefault="00A804AB" w:rsidP="00A804AB">
      <w:pPr>
        <w:tabs>
          <w:tab w:val="left" w:pos="567"/>
        </w:tabs>
      </w:pPr>
      <w:r w:rsidRPr="00BA55D7">
        <w:t xml:space="preserve">Local Index: </w:t>
      </w:r>
    </w:p>
    <w:p w:rsidR="00A804AB" w:rsidRDefault="00A804AB" w:rsidP="00A804AB">
      <w:pPr>
        <w:tabs>
          <w:tab w:val="left" w:pos="567"/>
        </w:tabs>
      </w:pPr>
    </w:p>
    <w:p w:rsidR="00A804AB" w:rsidRPr="00F25EB8" w:rsidRDefault="00A804AB" w:rsidP="00A804AB">
      <w:pPr>
        <w:tabs>
          <w:tab w:val="left" w:pos="567"/>
        </w:tabs>
        <w:rPr>
          <w:b/>
        </w:rPr>
      </w:pPr>
      <w:r>
        <w:rPr>
          <w:b/>
        </w:rPr>
        <w:t xml:space="preserve">A tábla az </w:t>
      </w:r>
      <w:r w:rsidR="00E30C08">
        <w:rPr>
          <w:b/>
        </w:rPr>
        <w:t xml:space="preserve">OBA </w:t>
      </w:r>
      <w:r w:rsidR="00706C65">
        <w:rPr>
          <w:b/>
        </w:rPr>
        <w:t xml:space="preserve">betét </w:t>
      </w:r>
      <w:r w:rsidR="00E30C08"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A804AB" w:rsidRDefault="00A804AB" w:rsidP="00A804AB">
      <w:pPr>
        <w:spacing w:line="240" w:lineRule="auto"/>
      </w:pP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</w:t>
      </w:r>
      <w:r w:rsidR="00B72254">
        <w:t>ES</w:t>
      </w:r>
      <w:r w:rsidR="00706C65">
        <w:t>_B</w:t>
      </w:r>
      <w:r w:rsidRPr="000D19B8">
        <w:t>_PKG</w:t>
      </w:r>
    </w:p>
    <w:p w:rsidR="00A804AB" w:rsidRPr="00D5248B" w:rsidRDefault="00A804AB" w:rsidP="00A804AB">
      <w:pPr>
        <w:tabs>
          <w:tab w:val="left" w:pos="567"/>
        </w:tabs>
      </w:pPr>
    </w:p>
    <w:p w:rsidR="00A804AB" w:rsidRDefault="00A804AB" w:rsidP="00A804AB">
      <w:r w:rsidRPr="00166598">
        <w:rPr>
          <w:u w:val="single"/>
        </w:rPr>
        <w:t>Előzmény(ek):</w:t>
      </w:r>
    </w:p>
    <w:p w:rsidR="00A804AB" w:rsidRDefault="00A804AB" w:rsidP="00A804AB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r>
        <w:t>.MAIN</w:t>
      </w:r>
    </w:p>
    <w:p w:rsidR="00A804AB" w:rsidRDefault="00A804AB" w:rsidP="00A804AB">
      <w:pPr>
        <w:rPr>
          <w:u w:val="single"/>
        </w:rPr>
      </w:pPr>
    </w:p>
    <w:p w:rsidR="00A804AB" w:rsidRPr="00166598" w:rsidRDefault="00A804AB" w:rsidP="00A804AB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A804AB" w:rsidRDefault="00A804AB" w:rsidP="00A804AB">
      <w:pPr>
        <w:spacing w:line="240" w:lineRule="auto"/>
      </w:pPr>
      <w:r>
        <w:t>nincs</w:t>
      </w:r>
    </w:p>
    <w:p w:rsidR="00A804AB" w:rsidRDefault="00A804AB" w:rsidP="00A804AB">
      <w:pPr>
        <w:spacing w:line="240" w:lineRule="auto"/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A804AB" w:rsidRDefault="00A804AB" w:rsidP="00A804AB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B72254">
        <w:t>ORD</w:t>
      </w:r>
    </w:p>
    <w:p w:rsidR="00A804AB" w:rsidRDefault="00A804AB" w:rsidP="00A804AB">
      <w:pPr>
        <w:tabs>
          <w:tab w:val="left" w:pos="567"/>
        </w:tabs>
      </w:pPr>
      <w:r>
        <w:t>REPGA_DETM_OBA_</w:t>
      </w:r>
      <w:r w:rsidR="00B72254">
        <w:t>FIDB_R</w:t>
      </w:r>
    </w:p>
    <w:p w:rsidR="00A804AB" w:rsidRDefault="00A804AB" w:rsidP="00A804AB">
      <w:pPr>
        <w:tabs>
          <w:tab w:val="left" w:pos="567"/>
        </w:tabs>
      </w:pPr>
      <w:r>
        <w:t>REPGA_DETM_OBA_U_</w:t>
      </w:r>
      <w:r w:rsidR="00B72254">
        <w:t>BETET</w:t>
      </w:r>
    </w:p>
    <w:p w:rsidR="00A804AB" w:rsidRDefault="00A804AB" w:rsidP="00A804AB">
      <w:pPr>
        <w:tabs>
          <w:tab w:val="left" w:pos="567"/>
        </w:tabs>
      </w:pPr>
      <w:r>
        <w:t>REPGA_DETM_OBA_BJEGY</w:t>
      </w:r>
    </w:p>
    <w:p w:rsidR="00A804AB" w:rsidRPr="007E7338" w:rsidRDefault="00A804AB" w:rsidP="00A804AB">
      <w:pPr>
        <w:tabs>
          <w:tab w:val="left" w:pos="567"/>
        </w:tabs>
        <w:rPr>
          <w:caps/>
        </w:rPr>
      </w:pPr>
      <w:r>
        <w:t>REPGA_DETM_OBA_EJEGY</w:t>
      </w:r>
    </w:p>
    <w:p w:rsidR="00A804AB" w:rsidRDefault="00A804AB" w:rsidP="00A804AB">
      <w:pPr>
        <w:tabs>
          <w:tab w:val="left" w:pos="567"/>
        </w:tabs>
      </w:pPr>
    </w:p>
    <w:p w:rsidR="00A804AB" w:rsidRPr="003B2C66" w:rsidRDefault="00A804AB" w:rsidP="00A804AB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A804AB" w:rsidRDefault="00A804AB" w:rsidP="00A804AB">
      <w:pPr>
        <w:tabs>
          <w:tab w:val="left" w:pos="567"/>
        </w:tabs>
      </w:pPr>
    </w:p>
    <w:p w:rsidR="00A804AB" w:rsidRDefault="00A804AB" w:rsidP="00A804AB">
      <w:pPr>
        <w:tabs>
          <w:tab w:val="left" w:pos="567"/>
        </w:tabs>
      </w:pPr>
      <w:r>
        <w:t>A töltéskor meg kell valósítani az alábbi scriptekben foglalt üzleti logikát:</w:t>
      </w:r>
    </w:p>
    <w:p w:rsidR="00A804AB" w:rsidRDefault="00A804AB" w:rsidP="00A804AB">
      <w:pPr>
        <w:spacing w:line="240" w:lineRule="auto"/>
      </w:pPr>
      <w:r>
        <w:t>1.</w:t>
      </w:r>
      <w:r>
        <w:object w:dxaOrig="1513" w:dyaOrig="960">
          <v:shape id="_x0000_i1052" type="#_x0000_t75" style="width:75.35pt;height:48pt" o:ole="">
            <v:imagedata r:id="rId58" o:title=""/>
          </v:shape>
          <o:OLEObject Type="Embed" ProgID="Package" ShapeID="_x0000_i1052" DrawAspect="Icon" ObjectID="_1421675007" r:id="rId60"/>
        </w:object>
      </w:r>
      <w:r>
        <w:t>(</w:t>
      </w:r>
      <w:r w:rsidR="00B72254">
        <w:t>második</w:t>
      </w:r>
      <w:r>
        <w:t xml:space="preserve"> rész </w:t>
      </w:r>
      <w:proofErr w:type="spellStart"/>
      <w:r>
        <w:t>select</w:t>
      </w:r>
      <w:proofErr w:type="spellEnd"/>
      <w:r>
        <w:t>)</w:t>
      </w:r>
    </w:p>
    <w:p w:rsidR="00A804AB" w:rsidRDefault="00A804AB" w:rsidP="00A804AB">
      <w:pPr>
        <w:spacing w:line="240" w:lineRule="auto"/>
      </w:pPr>
    </w:p>
    <w:p w:rsidR="00E806F5" w:rsidRDefault="00A804AB" w:rsidP="00E806F5">
      <w:pPr>
        <w:pStyle w:val="Cmsor5"/>
        <w:numPr>
          <w:ilvl w:val="0"/>
          <w:numId w:val="9"/>
        </w:numPr>
      </w:pPr>
      <w:r>
        <w:br w:type="page"/>
      </w:r>
      <w:r w:rsidR="00E806F5" w:rsidRPr="002E534F">
        <w:lastRenderedPageBreak/>
        <w:t>REPGA_DETM_OBA_</w:t>
      </w:r>
      <w:r w:rsidR="00E806F5">
        <w:t>RES_DOLG</w:t>
      </w:r>
      <w:r w:rsidR="003B42BE">
        <w:t>_UM</w:t>
      </w:r>
      <w:r w:rsidR="00E806F5">
        <w:t>_PKG</w:t>
      </w:r>
      <w:r w:rsidR="00E806F5">
        <w:tab/>
      </w:r>
    </w:p>
    <w:p w:rsidR="00E806F5" w:rsidRDefault="00E806F5" w:rsidP="00E806F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803FC0" w:rsidRPr="00F0184A" w:rsidTr="00803FC0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803FC0" w:rsidRPr="00F0184A" w:rsidRDefault="00803FC0" w:rsidP="003B42B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</w:t>
            </w:r>
            <w:r w:rsidR="003B42BE">
              <w:rPr>
                <w:b/>
                <w:bCs/>
              </w:rPr>
              <w:t>_UM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803FC0" w:rsidRPr="00F0184A" w:rsidRDefault="00803FC0" w:rsidP="00803FC0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4D5A45" w:rsidP="00803FC0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4D5A45" w:rsidP="00803FC0">
            <w:r>
              <w:t>VARCHAR2(1)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>
              <w:t>VARCHAR2(1)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VARCHAR2(2)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VARCHAR2(16)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VARCHAR2(20)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DATE</w:t>
            </w:r>
          </w:p>
        </w:tc>
        <w:tc>
          <w:tcPr>
            <w:tcW w:w="3655" w:type="dxa"/>
            <w:vAlign w:val="bottom"/>
          </w:tcPr>
          <w:p w:rsidR="00803FC0" w:rsidRDefault="00803FC0" w:rsidP="00803FC0">
            <w:r>
              <w:t>TARGY_HO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VARCHAR2(11)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VARCHAR2(5)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803FC0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VARCHAR2(70)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VARCHAR2(300)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VARCHAR2(50)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Default="00803FC0" w:rsidP="00803FC0">
            <w:r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CA2BB5" w:rsidRDefault="00803FC0" w:rsidP="00803FC0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803FC0" w:rsidRDefault="00803FC0" w:rsidP="00803FC0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803FC0" w:rsidRPr="00803FC0" w:rsidRDefault="00803FC0" w:rsidP="00803FC0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803FC0" w:rsidRPr="00F0184A" w:rsidTr="00803FC0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803FC0" w:rsidRPr="00F0184A" w:rsidRDefault="00803FC0" w:rsidP="00803FC0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803FC0" w:rsidRPr="00F0184A" w:rsidRDefault="00803FC0" w:rsidP="00803FC0">
            <w:r w:rsidRPr="00F0184A">
              <w:t>Futasazonosito</w:t>
            </w:r>
          </w:p>
        </w:tc>
      </w:tr>
    </w:tbl>
    <w:p w:rsidR="00E806F5" w:rsidRPr="00BA55D7" w:rsidRDefault="00803FC0" w:rsidP="00E806F5">
      <w:pPr>
        <w:tabs>
          <w:tab w:val="left" w:pos="567"/>
          <w:tab w:val="center" w:pos="5103"/>
        </w:tabs>
      </w:pPr>
      <w:r>
        <w:br w:type="textWrapping" w:clear="all"/>
      </w:r>
      <w:r w:rsidR="00E806F5" w:rsidRPr="00BA55D7">
        <w:t xml:space="preserve">Particionálás: </w:t>
      </w:r>
      <w:r w:rsidR="00E806F5">
        <w:t>SYM_RUN_DATE</w:t>
      </w:r>
      <w:r w:rsidR="00E806F5">
        <w:tab/>
      </w:r>
    </w:p>
    <w:p w:rsidR="00E806F5" w:rsidRDefault="00E806F5" w:rsidP="00E806F5">
      <w:pPr>
        <w:tabs>
          <w:tab w:val="left" w:pos="567"/>
        </w:tabs>
      </w:pPr>
      <w:r w:rsidRPr="00BA55D7">
        <w:t xml:space="preserve">Local Index: </w:t>
      </w:r>
    </w:p>
    <w:p w:rsidR="00E806F5" w:rsidRDefault="00E806F5" w:rsidP="00E806F5">
      <w:pPr>
        <w:tabs>
          <w:tab w:val="left" w:pos="567"/>
        </w:tabs>
      </w:pPr>
    </w:p>
    <w:p w:rsidR="00E806F5" w:rsidRPr="00F25EB8" w:rsidRDefault="00E806F5" w:rsidP="00E806F5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3B42BE">
        <w:rPr>
          <w:b/>
        </w:rPr>
        <w:t xml:space="preserve">havi dolgozói </w:t>
      </w:r>
      <w:r w:rsidR="004D5A45">
        <w:rPr>
          <w:b/>
        </w:rPr>
        <w:t xml:space="preserve">ügyfél </w:t>
      </w:r>
      <w:r>
        <w:rPr>
          <w:b/>
        </w:rPr>
        <w:t xml:space="preserve">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E806F5" w:rsidRDefault="00E806F5" w:rsidP="00E806F5">
      <w:pPr>
        <w:spacing w:line="240" w:lineRule="auto"/>
      </w:pP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</w:t>
      </w:r>
      <w:r w:rsidR="004D5A45">
        <w:t>_DOLG_UM</w:t>
      </w:r>
      <w:r w:rsidRPr="000D19B8">
        <w:t>_PKG</w:t>
      </w:r>
    </w:p>
    <w:p w:rsidR="00E806F5" w:rsidRPr="00D5248B" w:rsidRDefault="00E806F5" w:rsidP="00E806F5">
      <w:pPr>
        <w:tabs>
          <w:tab w:val="left" w:pos="567"/>
        </w:tabs>
      </w:pPr>
    </w:p>
    <w:p w:rsidR="00E806F5" w:rsidRDefault="00E806F5" w:rsidP="00E806F5">
      <w:r w:rsidRPr="00166598">
        <w:rPr>
          <w:u w:val="single"/>
        </w:rPr>
        <w:t>Előzmény(ek):</w:t>
      </w:r>
    </w:p>
    <w:p w:rsidR="00E806F5" w:rsidRDefault="00E806F5" w:rsidP="00E806F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r>
        <w:t>.MAIN</w:t>
      </w:r>
    </w:p>
    <w:p w:rsidR="00E806F5" w:rsidRDefault="00E806F5" w:rsidP="00E806F5">
      <w:pPr>
        <w:rPr>
          <w:u w:val="single"/>
        </w:rPr>
      </w:pPr>
    </w:p>
    <w:p w:rsidR="00E806F5" w:rsidRPr="00166598" w:rsidRDefault="00E806F5" w:rsidP="00E806F5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E806F5" w:rsidRDefault="00E806F5" w:rsidP="00E806F5">
      <w:pPr>
        <w:spacing w:line="240" w:lineRule="auto"/>
      </w:pPr>
      <w:r>
        <w:t>nincs</w:t>
      </w:r>
    </w:p>
    <w:p w:rsidR="00E806F5" w:rsidRDefault="00E806F5" w:rsidP="00E806F5">
      <w:pPr>
        <w:spacing w:line="240" w:lineRule="auto"/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E806F5" w:rsidRDefault="00E806F5" w:rsidP="00E806F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</w:t>
      </w:r>
      <w:r w:rsidR="004D5A45">
        <w:t>RES</w:t>
      </w:r>
    </w:p>
    <w:p w:rsidR="00E806F5" w:rsidRDefault="00E806F5" w:rsidP="00E806F5">
      <w:pPr>
        <w:tabs>
          <w:tab w:val="left" w:pos="567"/>
        </w:tabs>
      </w:pPr>
      <w:r>
        <w:t>REPGA_DETM_OBA_</w:t>
      </w:r>
      <w:r w:rsidR="004D5A45">
        <w:t>SY_C</w:t>
      </w:r>
    </w:p>
    <w:p w:rsidR="00E806F5" w:rsidRDefault="00E806F5" w:rsidP="00E806F5">
      <w:pPr>
        <w:tabs>
          <w:tab w:val="left" w:pos="567"/>
        </w:tabs>
      </w:pPr>
    </w:p>
    <w:p w:rsidR="00E806F5" w:rsidRPr="003B2C66" w:rsidRDefault="00E806F5" w:rsidP="00E806F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E806F5" w:rsidRDefault="00E806F5" w:rsidP="00E806F5">
      <w:pPr>
        <w:tabs>
          <w:tab w:val="left" w:pos="567"/>
        </w:tabs>
      </w:pPr>
    </w:p>
    <w:p w:rsidR="00E806F5" w:rsidRDefault="00E806F5" w:rsidP="00E806F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E806F5" w:rsidP="00E806F5">
      <w:pPr>
        <w:spacing w:line="240" w:lineRule="auto"/>
      </w:pPr>
      <w:r>
        <w:t>1.</w:t>
      </w:r>
    </w:p>
    <w:p w:rsidR="00E806F5" w:rsidRDefault="004D5A45" w:rsidP="00E806F5">
      <w:pPr>
        <w:spacing w:line="240" w:lineRule="auto"/>
      </w:pPr>
      <w:r>
        <w:object w:dxaOrig="1513" w:dyaOrig="960">
          <v:shape id="_x0000_i1053" type="#_x0000_t75" style="width:75.35pt;height:48pt" o:ole="">
            <v:imagedata r:id="rId61" o:title=""/>
          </v:shape>
          <o:OLEObject Type="Embed" ProgID="Package" ShapeID="_x0000_i1053" DrawAspect="Icon" ObjectID="_1421675008" r:id="rId62"/>
        </w:object>
      </w:r>
      <w:r>
        <w:t xml:space="preserve"> </w:t>
      </w:r>
      <w:r w:rsidR="00E806F5">
        <w:t>(</w:t>
      </w:r>
      <w:r>
        <w:t xml:space="preserve">első </w:t>
      </w:r>
      <w:proofErr w:type="spellStart"/>
      <w:r w:rsidR="00E806F5">
        <w:t>select</w:t>
      </w:r>
      <w:proofErr w:type="spellEnd"/>
      <w:r w:rsidR="00E806F5">
        <w:t>)</w:t>
      </w:r>
    </w:p>
    <w:p w:rsidR="00E806F5" w:rsidRDefault="00E806F5" w:rsidP="00E806F5">
      <w:pPr>
        <w:spacing w:line="240" w:lineRule="auto"/>
      </w:pPr>
    </w:p>
    <w:p w:rsidR="004D5A45" w:rsidRDefault="00E806F5" w:rsidP="004D5A45">
      <w:pPr>
        <w:pStyle w:val="Cmsor5"/>
        <w:numPr>
          <w:ilvl w:val="0"/>
          <w:numId w:val="9"/>
        </w:numPr>
      </w:pPr>
      <w:r>
        <w:br w:type="page"/>
      </w:r>
      <w:r w:rsidR="004D5A45" w:rsidRPr="002E534F">
        <w:lastRenderedPageBreak/>
        <w:t>REPGA_DETM_OBA_</w:t>
      </w:r>
      <w:r w:rsidR="004D5A45">
        <w:t>RES_DOLG_BM_PKG</w:t>
      </w:r>
      <w:r w:rsidR="004D5A45"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AF3DE4" w:rsidP="00AF3DE4">
            <w:pPr>
              <w:rPr>
                <w:caps/>
              </w:rPr>
            </w:pPr>
            <w:r>
              <w:rPr>
                <w:caps/>
              </w:rPr>
              <w:t>CLIENT_NO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ACCOUNT_NO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VARCHAR2(1)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VARCHAR2(15)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="004D5A45"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5352AD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  <w:r w:rsidR="005352AD">
              <w:rPr>
                <w:caps/>
              </w:rPr>
              <w:t>(HUF)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5352AD" w:rsidP="00AF3DE4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="004D5A45" w:rsidRPr="005352AD">
              <w:rPr>
                <w:caps/>
              </w:rPr>
              <w:t>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5352AD" w:rsidRDefault="004D5A45" w:rsidP="00AF3DE4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havi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 w:rsidR="005352AD">
        <w:t>OBA_RES_DOLG_B</w:t>
      </w:r>
      <w:r>
        <w:t>M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r w:rsidRPr="00166598">
        <w:rPr>
          <w:u w:val="single"/>
        </w:rPr>
        <w:t>Előzmény(ek):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r>
        <w:t>.MAIN</w:t>
      </w:r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4D5A45" w:rsidRDefault="004D5A45" w:rsidP="004D5A45">
      <w:pPr>
        <w:spacing w:line="240" w:lineRule="auto"/>
      </w:pPr>
      <w:r>
        <w:t>nincs</w:t>
      </w:r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</w:t>
      </w:r>
      <w:r w:rsidR="005352AD">
        <w:t>FIDB_R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4" type="#_x0000_t75" style="width:75.35pt;height:48pt" o:ole="">
            <v:imagedata r:id="rId61" o:title=""/>
          </v:shape>
          <o:OLEObject Type="Embed" ProgID="Package" ShapeID="_x0000_i1054" DrawAspect="Icon" ObjectID="_1421675009" r:id="rId63"/>
        </w:object>
      </w:r>
      <w:r>
        <w:t xml:space="preserve"> (második </w:t>
      </w:r>
      <w:proofErr w:type="spellStart"/>
      <w:r>
        <w:t>select</w:t>
      </w:r>
      <w:proofErr w:type="spellEnd"/>
      <w:r>
        <w:t>)</w:t>
      </w:r>
    </w:p>
    <w:p w:rsidR="004D5A45" w:rsidRDefault="004D5A45" w:rsidP="004D5A45">
      <w:pPr>
        <w:spacing w:line="240" w:lineRule="auto"/>
      </w:pPr>
    </w:p>
    <w:p w:rsidR="005352AD" w:rsidRDefault="005352AD">
      <w:pPr>
        <w:spacing w:line="240" w:lineRule="auto"/>
      </w:pPr>
      <w:r>
        <w:br w:type="page"/>
      </w:r>
    </w:p>
    <w:p w:rsidR="004D5A45" w:rsidRDefault="004D5A45" w:rsidP="004D5A45">
      <w:pPr>
        <w:pStyle w:val="Cmsor5"/>
        <w:numPr>
          <w:ilvl w:val="0"/>
          <w:numId w:val="9"/>
        </w:numPr>
      </w:pPr>
      <w:r w:rsidRPr="002E534F">
        <w:lastRenderedPageBreak/>
        <w:t>REPGA_DETM_OBA_</w:t>
      </w:r>
      <w:r>
        <w:t>RES_DOLG_UY_PKG</w:t>
      </w:r>
      <w:r>
        <w:tab/>
      </w:r>
    </w:p>
    <w:p w:rsidR="004D5A45" w:rsidRDefault="004D5A45" w:rsidP="004D5A45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4D5A45" w:rsidRPr="00F0184A" w:rsidTr="00AF3DE4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D5A45" w:rsidRPr="00F0184A" w:rsidRDefault="004D5A45" w:rsidP="004D5A45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OBA_RES_DOLG_UY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D5A45" w:rsidRPr="00F0184A" w:rsidRDefault="004D5A45" w:rsidP="00AF3DE4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new_csop_id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KBB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DOLG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CEG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>
              <w:t>VARCHAR2(1)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CLIENT_NAME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Előző név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MOTHER_MAIDEN_NAME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VARCHAR2(30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Anyja neve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idő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BIRTH_PLACE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Születési hely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COUNTRY_CITIZEN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VARCHAR2(2)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Nemzetiség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SZIGSZ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Szigsz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UTLEV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Útlevélszám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JOGSI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Jogosítvány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CEGJSZAM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Cégjegyzék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VARCHAR2(16)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KSHF8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VARCHAR2(20)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ACTDAT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DATE</w:t>
            </w:r>
          </w:p>
        </w:tc>
        <w:tc>
          <w:tcPr>
            <w:tcW w:w="3655" w:type="dxa"/>
            <w:vAlign w:val="bottom"/>
          </w:tcPr>
          <w:p w:rsidR="004D5A45" w:rsidRDefault="004D5A45" w:rsidP="00AF3DE4">
            <w:r>
              <w:t>TARGY_HO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Adóazonosító jel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VARCHAR2(11)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Adószám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</w:t>
            </w:r>
            <w:r w:rsidRPr="00CA2BB5">
              <w:rPr>
                <w:caps/>
              </w:rPr>
              <w:t>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</w:t>
            </w: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>
              <w:rPr>
                <w:caps/>
              </w:rPr>
              <w:t>loc_street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VARCHAR2(5)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VARCHAR2(70)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VARCHAR2(300)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VARCHAR2(50)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Default="004D5A45" w:rsidP="00AF3DE4">
            <w:r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CA2BB5" w:rsidRDefault="004D5A45" w:rsidP="00AF3DE4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4D5A45" w:rsidRDefault="004D5A45" w:rsidP="00AF3DE4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4D5A45" w:rsidRPr="00803FC0" w:rsidRDefault="004D5A45" w:rsidP="00AF3DE4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4D5A45" w:rsidRPr="00F0184A" w:rsidTr="00AF3DE4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D5A45" w:rsidRPr="00F0184A" w:rsidRDefault="004D5A45" w:rsidP="00AF3DE4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4D5A45" w:rsidRPr="00F0184A" w:rsidRDefault="004D5A45" w:rsidP="00AF3DE4">
            <w:r w:rsidRPr="00F0184A">
              <w:t>Futasazonosito</w:t>
            </w:r>
          </w:p>
        </w:tc>
      </w:tr>
    </w:tbl>
    <w:p w:rsidR="004D5A45" w:rsidRPr="00BA55D7" w:rsidRDefault="004D5A45" w:rsidP="004D5A45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D5A45" w:rsidRDefault="004D5A45" w:rsidP="004D5A45">
      <w:pPr>
        <w:tabs>
          <w:tab w:val="left" w:pos="567"/>
        </w:tabs>
      </w:pPr>
      <w:r w:rsidRPr="00BA55D7">
        <w:t xml:space="preserve">Local Index: </w:t>
      </w:r>
    </w:p>
    <w:p w:rsidR="004D5A45" w:rsidRDefault="004D5A45" w:rsidP="004D5A45">
      <w:pPr>
        <w:tabs>
          <w:tab w:val="left" w:pos="567"/>
        </w:tabs>
      </w:pPr>
    </w:p>
    <w:p w:rsidR="004D5A45" w:rsidRPr="00F25EB8" w:rsidRDefault="004D5A45" w:rsidP="004D5A45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D5A45" w:rsidRDefault="004D5A45" w:rsidP="004D5A45">
      <w:pPr>
        <w:spacing w:line="240" w:lineRule="auto"/>
      </w:pP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 w:rsidRPr="003B2C66">
        <w:rPr>
          <w:u w:val="single"/>
        </w:rPr>
        <w:lastRenderedPageBreak/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OBA_RES_DOLG_UY</w:t>
      </w:r>
      <w:r w:rsidRPr="000D19B8">
        <w:t>_PKG</w:t>
      </w:r>
    </w:p>
    <w:p w:rsidR="004D5A45" w:rsidRPr="00D5248B" w:rsidRDefault="004D5A45" w:rsidP="004D5A45">
      <w:pPr>
        <w:tabs>
          <w:tab w:val="left" w:pos="567"/>
        </w:tabs>
      </w:pPr>
    </w:p>
    <w:p w:rsidR="004D5A45" w:rsidRDefault="004D5A45" w:rsidP="004D5A45">
      <w:r w:rsidRPr="00166598">
        <w:rPr>
          <w:u w:val="single"/>
        </w:rPr>
        <w:t>Előzmény(ek):</w:t>
      </w:r>
    </w:p>
    <w:p w:rsidR="004D5A45" w:rsidRDefault="004D5A45" w:rsidP="004D5A45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r>
        <w:t>.MAIN</w:t>
      </w:r>
    </w:p>
    <w:p w:rsidR="004D5A45" w:rsidRDefault="004D5A45" w:rsidP="004D5A45">
      <w:pPr>
        <w:rPr>
          <w:u w:val="single"/>
        </w:rPr>
      </w:pPr>
    </w:p>
    <w:p w:rsidR="004D5A45" w:rsidRPr="00166598" w:rsidRDefault="004D5A45" w:rsidP="004D5A45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4D5A45" w:rsidRDefault="004D5A45" w:rsidP="004D5A45">
      <w:pPr>
        <w:spacing w:line="240" w:lineRule="auto"/>
      </w:pPr>
      <w:r>
        <w:t>nincs</w:t>
      </w:r>
    </w:p>
    <w:p w:rsidR="004D5A45" w:rsidRDefault="004D5A45" w:rsidP="004D5A45">
      <w:pPr>
        <w:spacing w:line="240" w:lineRule="auto"/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D5A45" w:rsidRDefault="004D5A45" w:rsidP="004D5A45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4D5A45" w:rsidRDefault="004D5A45" w:rsidP="004D5A45">
      <w:pPr>
        <w:tabs>
          <w:tab w:val="left" w:pos="567"/>
        </w:tabs>
      </w:pPr>
      <w:r>
        <w:t>REPGA_DETM_OBA_SY_C</w:t>
      </w:r>
    </w:p>
    <w:p w:rsidR="004D5A45" w:rsidRDefault="004D5A45" w:rsidP="004D5A45">
      <w:pPr>
        <w:tabs>
          <w:tab w:val="left" w:pos="567"/>
        </w:tabs>
      </w:pPr>
    </w:p>
    <w:p w:rsidR="004D5A45" w:rsidRPr="003B2C66" w:rsidRDefault="004D5A45" w:rsidP="004D5A45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D5A45" w:rsidRDefault="004D5A45" w:rsidP="004D5A45">
      <w:pPr>
        <w:tabs>
          <w:tab w:val="left" w:pos="567"/>
        </w:tabs>
      </w:pPr>
    </w:p>
    <w:p w:rsidR="004D5A45" w:rsidRDefault="004D5A45" w:rsidP="004D5A45">
      <w:pPr>
        <w:tabs>
          <w:tab w:val="left" w:pos="567"/>
        </w:tabs>
      </w:pPr>
      <w:r>
        <w:t>A töltéskor meg kell valósítani az alábbi scriptekben foglalt üzleti logikát:</w:t>
      </w:r>
    </w:p>
    <w:p w:rsidR="004D5A45" w:rsidRDefault="004D5A45" w:rsidP="004D5A45">
      <w:pPr>
        <w:spacing w:line="240" w:lineRule="auto"/>
      </w:pPr>
      <w:r>
        <w:t>1.</w:t>
      </w:r>
    </w:p>
    <w:p w:rsidR="004D5A45" w:rsidRDefault="004D5A45" w:rsidP="004D5A45">
      <w:pPr>
        <w:spacing w:line="240" w:lineRule="auto"/>
      </w:pPr>
      <w:r>
        <w:object w:dxaOrig="1513" w:dyaOrig="960">
          <v:shape id="_x0000_i1055" type="#_x0000_t75" style="width:75.35pt;height:48pt" o:ole="">
            <v:imagedata r:id="rId61" o:title=""/>
          </v:shape>
          <o:OLEObject Type="Embed" ProgID="Package" ShapeID="_x0000_i1055" DrawAspect="Icon" ObjectID="_1421675010" r:id="rId64"/>
        </w:object>
      </w:r>
      <w:r>
        <w:t xml:space="preserve"> (</w:t>
      </w:r>
      <w:r w:rsidR="005352AD">
        <w:t>harmadik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5352AD" w:rsidRDefault="004D5A45" w:rsidP="005352AD">
      <w:pPr>
        <w:pStyle w:val="Cmsor5"/>
        <w:numPr>
          <w:ilvl w:val="0"/>
          <w:numId w:val="9"/>
        </w:numPr>
      </w:pPr>
      <w:r>
        <w:br w:type="page"/>
      </w:r>
      <w:r w:rsidR="005352AD" w:rsidRPr="002E534F">
        <w:lastRenderedPageBreak/>
        <w:t>REPGA_DETM_OBA_</w:t>
      </w:r>
      <w:r w:rsidR="005352AD">
        <w:t>RES_DOLG_BY_PKG</w:t>
      </w:r>
      <w:r w:rsidR="005352AD">
        <w:tab/>
      </w:r>
    </w:p>
    <w:p w:rsidR="005352AD" w:rsidRDefault="005352AD" w:rsidP="005352AD">
      <w:pPr>
        <w:tabs>
          <w:tab w:val="left" w:pos="567"/>
        </w:tabs>
        <w:rPr>
          <w:bCs/>
        </w:rPr>
      </w:pPr>
    </w:p>
    <w:tbl>
      <w:tblPr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5352AD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OBA_RES_DOLG_BM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5352AD" w:rsidRPr="00F0184A" w:rsidRDefault="005352AD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CLIENT_NO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>
              <w:t>KBB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ACCOUNT_NO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r>
              <w:t>VARCHAR2(25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Egyedi betétszámlaszám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ua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r>
              <w:t>VARCHAR2(50</w:t>
            </w:r>
            <w:r w:rsidRPr="00F0184A">
              <w:t>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Ügylet azonosító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r>
              <w:t>VARCHAR2(1)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Termék típus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bjogcim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Default="005352AD" w:rsidP="00FA5A23">
            <w:r>
              <w:t>VARCHAR2(15)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Biztosítási jogci</w:t>
            </w:r>
            <w:r w:rsidRPr="005352AD">
              <w:rPr>
                <w:caps/>
              </w:rPr>
              <w:t>m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bal_amt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bal_huf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tőkeegyenleg</w:t>
            </w:r>
            <w:r>
              <w:rPr>
                <w:caps/>
              </w:rPr>
              <w:t>(HUF)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int_huf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Számla kamata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int_tax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7D1C6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>
              <w:rPr>
                <w:caps/>
              </w:rPr>
              <w:t>forrás</w:t>
            </w:r>
            <w:r w:rsidRPr="005352AD">
              <w:rPr>
                <w:caps/>
              </w:rPr>
              <w:t>adó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CA2BB5" w:rsidRDefault="005352AD" w:rsidP="00FA5A23">
            <w:pPr>
              <w:rPr>
                <w:caps/>
              </w:rPr>
            </w:pPr>
            <w:r>
              <w:rPr>
                <w:caps/>
              </w:rPr>
              <w:t>restraint</w:t>
            </w:r>
          </w:p>
        </w:tc>
        <w:tc>
          <w:tcPr>
            <w:tcW w:w="2105" w:type="dxa"/>
            <w:shd w:val="clear" w:color="auto" w:fill="auto"/>
            <w:noWrap/>
          </w:tcPr>
          <w:p w:rsidR="005352AD" w:rsidRDefault="005352AD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5352AD" w:rsidRPr="005352AD" w:rsidRDefault="005352AD" w:rsidP="00FA5A23">
            <w:pPr>
              <w:rPr>
                <w:caps/>
              </w:rPr>
            </w:pPr>
            <w:r w:rsidRPr="005352AD">
              <w:rPr>
                <w:caps/>
              </w:rPr>
              <w:t>Zárolt összeg</w:t>
            </w:r>
          </w:p>
        </w:tc>
      </w:tr>
      <w:tr w:rsidR="005352AD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5352AD" w:rsidRPr="00F0184A" w:rsidRDefault="005352AD" w:rsidP="00FA5A23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5352AD" w:rsidRPr="00F0184A" w:rsidRDefault="005352AD" w:rsidP="00FA5A23">
            <w:r w:rsidRPr="00F0184A">
              <w:t>Futasazonosito</w:t>
            </w:r>
          </w:p>
        </w:tc>
      </w:tr>
    </w:tbl>
    <w:p w:rsidR="005352AD" w:rsidRPr="00BA55D7" w:rsidRDefault="005352AD" w:rsidP="005352AD">
      <w:pPr>
        <w:tabs>
          <w:tab w:val="left" w:pos="567"/>
          <w:tab w:val="center" w:pos="5103"/>
        </w:tabs>
      </w:pPr>
      <w:r w:rsidRPr="00BA55D7">
        <w:t xml:space="preserve">Particionálás: </w:t>
      </w:r>
      <w:r>
        <w:t>SYM_RUN_DATE</w:t>
      </w:r>
      <w:r>
        <w:tab/>
      </w:r>
    </w:p>
    <w:p w:rsidR="005352AD" w:rsidRDefault="005352AD" w:rsidP="005352AD">
      <w:pPr>
        <w:tabs>
          <w:tab w:val="left" w:pos="567"/>
        </w:tabs>
      </w:pPr>
      <w:r w:rsidRPr="00BA55D7">
        <w:t xml:space="preserve">Local Index: </w:t>
      </w:r>
    </w:p>
    <w:p w:rsidR="005352AD" w:rsidRDefault="005352AD" w:rsidP="005352AD">
      <w:pPr>
        <w:tabs>
          <w:tab w:val="left" w:pos="567"/>
        </w:tabs>
      </w:pPr>
    </w:p>
    <w:p w:rsidR="005352AD" w:rsidRPr="00F25EB8" w:rsidRDefault="005352AD" w:rsidP="005352AD">
      <w:pPr>
        <w:tabs>
          <w:tab w:val="left" w:pos="567"/>
        </w:tabs>
        <w:rPr>
          <w:b/>
        </w:rPr>
      </w:pPr>
      <w:r>
        <w:rPr>
          <w:b/>
        </w:rPr>
        <w:t xml:space="preserve">A tábla az OBA éves dolgozói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5352AD" w:rsidRDefault="005352AD" w:rsidP="005352AD">
      <w:pPr>
        <w:spacing w:line="240" w:lineRule="auto"/>
      </w:pP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OBA_RES_DOLG_BY</w:t>
      </w:r>
      <w:r w:rsidRPr="000D19B8">
        <w:t>_PKG</w:t>
      </w:r>
    </w:p>
    <w:p w:rsidR="005352AD" w:rsidRPr="00D5248B" w:rsidRDefault="005352AD" w:rsidP="005352AD">
      <w:pPr>
        <w:tabs>
          <w:tab w:val="left" w:pos="567"/>
        </w:tabs>
      </w:pPr>
    </w:p>
    <w:p w:rsidR="005352AD" w:rsidRDefault="005352AD" w:rsidP="005352AD">
      <w:r w:rsidRPr="00166598">
        <w:rPr>
          <w:u w:val="single"/>
        </w:rPr>
        <w:t>Előzmény(ek):</w:t>
      </w:r>
    </w:p>
    <w:p w:rsidR="005352AD" w:rsidRDefault="005352AD" w:rsidP="005352AD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r>
        <w:t>.MAIN</w:t>
      </w:r>
    </w:p>
    <w:p w:rsidR="005352AD" w:rsidRDefault="005352AD" w:rsidP="005352AD">
      <w:pPr>
        <w:rPr>
          <w:u w:val="single"/>
        </w:rPr>
      </w:pPr>
    </w:p>
    <w:p w:rsidR="005352AD" w:rsidRPr="00166598" w:rsidRDefault="005352AD" w:rsidP="005352AD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5352AD" w:rsidRDefault="005352AD" w:rsidP="005352AD">
      <w:pPr>
        <w:spacing w:line="240" w:lineRule="auto"/>
      </w:pPr>
      <w:r>
        <w:t>nincs</w:t>
      </w:r>
    </w:p>
    <w:p w:rsidR="005352AD" w:rsidRDefault="005352AD" w:rsidP="005352AD">
      <w:pPr>
        <w:spacing w:line="240" w:lineRule="auto"/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5352AD" w:rsidRDefault="005352AD" w:rsidP="005352AD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OBA_FIDB_R</w:t>
      </w:r>
    </w:p>
    <w:p w:rsidR="005352AD" w:rsidRDefault="005352AD" w:rsidP="005352AD">
      <w:pPr>
        <w:tabs>
          <w:tab w:val="left" w:pos="567"/>
        </w:tabs>
      </w:pPr>
    </w:p>
    <w:p w:rsidR="005352AD" w:rsidRPr="003B2C66" w:rsidRDefault="005352AD" w:rsidP="005352AD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5352AD" w:rsidRDefault="005352AD" w:rsidP="005352AD">
      <w:pPr>
        <w:tabs>
          <w:tab w:val="left" w:pos="567"/>
        </w:tabs>
      </w:pPr>
    </w:p>
    <w:p w:rsidR="005352AD" w:rsidRDefault="005352AD" w:rsidP="005352AD">
      <w:pPr>
        <w:tabs>
          <w:tab w:val="left" w:pos="567"/>
        </w:tabs>
      </w:pPr>
      <w:r>
        <w:t>A töltéskor meg kell valósítani az alábbi scriptekben foglalt üzleti logikát:</w:t>
      </w:r>
    </w:p>
    <w:p w:rsidR="005352AD" w:rsidRDefault="005352AD" w:rsidP="005352AD">
      <w:pPr>
        <w:spacing w:line="240" w:lineRule="auto"/>
      </w:pPr>
      <w:r>
        <w:t>1.</w:t>
      </w:r>
    </w:p>
    <w:p w:rsidR="005352AD" w:rsidRDefault="005352AD" w:rsidP="005352AD">
      <w:pPr>
        <w:spacing w:line="240" w:lineRule="auto"/>
      </w:pPr>
      <w:r>
        <w:object w:dxaOrig="1513" w:dyaOrig="960">
          <v:shape id="_x0000_i1056" type="#_x0000_t75" style="width:75.35pt;height:48pt" o:ole="">
            <v:imagedata r:id="rId61" o:title=""/>
          </v:shape>
          <o:OLEObject Type="Embed" ProgID="Package" ShapeID="_x0000_i1056" DrawAspect="Icon" ObjectID="_1421675011" r:id="rId65"/>
        </w:object>
      </w:r>
      <w:r>
        <w:t xml:space="preserve"> (negyedik </w:t>
      </w:r>
      <w:proofErr w:type="spellStart"/>
      <w:r>
        <w:t>select</w:t>
      </w:r>
      <w:proofErr w:type="spellEnd"/>
      <w:r>
        <w:t>)</w:t>
      </w:r>
    </w:p>
    <w:p w:rsidR="0020492E" w:rsidRDefault="0020492E" w:rsidP="0020492E">
      <w:pPr>
        <w:pStyle w:val="Cmsor5"/>
        <w:numPr>
          <w:ilvl w:val="0"/>
          <w:numId w:val="9"/>
        </w:numPr>
      </w:pPr>
      <w:r>
        <w:br w:type="page"/>
      </w:r>
      <w:r w:rsidRPr="002E534F">
        <w:lastRenderedPageBreak/>
        <w:t>REPGA_DETM_OBA_</w:t>
      </w:r>
      <w:r>
        <w:t>RES_URB_U_PKG</w:t>
      </w:r>
      <w:r>
        <w:tab/>
      </w:r>
    </w:p>
    <w:p w:rsidR="0020492E" w:rsidRDefault="0020492E" w:rsidP="0020492E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20492E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20492E" w:rsidRPr="00F0184A" w:rsidRDefault="0020492E" w:rsidP="0020492E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OBA_RES_URB_U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20492E" w:rsidRPr="00F0184A" w:rsidRDefault="0020492E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CLIENT_NO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VARCHAR2(6)</w:t>
            </w:r>
          </w:p>
        </w:tc>
        <w:tc>
          <w:tcPr>
            <w:tcW w:w="3655" w:type="dxa"/>
            <w:vAlign w:val="bottom"/>
          </w:tcPr>
          <w:p w:rsidR="00975D0F" w:rsidRPr="00803FC0" w:rsidRDefault="004422A3" w:rsidP="00975D0F">
            <w:pPr>
              <w:rPr>
                <w:caps/>
              </w:rPr>
            </w:pPr>
            <w:r>
              <w:rPr>
                <w:caps/>
              </w:rPr>
              <w:t>ÜGYFÉL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TIPUS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>
              <w:t>VARCHAR2(1)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TIPUS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VARCHAR2(50)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VARCHAR2(30)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SZULNEV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VARCHAR2(30)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ANYANEV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DATE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SZUL_IDO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>VARCHAR2(15)</w:t>
            </w:r>
          </w:p>
        </w:tc>
        <w:tc>
          <w:tcPr>
            <w:tcW w:w="3655" w:type="dxa"/>
            <w:vAlign w:val="bottom"/>
          </w:tcPr>
          <w:p w:rsidR="00975D0F" w:rsidRPr="00975D0F" w:rsidRDefault="00975D0F" w:rsidP="00975D0F">
            <w:pPr>
              <w:rPr>
                <w:caps/>
              </w:rPr>
            </w:pPr>
            <w:r w:rsidRPr="00975D0F">
              <w:rPr>
                <w:caps/>
              </w:rPr>
              <w:t xml:space="preserve">SZUL_HELY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 xml:space="preserve">REZIDENS  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CHAR(2)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 xml:space="preserve">REZIDENS  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SZIGSZ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VARCHAR2(15)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SZIGSZ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UTLEVSZ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VARCHAR2(15)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UTLEVSZ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4E2274" w:rsidRDefault="00975D0F" w:rsidP="00975D0F">
            <w:r w:rsidRPr="004E2274">
              <w:t>VEZ_ENG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975D0F">
            <w:r w:rsidRPr="004E2274">
              <w:t>VARCHAR2(15)</w:t>
            </w:r>
          </w:p>
        </w:tc>
        <w:tc>
          <w:tcPr>
            <w:tcW w:w="3655" w:type="dxa"/>
          </w:tcPr>
          <w:p w:rsidR="00975D0F" w:rsidRPr="004E2274" w:rsidRDefault="00975D0F" w:rsidP="00975D0F">
            <w:r w:rsidRPr="004E2274">
              <w:t>VEZ_ENG</w:t>
            </w:r>
          </w:p>
        </w:tc>
      </w:tr>
      <w:tr w:rsidR="00975D0F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975D0F" w:rsidRPr="008B1071" w:rsidRDefault="00975D0F" w:rsidP="00FA5A23">
            <w:r w:rsidRPr="008B1071">
              <w:t>CJK</w:t>
            </w:r>
          </w:p>
        </w:tc>
        <w:tc>
          <w:tcPr>
            <w:tcW w:w="2105" w:type="dxa"/>
            <w:shd w:val="clear" w:color="auto" w:fill="auto"/>
            <w:noWrap/>
          </w:tcPr>
          <w:p w:rsidR="00975D0F" w:rsidRDefault="00975D0F" w:rsidP="00FA5A23">
            <w:r w:rsidRPr="008B1071">
              <w:t>VARCHAR2(10)</w:t>
            </w:r>
          </w:p>
        </w:tc>
        <w:tc>
          <w:tcPr>
            <w:tcW w:w="3655" w:type="dxa"/>
          </w:tcPr>
          <w:p w:rsidR="00975D0F" w:rsidRPr="004E2274" w:rsidRDefault="00975D0F" w:rsidP="00975D0F">
            <w:r>
              <w:t>CJK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NYILV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VARCHAR2(16)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Nyilvántartási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975D0F" w:rsidP="00FA5A23">
            <w:pPr>
              <w:rPr>
                <w:caps/>
              </w:rPr>
            </w:pPr>
            <w:r>
              <w:rPr>
                <w:caps/>
              </w:rPr>
              <w:t>KSH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VARCHAR2(20)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KSH szám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r w:rsidRPr="004E2274">
              <w:t>VARCHAR2(15)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adoaz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Default="004422A3" w:rsidP="004422A3">
            <w:r w:rsidRPr="004E2274">
              <w:t>VARCHAR2(15)</w:t>
            </w:r>
          </w:p>
        </w:tc>
        <w:tc>
          <w:tcPr>
            <w:tcW w:w="3655" w:type="dxa"/>
            <w:vAlign w:val="bottom"/>
          </w:tcPr>
          <w:p w:rsidR="004422A3" w:rsidRDefault="004422A3" w:rsidP="004422A3">
            <w:pPr>
              <w:rPr>
                <w:caps/>
              </w:rPr>
            </w:pPr>
            <w:r>
              <w:rPr>
                <w:caps/>
              </w:rPr>
              <w:t>adoszam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POSTAL_CODE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VARCHAR2(5)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Irányító 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CITY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VARCHAR2(70)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Település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ADDRESS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VARCHAR2(70)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>
              <w:rPr>
                <w:caps/>
              </w:rPr>
              <w:t xml:space="preserve">értesítési </w:t>
            </w:r>
            <w:r w:rsidRPr="00803FC0">
              <w:rPr>
                <w:caps/>
              </w:rPr>
              <w:t>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PHONE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VARCHAR2(300)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Telefonszám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EMAIL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VARCHAR2(50)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E-mail cím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egyenleg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Default="0020492E" w:rsidP="00FA5A23">
            <w:r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tőke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kamat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Összes kamat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Zárolt betétek összege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oba_limit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OBA kártalanítási értékhatár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forrasado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Forrás adó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lejart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Lejárt követelések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CA2BB5" w:rsidRDefault="0020492E" w:rsidP="00FA5A23">
            <w:pPr>
              <w:rPr>
                <w:caps/>
              </w:rPr>
            </w:pPr>
            <w:r w:rsidRPr="00CA2BB5">
              <w:rPr>
                <w:caps/>
              </w:rPr>
              <w:t>cons_data</w:t>
            </w:r>
          </w:p>
        </w:tc>
        <w:tc>
          <w:tcPr>
            <w:tcW w:w="2105" w:type="dxa"/>
            <w:shd w:val="clear" w:color="auto" w:fill="auto"/>
            <w:noWrap/>
          </w:tcPr>
          <w:p w:rsidR="0020492E" w:rsidRDefault="0020492E" w:rsidP="00FA5A23">
            <w:r w:rsidRPr="008D5392">
              <w:t>NUMBER</w:t>
            </w:r>
          </w:p>
        </w:tc>
        <w:tc>
          <w:tcPr>
            <w:tcW w:w="3655" w:type="dxa"/>
            <w:vAlign w:val="bottom"/>
          </w:tcPr>
          <w:p w:rsidR="0020492E" w:rsidRPr="00803FC0" w:rsidRDefault="0020492E" w:rsidP="00FA5A23">
            <w:pPr>
              <w:rPr>
                <w:caps/>
              </w:rPr>
            </w:pPr>
            <w:r w:rsidRPr="00803FC0">
              <w:rPr>
                <w:caps/>
              </w:rPr>
              <w:t>Konszolidált adat</w:t>
            </w:r>
          </w:p>
        </w:tc>
      </w:tr>
      <w:tr w:rsidR="0020492E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20492E" w:rsidRPr="00F0184A" w:rsidRDefault="0020492E" w:rsidP="00FA5A23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20492E" w:rsidRPr="00F0184A" w:rsidRDefault="0020492E" w:rsidP="00FA5A23">
            <w:r w:rsidRPr="00F0184A">
              <w:t>Futasazonosito</w:t>
            </w:r>
          </w:p>
        </w:tc>
      </w:tr>
    </w:tbl>
    <w:p w:rsidR="0020492E" w:rsidRPr="00BA55D7" w:rsidRDefault="0020492E" w:rsidP="0020492E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20492E" w:rsidRDefault="0020492E" w:rsidP="0020492E">
      <w:pPr>
        <w:tabs>
          <w:tab w:val="left" w:pos="567"/>
        </w:tabs>
      </w:pPr>
      <w:r w:rsidRPr="00BA55D7">
        <w:t xml:space="preserve">Local Index: </w:t>
      </w:r>
    </w:p>
    <w:p w:rsidR="0020492E" w:rsidRDefault="0020492E" w:rsidP="0020492E">
      <w:pPr>
        <w:tabs>
          <w:tab w:val="left" w:pos="567"/>
        </w:tabs>
      </w:pPr>
    </w:p>
    <w:p w:rsidR="0020492E" w:rsidRPr="00F25EB8" w:rsidRDefault="0020492E" w:rsidP="0020492E">
      <w:pPr>
        <w:tabs>
          <w:tab w:val="left" w:pos="567"/>
        </w:tabs>
        <w:rPr>
          <w:b/>
        </w:rPr>
      </w:pPr>
      <w:r>
        <w:rPr>
          <w:b/>
        </w:rPr>
        <w:t xml:space="preserve">A tábla az OBA </w:t>
      </w:r>
      <w:r w:rsidR="004422A3">
        <w:rPr>
          <w:b/>
        </w:rPr>
        <w:t>urbis</w:t>
      </w:r>
      <w:r>
        <w:rPr>
          <w:b/>
        </w:rPr>
        <w:t xml:space="preserve"> ügyfél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20492E" w:rsidRDefault="0020492E" w:rsidP="0020492E">
      <w:pPr>
        <w:spacing w:line="240" w:lineRule="auto"/>
      </w:pP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</w:t>
      </w:r>
      <w:r w:rsidR="004422A3">
        <w:t>URB_U</w:t>
      </w:r>
      <w:r w:rsidRPr="000D19B8">
        <w:t>_PKG</w:t>
      </w:r>
    </w:p>
    <w:p w:rsidR="0020492E" w:rsidRPr="00D5248B" w:rsidRDefault="0020492E" w:rsidP="0020492E">
      <w:pPr>
        <w:tabs>
          <w:tab w:val="left" w:pos="567"/>
        </w:tabs>
      </w:pPr>
    </w:p>
    <w:p w:rsidR="0020492E" w:rsidRDefault="0020492E" w:rsidP="0020492E">
      <w:r w:rsidRPr="00166598">
        <w:rPr>
          <w:u w:val="single"/>
        </w:rPr>
        <w:t>Előzmény(ek):</w:t>
      </w:r>
    </w:p>
    <w:p w:rsidR="0020492E" w:rsidRDefault="0020492E" w:rsidP="0020492E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r>
        <w:t>.MAIN</w:t>
      </w:r>
    </w:p>
    <w:p w:rsidR="0020492E" w:rsidRDefault="0020492E" w:rsidP="0020492E">
      <w:pPr>
        <w:rPr>
          <w:u w:val="single"/>
        </w:rPr>
      </w:pPr>
    </w:p>
    <w:p w:rsidR="0020492E" w:rsidRPr="00166598" w:rsidRDefault="0020492E" w:rsidP="0020492E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20492E" w:rsidRDefault="0020492E" w:rsidP="0020492E">
      <w:pPr>
        <w:spacing w:line="240" w:lineRule="auto"/>
      </w:pPr>
      <w:r>
        <w:t>nincs</w:t>
      </w:r>
    </w:p>
    <w:p w:rsidR="0020492E" w:rsidRDefault="0020492E" w:rsidP="0020492E">
      <w:pPr>
        <w:spacing w:line="240" w:lineRule="auto"/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20492E" w:rsidRDefault="0020492E" w:rsidP="0020492E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>OBA_TBASE_RES</w:t>
      </w:r>
    </w:p>
    <w:p w:rsidR="0020492E" w:rsidRDefault="0020492E" w:rsidP="0020492E">
      <w:pPr>
        <w:tabs>
          <w:tab w:val="left" w:pos="567"/>
        </w:tabs>
      </w:pPr>
      <w:r>
        <w:t>REPGA_DETM_OBA_</w:t>
      </w:r>
      <w:r w:rsidR="004422A3">
        <w:t>U_CLIENT</w:t>
      </w:r>
    </w:p>
    <w:p w:rsidR="0020492E" w:rsidRDefault="0020492E" w:rsidP="0020492E">
      <w:pPr>
        <w:tabs>
          <w:tab w:val="left" w:pos="567"/>
        </w:tabs>
      </w:pPr>
    </w:p>
    <w:p w:rsidR="0020492E" w:rsidRPr="003B2C66" w:rsidRDefault="0020492E" w:rsidP="0020492E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20492E" w:rsidRDefault="0020492E" w:rsidP="0020492E">
      <w:pPr>
        <w:tabs>
          <w:tab w:val="left" w:pos="567"/>
        </w:tabs>
      </w:pPr>
    </w:p>
    <w:p w:rsidR="0020492E" w:rsidRDefault="0020492E" w:rsidP="0020492E">
      <w:pPr>
        <w:tabs>
          <w:tab w:val="left" w:pos="567"/>
        </w:tabs>
      </w:pPr>
      <w:r>
        <w:t>A töltéskor meg kell valósítani az alábbi scriptekben foglalt üzleti logikát:</w:t>
      </w:r>
    </w:p>
    <w:p w:rsidR="0020492E" w:rsidRDefault="0020492E" w:rsidP="0020492E">
      <w:pPr>
        <w:spacing w:line="240" w:lineRule="auto"/>
      </w:pPr>
      <w:r>
        <w:t>1.</w:t>
      </w:r>
    </w:p>
    <w:p w:rsidR="0020492E" w:rsidRDefault="004422A3" w:rsidP="0020492E">
      <w:pPr>
        <w:spacing w:line="240" w:lineRule="auto"/>
      </w:pPr>
      <w:r>
        <w:object w:dxaOrig="1513" w:dyaOrig="960">
          <v:shape id="_x0000_i1057" type="#_x0000_t75" style="width:75.35pt;height:48pt" o:ole="">
            <v:imagedata r:id="rId66" o:title=""/>
          </v:shape>
          <o:OLEObject Type="Embed" ProgID="Package" ShapeID="_x0000_i1057" DrawAspect="Icon" ObjectID="_1421675012" r:id="rId67"/>
        </w:object>
      </w:r>
      <w:r w:rsidR="0020492E">
        <w:t>(</w:t>
      </w:r>
      <w:r>
        <w:t>első</w:t>
      </w:r>
      <w:r w:rsidR="0020492E">
        <w:t xml:space="preserve"> </w:t>
      </w:r>
      <w:proofErr w:type="spellStart"/>
      <w:r w:rsidR="0020492E">
        <w:t>select</w:t>
      </w:r>
      <w:proofErr w:type="spellEnd"/>
      <w:r w:rsidR="0020492E">
        <w:t>)</w:t>
      </w:r>
    </w:p>
    <w:p w:rsidR="004422A3" w:rsidRDefault="0020492E" w:rsidP="004422A3">
      <w:pPr>
        <w:pStyle w:val="Cmsor5"/>
        <w:numPr>
          <w:ilvl w:val="0"/>
          <w:numId w:val="9"/>
        </w:numPr>
      </w:pPr>
      <w:r>
        <w:br w:type="page"/>
      </w:r>
      <w:r w:rsidR="004422A3" w:rsidRPr="002E534F">
        <w:lastRenderedPageBreak/>
        <w:t>REPGA_DETM_OBA_</w:t>
      </w:r>
      <w:r w:rsidR="004422A3">
        <w:t>RES_URB_B_PKG</w:t>
      </w:r>
      <w:r w:rsidR="004422A3">
        <w:tab/>
      </w:r>
    </w:p>
    <w:p w:rsidR="004422A3" w:rsidRDefault="004422A3" w:rsidP="004422A3">
      <w:pPr>
        <w:tabs>
          <w:tab w:val="left" w:pos="567"/>
        </w:tabs>
        <w:rPr>
          <w:bCs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720"/>
        <w:gridCol w:w="2105"/>
        <w:gridCol w:w="3655"/>
      </w:tblGrid>
      <w:tr w:rsidR="004422A3" w:rsidRPr="00F0184A" w:rsidTr="00FA5A23">
        <w:trPr>
          <w:trHeight w:val="255"/>
        </w:trPr>
        <w:tc>
          <w:tcPr>
            <w:tcW w:w="9480" w:type="dxa"/>
            <w:gridSpan w:val="3"/>
            <w:shd w:val="clear" w:color="auto" w:fill="auto"/>
            <w:noWrap/>
            <w:vAlign w:val="bottom"/>
          </w:tcPr>
          <w:p w:rsidR="004422A3" w:rsidRPr="00F0184A" w:rsidRDefault="004422A3" w:rsidP="004422A3">
            <w:r>
              <w:rPr>
                <w:b/>
                <w:bCs/>
              </w:rPr>
              <w:t>REPGA_DETM</w:t>
            </w:r>
            <w:r w:rsidRPr="00F03B43">
              <w:rPr>
                <w:b/>
                <w:bCs/>
              </w:rPr>
              <w:t>_</w:t>
            </w:r>
            <w:r>
              <w:rPr>
                <w:b/>
                <w:bCs/>
              </w:rPr>
              <w:t>OBA_RES_URB_B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Name</w:t>
            </w:r>
          </w:p>
        </w:tc>
        <w:tc>
          <w:tcPr>
            <w:tcW w:w="2105" w:type="dxa"/>
            <w:shd w:val="clear" w:color="auto" w:fill="C0C0C0"/>
            <w:noWrap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Type</w:t>
            </w:r>
          </w:p>
        </w:tc>
        <w:tc>
          <w:tcPr>
            <w:tcW w:w="3655" w:type="dxa"/>
            <w:shd w:val="clear" w:color="auto" w:fill="C0C0C0"/>
            <w:vAlign w:val="bottom"/>
          </w:tcPr>
          <w:p w:rsidR="004422A3" w:rsidRPr="00F0184A" w:rsidRDefault="004422A3" w:rsidP="00FA5A23">
            <w:pPr>
              <w:rPr>
                <w:b/>
                <w:bCs/>
              </w:rPr>
            </w:pPr>
            <w:r w:rsidRPr="00F0184A">
              <w:rPr>
                <w:b/>
                <w:bCs/>
              </w:rPr>
              <w:t>Comments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SYM_RUN_DATE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DATE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Vonatkozasi</w:t>
            </w:r>
            <w:r>
              <w:t xml:space="preserve"> </w:t>
            </w:r>
            <w:r w:rsidRPr="00F0184A">
              <w:t>datum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 xml:space="preserve">CLIENT_NO 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>VARCHAR2(6)</w:t>
            </w:r>
          </w:p>
        </w:tc>
        <w:tc>
          <w:tcPr>
            <w:tcW w:w="3655" w:type="dxa"/>
            <w:vAlign w:val="bottom"/>
          </w:tcPr>
          <w:p w:rsidR="00A20071" w:rsidRPr="00975D0F" w:rsidRDefault="00A20071" w:rsidP="00A20071">
            <w:pPr>
              <w:rPr>
                <w:caps/>
              </w:rPr>
            </w:pPr>
            <w:r w:rsidRPr="00975D0F">
              <w:rPr>
                <w:caps/>
              </w:rPr>
              <w:t xml:space="preserve">CLIENT_NO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SZLA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VARCHAR2(24)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SZLA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VARCHAR2(15)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U</w:t>
            </w:r>
            <w:r>
              <w:t>A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TIPUS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CHAR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TIPUS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BJOGCIM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VARCHAR2(100)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BJOGCIM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EGYENLEG 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Pr="00925D14" w:rsidRDefault="00A20071" w:rsidP="00A20071">
            <w:r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EGYENLEG 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>
              <w:t>K</w:t>
            </w:r>
            <w:r w:rsidRPr="00925D14">
              <w:t>AMAT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 xml:space="preserve">FORRASADO 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 xml:space="preserve">FORRASADO </w:t>
            </w:r>
          </w:p>
        </w:tc>
      </w:tr>
      <w:tr w:rsidR="00A20071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</w:tcPr>
          <w:p w:rsidR="00A20071" w:rsidRPr="00925D14" w:rsidRDefault="00A20071" w:rsidP="00A20071">
            <w:r w:rsidRPr="00925D14">
              <w:t>ZAROLT</w:t>
            </w:r>
          </w:p>
        </w:tc>
        <w:tc>
          <w:tcPr>
            <w:tcW w:w="2105" w:type="dxa"/>
            <w:shd w:val="clear" w:color="auto" w:fill="auto"/>
            <w:noWrap/>
          </w:tcPr>
          <w:p w:rsidR="00A20071" w:rsidRDefault="00A20071">
            <w:r w:rsidRPr="00444F2E">
              <w:t>NUMBER</w:t>
            </w:r>
          </w:p>
        </w:tc>
        <w:tc>
          <w:tcPr>
            <w:tcW w:w="3655" w:type="dxa"/>
          </w:tcPr>
          <w:p w:rsidR="00A20071" w:rsidRPr="00925D14" w:rsidRDefault="00A20071" w:rsidP="00A20071">
            <w:r w:rsidRPr="00925D14">
              <w:t>ZAROLT</w:t>
            </w:r>
          </w:p>
        </w:tc>
      </w:tr>
      <w:tr w:rsidR="004422A3" w:rsidRPr="00F0184A" w:rsidTr="00FA5A23">
        <w:trPr>
          <w:trHeight w:val="255"/>
        </w:trPr>
        <w:tc>
          <w:tcPr>
            <w:tcW w:w="3720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RUN_ID</w:t>
            </w:r>
          </w:p>
        </w:tc>
        <w:tc>
          <w:tcPr>
            <w:tcW w:w="2105" w:type="dxa"/>
            <w:shd w:val="clear" w:color="auto" w:fill="auto"/>
            <w:noWrap/>
            <w:vAlign w:val="bottom"/>
          </w:tcPr>
          <w:p w:rsidR="004422A3" w:rsidRPr="00F0184A" w:rsidRDefault="004422A3" w:rsidP="00FA5A23">
            <w:r w:rsidRPr="00F0184A">
              <w:t>NUMBER(18)</w:t>
            </w:r>
          </w:p>
        </w:tc>
        <w:tc>
          <w:tcPr>
            <w:tcW w:w="3655" w:type="dxa"/>
            <w:vAlign w:val="bottom"/>
          </w:tcPr>
          <w:p w:rsidR="004422A3" w:rsidRPr="00F0184A" w:rsidRDefault="004422A3" w:rsidP="00FA5A23">
            <w:r w:rsidRPr="00F0184A">
              <w:t>Futasazonosito</w:t>
            </w:r>
          </w:p>
        </w:tc>
      </w:tr>
    </w:tbl>
    <w:p w:rsidR="004422A3" w:rsidRPr="00BA55D7" w:rsidRDefault="004422A3" w:rsidP="004422A3">
      <w:pPr>
        <w:tabs>
          <w:tab w:val="left" w:pos="567"/>
          <w:tab w:val="center" w:pos="5103"/>
        </w:tabs>
      </w:pPr>
      <w:r>
        <w:br w:type="textWrapping" w:clear="all"/>
      </w:r>
      <w:r w:rsidRPr="00BA55D7">
        <w:t xml:space="preserve">Particionálás: </w:t>
      </w:r>
      <w:r>
        <w:t>SYM_RUN_DATE</w:t>
      </w:r>
      <w:r>
        <w:tab/>
      </w:r>
    </w:p>
    <w:p w:rsidR="004422A3" w:rsidRDefault="004422A3" w:rsidP="004422A3">
      <w:pPr>
        <w:tabs>
          <w:tab w:val="left" w:pos="567"/>
        </w:tabs>
      </w:pPr>
      <w:r w:rsidRPr="00BA55D7">
        <w:t xml:space="preserve">Local Index: </w:t>
      </w:r>
    </w:p>
    <w:p w:rsidR="004422A3" w:rsidRDefault="004422A3" w:rsidP="004422A3">
      <w:pPr>
        <w:tabs>
          <w:tab w:val="left" w:pos="567"/>
        </w:tabs>
      </w:pPr>
    </w:p>
    <w:p w:rsidR="004422A3" w:rsidRPr="00F25EB8" w:rsidRDefault="004422A3" w:rsidP="004422A3">
      <w:pPr>
        <w:tabs>
          <w:tab w:val="left" w:pos="567"/>
        </w:tabs>
        <w:rPr>
          <w:b/>
        </w:rPr>
      </w:pPr>
      <w:r>
        <w:rPr>
          <w:b/>
        </w:rPr>
        <w:t xml:space="preserve">A tábla az OBA urbis betét eredmény </w:t>
      </w:r>
      <w:r w:rsidRPr="004B1EBE">
        <w:rPr>
          <w:b/>
        </w:rPr>
        <w:t>adatokat tartalmazza</w:t>
      </w:r>
      <w:r>
        <w:rPr>
          <w:b/>
        </w:rPr>
        <w:t>.</w:t>
      </w:r>
    </w:p>
    <w:p w:rsidR="004422A3" w:rsidRDefault="004422A3" w:rsidP="004422A3">
      <w:pPr>
        <w:spacing w:line="240" w:lineRule="auto"/>
      </w:pP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 w:rsidRPr="003B2C66">
        <w:rPr>
          <w:u w:val="single"/>
        </w:rPr>
        <w:t>Töltő:</w:t>
      </w:r>
      <w:r>
        <w:t xml:space="preserve"> REPGA havi fa 41 - </w:t>
      </w:r>
      <w:r w:rsidRPr="000D19B8">
        <w:t>REPGA_</w:t>
      </w:r>
      <w:r>
        <w:t>DET</w:t>
      </w:r>
      <w:r w:rsidRPr="000D19B8">
        <w:t>M_</w:t>
      </w:r>
      <w:r>
        <w:t>OBA_RES_URB_B</w:t>
      </w:r>
      <w:r w:rsidRPr="000D19B8">
        <w:t>_PKG</w:t>
      </w:r>
    </w:p>
    <w:p w:rsidR="004422A3" w:rsidRPr="00D5248B" w:rsidRDefault="004422A3" w:rsidP="004422A3">
      <w:pPr>
        <w:tabs>
          <w:tab w:val="left" w:pos="567"/>
        </w:tabs>
      </w:pPr>
    </w:p>
    <w:p w:rsidR="004422A3" w:rsidRDefault="004422A3" w:rsidP="004422A3">
      <w:r w:rsidRPr="00166598">
        <w:rPr>
          <w:u w:val="single"/>
        </w:rPr>
        <w:t>Előzmény(ek):</w:t>
      </w:r>
    </w:p>
    <w:p w:rsidR="004422A3" w:rsidRDefault="004422A3" w:rsidP="004422A3">
      <w:r w:rsidRPr="000D19B8">
        <w:t>REPGA_</w:t>
      </w:r>
      <w:r>
        <w:t>DET</w:t>
      </w:r>
      <w:r w:rsidRPr="000D19B8">
        <w:t>M_</w:t>
      </w:r>
      <w:r>
        <w:t>OBA_TBASE_ORD</w:t>
      </w:r>
      <w:r w:rsidRPr="000D19B8">
        <w:t>_PKG</w:t>
      </w:r>
      <w:r>
        <w:t>.MAIN</w:t>
      </w:r>
    </w:p>
    <w:p w:rsidR="004422A3" w:rsidRDefault="004422A3" w:rsidP="004422A3">
      <w:pPr>
        <w:rPr>
          <w:u w:val="single"/>
        </w:rPr>
      </w:pPr>
    </w:p>
    <w:p w:rsidR="004422A3" w:rsidRPr="00166598" w:rsidRDefault="004422A3" w:rsidP="004422A3">
      <w:pPr>
        <w:rPr>
          <w:bCs/>
        </w:rPr>
      </w:pPr>
      <w:r w:rsidRPr="00166598">
        <w:rPr>
          <w:u w:val="single"/>
        </w:rPr>
        <w:t>Következő(k):</w:t>
      </w:r>
      <w:r>
        <w:t xml:space="preserve">  </w:t>
      </w:r>
    </w:p>
    <w:p w:rsidR="004422A3" w:rsidRDefault="004422A3" w:rsidP="004422A3">
      <w:pPr>
        <w:spacing w:line="240" w:lineRule="auto"/>
      </w:pPr>
      <w:r>
        <w:t>nincs</w:t>
      </w:r>
    </w:p>
    <w:p w:rsidR="004422A3" w:rsidRDefault="004422A3" w:rsidP="004422A3">
      <w:pPr>
        <w:spacing w:line="240" w:lineRule="auto"/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Forrás:</w:t>
      </w:r>
    </w:p>
    <w:p w:rsidR="004422A3" w:rsidRDefault="004422A3" w:rsidP="004422A3">
      <w:pPr>
        <w:tabs>
          <w:tab w:val="left" w:pos="567"/>
        </w:tabs>
      </w:pPr>
      <w:r w:rsidRPr="000D19B8">
        <w:t>REPGA_</w:t>
      </w:r>
      <w:r>
        <w:t>DET</w:t>
      </w:r>
      <w:r w:rsidRPr="000D19B8">
        <w:t>M_</w:t>
      </w:r>
      <w:r>
        <w:t xml:space="preserve">OBA_TBASE </w:t>
      </w:r>
    </w:p>
    <w:p w:rsidR="004422A3" w:rsidRDefault="004422A3" w:rsidP="004422A3">
      <w:pPr>
        <w:tabs>
          <w:tab w:val="left" w:pos="567"/>
        </w:tabs>
      </w:pPr>
      <w:r>
        <w:t>REPGA_DETM_OBA_U_</w:t>
      </w:r>
      <w:r w:rsidR="00A20071">
        <w:t>BETET</w:t>
      </w:r>
    </w:p>
    <w:p w:rsidR="004422A3" w:rsidRDefault="004422A3" w:rsidP="004422A3">
      <w:pPr>
        <w:tabs>
          <w:tab w:val="left" w:pos="567"/>
        </w:tabs>
      </w:pPr>
    </w:p>
    <w:p w:rsidR="004422A3" w:rsidRPr="003B2C66" w:rsidRDefault="004422A3" w:rsidP="004422A3">
      <w:pPr>
        <w:tabs>
          <w:tab w:val="left" w:pos="567"/>
        </w:tabs>
        <w:rPr>
          <w:u w:val="single"/>
        </w:rPr>
      </w:pPr>
      <w:r w:rsidRPr="003B2C66">
        <w:rPr>
          <w:u w:val="single"/>
        </w:rPr>
        <w:t>Töltése:</w:t>
      </w:r>
    </w:p>
    <w:p w:rsidR="004422A3" w:rsidRDefault="004422A3" w:rsidP="004422A3">
      <w:pPr>
        <w:tabs>
          <w:tab w:val="left" w:pos="567"/>
        </w:tabs>
      </w:pPr>
    </w:p>
    <w:p w:rsidR="004422A3" w:rsidRDefault="004422A3" w:rsidP="004422A3">
      <w:pPr>
        <w:tabs>
          <w:tab w:val="left" w:pos="567"/>
        </w:tabs>
      </w:pPr>
      <w:r>
        <w:t>A töltéskor meg kell valósítani az alábbi scriptekben foglalt üzleti logikát:</w:t>
      </w:r>
    </w:p>
    <w:p w:rsidR="004422A3" w:rsidRDefault="004422A3" w:rsidP="004422A3">
      <w:pPr>
        <w:spacing w:line="240" w:lineRule="auto"/>
      </w:pPr>
      <w:r>
        <w:t>1.</w:t>
      </w:r>
    </w:p>
    <w:p w:rsidR="0020492E" w:rsidRDefault="004422A3" w:rsidP="004422A3">
      <w:pPr>
        <w:spacing w:line="240" w:lineRule="auto"/>
      </w:pPr>
      <w:r>
        <w:object w:dxaOrig="1513" w:dyaOrig="960">
          <v:shape id="_x0000_i1058" type="#_x0000_t75" style="width:75.35pt;height:48pt" o:ole="">
            <v:imagedata r:id="rId66" o:title=""/>
          </v:shape>
          <o:OLEObject Type="Embed" ProgID="Package" ShapeID="_x0000_i1058" DrawAspect="Icon" ObjectID="_1421675013" r:id="rId68"/>
        </w:object>
      </w:r>
      <w:r>
        <w:t>(</w:t>
      </w:r>
      <w:r w:rsidR="00A20071">
        <w:t>második</w:t>
      </w:r>
      <w:r>
        <w:t xml:space="preserve"> </w:t>
      </w:r>
      <w:proofErr w:type="spellStart"/>
      <w:r>
        <w:t>select</w:t>
      </w:r>
      <w:proofErr w:type="spellEnd"/>
      <w:r>
        <w:t>)</w:t>
      </w:r>
    </w:p>
    <w:p w:rsidR="004422A3" w:rsidRDefault="004422A3">
      <w:pPr>
        <w:spacing w:line="240" w:lineRule="auto"/>
      </w:pPr>
      <w:r>
        <w:br w:type="page"/>
      </w:r>
    </w:p>
    <w:p w:rsidR="00EA6A70" w:rsidRDefault="00A22DBF" w:rsidP="00B02482">
      <w:pPr>
        <w:pStyle w:val="Cmsor2"/>
      </w:pPr>
      <w:bookmarkStart w:id="219" w:name="_Toc335418229"/>
      <w:r>
        <w:lastRenderedPageBreak/>
        <w:t>2</w:t>
      </w:r>
      <w:r w:rsidR="00EA6A70">
        <w:t xml:space="preserve">.2. </w:t>
      </w:r>
      <w:r w:rsidR="00B156C5">
        <w:t>Felületen karbantartható szűröfeltételek (map-ek)</w:t>
      </w:r>
      <w:bookmarkEnd w:id="219"/>
    </w:p>
    <w:p w:rsidR="00EA6A70" w:rsidRDefault="00EA6A70" w:rsidP="00EA6A70"/>
    <w:p w:rsidR="00EA6A70" w:rsidRDefault="00FF7E21" w:rsidP="00EA6A70">
      <w:r>
        <w:t>A</w:t>
      </w:r>
      <w:r w:rsidR="006F6280">
        <w:t xml:space="preserve"> Repga3-ban az alábbi mappeléseket kell megvalósítani.</w:t>
      </w:r>
    </w:p>
    <w:p w:rsidR="0023461D" w:rsidRDefault="0023461D" w:rsidP="0023461D"/>
    <w:p w:rsidR="0023461D" w:rsidRDefault="00A136E3" w:rsidP="0023461D">
      <w:pPr>
        <w:pStyle w:val="Cmsor5"/>
        <w:numPr>
          <w:ilvl w:val="0"/>
          <w:numId w:val="12"/>
        </w:numPr>
      </w:pPr>
      <w:r w:rsidRPr="00A136E3">
        <w:t xml:space="preserve">Betétek tőke SL kódok </w:t>
      </w:r>
      <w:r>
        <w:t>(DEPO_BAL)</w:t>
      </w:r>
      <w:r w:rsidR="0023461D">
        <w:tab/>
      </w:r>
    </w:p>
    <w:p w:rsidR="00840CA6" w:rsidRDefault="00840CA6" w:rsidP="00840CA6"/>
    <w:p w:rsidR="00F06AA7" w:rsidRDefault="00A136E3" w:rsidP="00F06AA7">
      <w:pPr>
        <w:tabs>
          <w:tab w:val="left" w:pos="567"/>
        </w:tabs>
      </w:pPr>
      <w:r>
        <w:t>A betétek tőkerészét</w:t>
      </w:r>
      <w:r w:rsidR="00F06AA7">
        <w:t xml:space="preserve"> szűrő főkönyvi számlaszámok kó</w:t>
      </w:r>
      <w:r>
        <w:t>d</w:t>
      </w:r>
      <w:r w:rsidR="00F06AA7">
        <w:t>beli szerepeltetése helyett a REPGA felületen karbantartható mapping adatokra történő hivatkozás alkalmazandó. A felületi mappingeket a következő adatokkal kell felvenni:</w:t>
      </w:r>
    </w:p>
    <w:p w:rsidR="00F06AA7" w:rsidRDefault="00F06AA7" w:rsidP="00F06AA7">
      <w:pPr>
        <w:tabs>
          <w:tab w:val="left" w:pos="567"/>
        </w:tabs>
      </w:pPr>
    </w:p>
    <w:p w:rsidR="00F06AA7" w:rsidRDefault="00A136E3" w:rsidP="00F06AA7">
      <w:pPr>
        <w:tabs>
          <w:tab w:val="left" w:pos="567"/>
        </w:tabs>
      </w:pPr>
      <w:r>
        <w:t>Betétek tőke</w:t>
      </w:r>
      <w:r w:rsidR="00F06AA7">
        <w:t xml:space="preserve"> SL kódok map</w:t>
      </w:r>
    </w:p>
    <w:p w:rsidR="00F06AA7" w:rsidRDefault="00F06AA7" w:rsidP="00F06AA7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60"/>
        <w:gridCol w:w="2414"/>
      </w:tblGrid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F06AA7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Betétek tőke</w:t>
            </w:r>
            <w:r w:rsidR="00F06AA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06AA7"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DEPO_BAL</w:t>
            </w:r>
          </w:p>
        </w:tc>
      </w:tr>
    </w:tbl>
    <w:p w:rsidR="00F06AA7" w:rsidRDefault="00F06AA7" w:rsidP="00F06AA7">
      <w:pPr>
        <w:tabs>
          <w:tab w:val="left" w:pos="567"/>
        </w:tabs>
        <w:ind w:left="567"/>
      </w:pPr>
    </w:p>
    <w:p w:rsidR="00F06AA7" w:rsidRDefault="00F06AA7" w:rsidP="00F06AA7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80"/>
        <w:gridCol w:w="960"/>
      </w:tblGrid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A136E3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H441100</w:t>
            </w:r>
          </w:p>
        </w:tc>
      </w:tr>
      <w:tr w:rsidR="00F06AA7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F06AA7" w:rsidRPr="00085E24" w:rsidRDefault="00F06AA7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06AA7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H441300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H442300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H443500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H444300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A136E3">
              <w:rPr>
                <w:rFonts w:ascii="Calibri" w:hAnsi="Calibri" w:cs="Calibri"/>
                <w:sz w:val="22"/>
                <w:szCs w:val="22"/>
              </w:rPr>
              <w:t>H444400</w:t>
            </w:r>
          </w:p>
        </w:tc>
      </w:tr>
    </w:tbl>
    <w:p w:rsidR="00840CA6" w:rsidRDefault="00840CA6" w:rsidP="00840CA6"/>
    <w:p w:rsidR="00A136E3" w:rsidRDefault="00A136E3" w:rsidP="00A136E3">
      <w:pPr>
        <w:pStyle w:val="Cmsor5"/>
        <w:numPr>
          <w:ilvl w:val="0"/>
          <w:numId w:val="12"/>
        </w:numPr>
      </w:pPr>
      <w:r w:rsidRPr="00A136E3">
        <w:t xml:space="preserve">Betétek </w:t>
      </w:r>
      <w:r>
        <w:t>kamat</w:t>
      </w:r>
      <w:r w:rsidRPr="00A136E3">
        <w:t xml:space="preserve"> SL kódok </w:t>
      </w:r>
      <w:r>
        <w:t>(DEPO_INT)</w:t>
      </w:r>
      <w:r>
        <w:tab/>
      </w:r>
    </w:p>
    <w:p w:rsidR="00A136E3" w:rsidRDefault="00A136E3" w:rsidP="00A136E3"/>
    <w:p w:rsidR="00A136E3" w:rsidRDefault="00A136E3" w:rsidP="00A136E3">
      <w:pPr>
        <w:tabs>
          <w:tab w:val="left" w:pos="567"/>
        </w:tabs>
      </w:pPr>
      <w:r>
        <w:t>A betétek kamat részét szűrő főkönyvi számlaszámok kódbeli szerepeltetése helyett a REPGA felületen karbantartható mapping adatokra történő hivatkozás alkalmazandó. A felületi mappingeket a következő adatokkal kell felvenni:</w:t>
      </w:r>
    </w:p>
    <w:p w:rsidR="00A136E3" w:rsidRDefault="00A136E3" w:rsidP="00A136E3">
      <w:pPr>
        <w:tabs>
          <w:tab w:val="left" w:pos="567"/>
        </w:tabs>
      </w:pPr>
    </w:p>
    <w:p w:rsidR="00A136E3" w:rsidRDefault="00A136E3" w:rsidP="00A136E3">
      <w:pPr>
        <w:tabs>
          <w:tab w:val="left" w:pos="567"/>
        </w:tabs>
      </w:pPr>
      <w:r>
        <w:t>Betétek kamat SL kódok map</w:t>
      </w:r>
    </w:p>
    <w:p w:rsidR="00A136E3" w:rsidRDefault="00A136E3" w:rsidP="00A136E3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60"/>
        <w:gridCol w:w="2414"/>
      </w:tblGrid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A136E3" w:rsidRPr="00085E24" w:rsidTr="00C27258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Betétek </w:t>
            </w:r>
            <w:r w:rsidR="001256DB">
              <w:rPr>
                <w:rFonts w:ascii="Calibri" w:hAnsi="Calibri" w:cs="Calibri"/>
                <w:sz w:val="22"/>
                <w:szCs w:val="22"/>
              </w:rPr>
              <w:t>kamat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085E24">
              <w:rPr>
                <w:rFonts w:ascii="Calibri" w:hAnsi="Calibri" w:cs="Calibri"/>
                <w:sz w:val="22"/>
                <w:szCs w:val="22"/>
              </w:rPr>
              <w:t>SL kódok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DEPO_INT</w:t>
            </w:r>
          </w:p>
        </w:tc>
      </w:tr>
    </w:tbl>
    <w:p w:rsidR="00A136E3" w:rsidRDefault="00A136E3" w:rsidP="00A136E3">
      <w:pPr>
        <w:tabs>
          <w:tab w:val="left" w:pos="567"/>
        </w:tabs>
        <w:ind w:left="567"/>
      </w:pPr>
    </w:p>
    <w:p w:rsidR="00A136E3" w:rsidRDefault="00A136E3" w:rsidP="00A136E3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80"/>
        <w:gridCol w:w="960"/>
      </w:tblGrid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1256D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H492100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Pr="00085E24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85E24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H492200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H492600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H492700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H493110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H495100</w:t>
            </w:r>
          </w:p>
        </w:tc>
      </w:tr>
      <w:tr w:rsidR="00A136E3" w:rsidRPr="00085E24" w:rsidTr="00C27258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A136E3" w:rsidRDefault="00A136E3" w:rsidP="00C2725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136E3" w:rsidRPr="00077412" w:rsidRDefault="001256DB" w:rsidP="00C27258">
            <w:pPr>
              <w:rPr>
                <w:rFonts w:ascii="Calibri" w:hAnsi="Calibri" w:cs="Calibri"/>
                <w:sz w:val="22"/>
                <w:szCs w:val="22"/>
              </w:rPr>
            </w:pPr>
            <w:r w:rsidRPr="001256DB">
              <w:rPr>
                <w:rFonts w:ascii="Calibri" w:hAnsi="Calibri" w:cs="Calibri"/>
                <w:sz w:val="22"/>
                <w:szCs w:val="22"/>
              </w:rPr>
              <w:t>H495200</w:t>
            </w:r>
          </w:p>
        </w:tc>
      </w:tr>
    </w:tbl>
    <w:p w:rsidR="00A136E3" w:rsidRDefault="00A136E3" w:rsidP="00A136E3"/>
    <w:p w:rsidR="005F33F0" w:rsidRDefault="005F33F0" w:rsidP="005F33F0">
      <w:pPr>
        <w:pStyle w:val="Cmsor5"/>
        <w:numPr>
          <w:ilvl w:val="0"/>
          <w:numId w:val="12"/>
        </w:numPr>
      </w:pPr>
      <w:r>
        <w:t>OBA korlátozás típusok</w:t>
      </w:r>
      <w:r w:rsidRPr="00A136E3">
        <w:t xml:space="preserve"> </w:t>
      </w:r>
      <w:r>
        <w:t>(OBA_REST)</w:t>
      </w:r>
      <w:r>
        <w:tab/>
      </w:r>
    </w:p>
    <w:p w:rsidR="005F33F0" w:rsidRDefault="005F33F0" w:rsidP="005F33F0"/>
    <w:p w:rsidR="005F33F0" w:rsidRDefault="008966FA" w:rsidP="005F33F0">
      <w:pPr>
        <w:tabs>
          <w:tab w:val="left" w:pos="567"/>
        </w:tabs>
      </w:pPr>
      <w:r w:rsidRPr="008966FA">
        <w:t>A hóvégén érvényben lévő, s a figyelembe vett korlátozások típusai</w:t>
      </w:r>
      <w:r w:rsidR="005F33F0">
        <w:t>t a következő adatokkal kell felvenni:</w:t>
      </w:r>
    </w:p>
    <w:p w:rsidR="005F33F0" w:rsidRDefault="005F33F0" w:rsidP="005F33F0">
      <w:pPr>
        <w:tabs>
          <w:tab w:val="left" w:pos="567"/>
        </w:tabs>
      </w:pPr>
    </w:p>
    <w:p w:rsidR="005F33F0" w:rsidRDefault="008966FA" w:rsidP="005F33F0">
      <w:pPr>
        <w:tabs>
          <w:tab w:val="left" w:pos="567"/>
        </w:tabs>
      </w:pPr>
      <w:r>
        <w:t>OBA korlátozás típusok</w:t>
      </w:r>
      <w:r w:rsidR="005F33F0">
        <w:t xml:space="preserve"> map</w:t>
      </w:r>
    </w:p>
    <w:p w:rsidR="005F33F0" w:rsidRDefault="005F33F0" w:rsidP="005F33F0">
      <w:pPr>
        <w:tabs>
          <w:tab w:val="left" w:pos="567"/>
        </w:tabs>
        <w:rPr>
          <w:rFonts w:ascii="Courier New" w:hAnsi="Courier New" w:cs="Courier New"/>
          <w:color w:val="000080"/>
          <w:highlight w:val="white"/>
        </w:rPr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REPGA_INT_MAPPINGS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5574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60"/>
        <w:gridCol w:w="2414"/>
      </w:tblGrid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MAPPING_NAME</w:t>
            </w:r>
          </w:p>
        </w:tc>
        <w:tc>
          <w:tcPr>
            <w:tcW w:w="2414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MAPPING_SHORT_NAME</w:t>
            </w:r>
          </w:p>
        </w:tc>
      </w:tr>
      <w:tr w:rsidR="005F33F0" w:rsidRPr="00085E24" w:rsidTr="008966FA">
        <w:trPr>
          <w:trHeight w:val="288"/>
        </w:trPr>
        <w:tc>
          <w:tcPr>
            <w:tcW w:w="3160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 korl</w:t>
            </w:r>
            <w:r w:rsidRPr="005F33F0">
              <w:rPr>
                <w:rFonts w:ascii="Calibri" w:hAnsi="Calibri" w:cs="Calibri"/>
                <w:sz w:val="22"/>
                <w:szCs w:val="22"/>
              </w:rPr>
              <w:t>átozás típusok</w:t>
            </w:r>
          </w:p>
        </w:tc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OBA_REST</w:t>
            </w:r>
          </w:p>
        </w:tc>
      </w:tr>
    </w:tbl>
    <w:p w:rsidR="005F33F0" w:rsidRDefault="005F33F0" w:rsidP="005F33F0">
      <w:pPr>
        <w:tabs>
          <w:tab w:val="left" w:pos="567"/>
        </w:tabs>
        <w:ind w:left="567"/>
      </w:pPr>
    </w:p>
    <w:p w:rsidR="005F33F0" w:rsidRDefault="005F33F0" w:rsidP="005F33F0">
      <w:pPr>
        <w:tabs>
          <w:tab w:val="left" w:pos="567"/>
        </w:tabs>
        <w:ind w:left="567"/>
      </w:pPr>
      <w:r>
        <w:rPr>
          <w:rFonts w:ascii="Courier New" w:hAnsi="Courier New" w:cs="Courier New"/>
          <w:color w:val="000080"/>
          <w:highlight w:val="white"/>
        </w:rPr>
        <w:t>REPGA_INT_MAPPING_DATA</w:t>
      </w:r>
      <w:r>
        <w:rPr>
          <w:rFonts w:ascii="Courier New" w:hAnsi="Courier New" w:cs="Courier New"/>
          <w:color w:val="000080"/>
        </w:rPr>
        <w:t xml:space="preserve"> táblában</w:t>
      </w:r>
    </w:p>
    <w:tbl>
      <w:tblPr>
        <w:tblW w:w="2540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580"/>
        <w:gridCol w:w="960"/>
      </w:tblGrid>
      <w:tr w:rsidR="005F33F0" w:rsidRPr="00085E24" w:rsidTr="008966FA">
        <w:trPr>
          <w:trHeight w:val="288"/>
        </w:trPr>
        <w:tc>
          <w:tcPr>
            <w:tcW w:w="158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RETURN_VALUE</w:t>
            </w:r>
          </w:p>
        </w:tc>
        <w:tc>
          <w:tcPr>
            <w:tcW w:w="960" w:type="dxa"/>
            <w:shd w:val="clear" w:color="auto" w:fill="EEECE1" w:themeFill="background2"/>
            <w:noWrap/>
            <w:vAlign w:val="bottom"/>
            <w:hideMark/>
          </w:tcPr>
          <w:p w:rsidR="005F33F0" w:rsidRPr="00085E24" w:rsidRDefault="005F33F0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DATA_1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AMF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AMO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AMS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CDZ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CLR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DDN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DP1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DP~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EM2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EME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FTH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KAA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KAR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RMP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 w:rsidRPr="00085E24"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Pr="00990D04" w:rsidRDefault="008966FA" w:rsidP="008966FA">
            <w:r w:rsidRPr="00990D04">
              <w:t>ZGD</w:t>
            </w:r>
          </w:p>
        </w:tc>
      </w:tr>
      <w:tr w:rsidR="008966FA" w:rsidRPr="00085E24" w:rsidTr="008966FA">
        <w:trPr>
          <w:trHeight w:val="288"/>
        </w:trPr>
        <w:tc>
          <w:tcPr>
            <w:tcW w:w="1580" w:type="dxa"/>
            <w:shd w:val="clear" w:color="auto" w:fill="auto"/>
            <w:noWrap/>
            <w:vAlign w:val="bottom"/>
            <w:hideMark/>
          </w:tcPr>
          <w:p w:rsidR="008966FA" w:rsidRPr="00085E24" w:rsidRDefault="008966FA" w:rsidP="008966F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8966FA" w:rsidRDefault="008966FA" w:rsidP="008966FA">
            <w:r w:rsidRPr="00990D04">
              <w:t>ZSK</w:t>
            </w:r>
          </w:p>
        </w:tc>
      </w:tr>
    </w:tbl>
    <w:p w:rsidR="00706C65" w:rsidRDefault="00706C65" w:rsidP="008966FA">
      <w:pPr>
        <w:ind w:firstLine="720"/>
      </w:pPr>
    </w:p>
    <w:p w:rsidR="00706C65" w:rsidRDefault="00706C65">
      <w:pPr>
        <w:spacing w:line="240" w:lineRule="auto"/>
      </w:pPr>
      <w:r>
        <w:br w:type="page"/>
      </w:r>
    </w:p>
    <w:p w:rsidR="00DD2996" w:rsidRDefault="004A4BE6" w:rsidP="004E2259">
      <w:pPr>
        <w:pStyle w:val="Cmsor2"/>
      </w:pPr>
      <w:bookmarkStart w:id="220" w:name="_3.3._Módosított_REPGA"/>
      <w:bookmarkStart w:id="221" w:name="_Toc335418230"/>
      <w:bookmarkEnd w:id="220"/>
      <w:r>
        <w:lastRenderedPageBreak/>
        <w:t>2</w:t>
      </w:r>
      <w:r w:rsidR="00EA6A70">
        <w:t>.3</w:t>
      </w:r>
      <w:r w:rsidR="00DD2996">
        <w:t xml:space="preserve">. </w:t>
      </w:r>
      <w:r w:rsidR="00AC2E01">
        <w:t>REPGA fa futások</w:t>
      </w:r>
      <w:r w:rsidR="00B156C5">
        <w:t xml:space="preserve"> </w:t>
      </w:r>
      <w:r>
        <w:t>módosítása</w:t>
      </w:r>
      <w:r w:rsidR="00AC2E01">
        <w:t>(PWMSU)</w:t>
      </w:r>
      <w:bookmarkEnd w:id="221"/>
    </w:p>
    <w:p w:rsidR="009A4066" w:rsidRDefault="009A4066">
      <w:pPr>
        <w:spacing w:line="240" w:lineRule="auto"/>
        <w:rPr>
          <w:shd w:val="solid" w:color="FFFFFF" w:fill="FFFFFF"/>
        </w:rPr>
      </w:pPr>
    </w:p>
    <w:p w:rsidR="00DD2996" w:rsidRDefault="004A543F">
      <w:pPr>
        <w:spacing w:line="240" w:lineRule="auto"/>
        <w:rPr>
          <w:ins w:id="222" w:author="alerant_angelid" w:date="2012-09-28T14:08:00Z"/>
          <w:color w:val="FF0000"/>
          <w:shd w:val="solid" w:color="FFFFFF" w:fill="FFFFFF"/>
        </w:rPr>
      </w:pPr>
      <w:r>
        <w:rPr>
          <w:shd w:val="solid" w:color="FFFFFF" w:fill="FFFFFF"/>
        </w:rPr>
        <w:t>A</w:t>
      </w:r>
      <w:r w:rsidR="006F2EF2">
        <w:rPr>
          <w:shd w:val="solid" w:color="FFFFFF" w:fill="FFFFFF"/>
        </w:rPr>
        <w:t xml:space="preserve"> fent felsorolt </w:t>
      </w:r>
      <w:r w:rsidR="00EA6A70">
        <w:t>új töltőeljárások</w:t>
      </w:r>
      <w:r w:rsidR="006F2EF2">
        <w:t xml:space="preserve">at az automatikus futtathatóság érdekében a REPGA </w:t>
      </w:r>
      <w:r w:rsidR="004B1C1E">
        <w:t>havi fa</w:t>
      </w:r>
      <w:r w:rsidR="006F2EF2">
        <w:t xml:space="preserve"> töltési folyamatába kötjük az egyes </w:t>
      </w:r>
      <w:r w:rsidR="006F2EF2">
        <w:rPr>
          <w:shd w:val="solid" w:color="FFFFFF" w:fill="FFFFFF"/>
        </w:rPr>
        <w:t xml:space="preserve">eljárásoknál megadott paramétereknek (előzmények, következők) megfelelően. </w:t>
      </w:r>
      <w:r w:rsidR="005321F3">
        <w:rPr>
          <w:color w:val="FF0000"/>
          <w:shd w:val="solid" w:color="FFFFFF" w:fill="FFFFFF"/>
        </w:rPr>
        <w:t>Új fába kötendő!</w:t>
      </w:r>
    </w:p>
    <w:p w:rsidR="000F55AD" w:rsidRPr="000F55AD" w:rsidRDefault="00BB190B">
      <w:pPr>
        <w:spacing w:line="240" w:lineRule="auto"/>
        <w:rPr>
          <w:color w:val="auto"/>
          <w:shd w:val="solid" w:color="FFFFFF" w:fill="FFFFFF"/>
          <w:rPrChange w:id="223" w:author="alerant_angelid" w:date="2012-09-28T14:08:00Z">
            <w:rPr>
              <w:color w:val="FF0000"/>
              <w:shd w:val="solid" w:color="FFFFFF" w:fill="FFFFFF"/>
            </w:rPr>
          </w:rPrChange>
        </w:rPr>
      </w:pPr>
      <w:ins w:id="224" w:author="alerant_angelid" w:date="2012-09-28T14:08:00Z">
        <w:r w:rsidRPr="00BB190B">
          <w:rPr>
            <w:color w:val="auto"/>
            <w:shd w:val="solid" w:color="FFFFFF" w:fill="FFFFFF"/>
            <w:rPrChange w:id="225" w:author="alerant_angelid" w:date="2012-09-28T14:08:00Z">
              <w:rPr>
                <w:color w:val="FF0000"/>
                <w:u w:val="single"/>
                <w:shd w:val="solid" w:color="FFFFFF" w:fill="FFFFFF"/>
              </w:rPr>
            </w:rPrChange>
          </w:rPr>
          <w:t>Az új</w:t>
        </w:r>
        <w:r w:rsidR="000F55AD">
          <w:rPr>
            <w:color w:val="auto"/>
            <w:shd w:val="solid" w:color="FFFFFF" w:fill="FFFFFF"/>
          </w:rPr>
          <w:t xml:space="preserve"> fa elnevezése: REPGA_OBA_HAVI legyen.</w:t>
        </w:r>
      </w:ins>
    </w:p>
    <w:p w:rsidR="004A543F" w:rsidRDefault="004A543F">
      <w:pPr>
        <w:spacing w:line="240" w:lineRule="auto"/>
        <w:rPr>
          <w:shd w:val="solid" w:color="FFFFFF" w:fill="FFFFFF"/>
        </w:rPr>
      </w:pPr>
    </w:p>
    <w:p w:rsidR="00706C65" w:rsidRDefault="00706C65">
      <w:pPr>
        <w:spacing w:line="240" w:lineRule="auto"/>
        <w:rPr>
          <w:shd w:val="solid" w:color="FFFFFF" w:fill="FFFFFF"/>
        </w:rPr>
      </w:pPr>
      <w:r>
        <w:rPr>
          <w:noProof/>
          <w:shd w:val="solid" w:color="FFFFFF" w:fill="FFFFFF"/>
        </w:rPr>
        <w:lastRenderedPageBreak/>
        <w:drawing>
          <wp:inline distT="0" distB="0" distL="0" distR="0">
            <wp:extent cx="2468726" cy="6778272"/>
            <wp:effectExtent l="0" t="19050" r="83974" b="60678"/>
            <wp:docPr id="110" name="Kép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46" cy="678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hd w:val="solid" w:color="FFFFFF" w:fill="FFFFFF"/>
        </w:rPr>
        <w:br w:type="page"/>
      </w:r>
    </w:p>
    <w:p w:rsidR="00113B21" w:rsidRDefault="00113B21" w:rsidP="00113B21">
      <w:pPr>
        <w:pStyle w:val="Cmsor2"/>
      </w:pPr>
      <w:bookmarkStart w:id="226" w:name="_Toc335418231"/>
      <w:r>
        <w:lastRenderedPageBreak/>
        <w:t>2.4. OBA jelentések</w:t>
      </w:r>
      <w:bookmarkEnd w:id="226"/>
    </w:p>
    <w:p w:rsidR="00113B21" w:rsidRDefault="00113B21" w:rsidP="00113B21">
      <w:pPr>
        <w:spacing w:line="240" w:lineRule="auto"/>
        <w:rPr>
          <w:shd w:val="solid" w:color="FFFFFF" w:fill="FFFFFF"/>
        </w:rPr>
      </w:pPr>
    </w:p>
    <w:p w:rsidR="00113B21" w:rsidRDefault="00113B21" w:rsidP="00113B21">
      <w:pPr>
        <w:spacing w:line="240" w:lineRule="auto"/>
        <w:rPr>
          <w:shd w:val="solid" w:color="FFFFFF" w:fill="FFFFFF"/>
        </w:rPr>
      </w:pPr>
      <w:r>
        <w:rPr>
          <w:shd w:val="solid" w:color="FFFFFF" w:fill="FFFFFF"/>
        </w:rPr>
        <w:t>A Repga3 rendszerben az alábbi listás jelentések tartalmazzák az OBA-KBB alapadat állományt:</w:t>
      </w:r>
    </w:p>
    <w:p w:rsidR="00E652D9" w:rsidRDefault="00E652D9" w:rsidP="00113B21">
      <w:pPr>
        <w:spacing w:line="240" w:lineRule="auto"/>
        <w:rPr>
          <w:shd w:val="solid" w:color="FFFFFF" w:fill="FFFFFF"/>
        </w:rPr>
      </w:pPr>
    </w:p>
    <w:tbl>
      <w:tblPr>
        <w:tblpPr w:leftFromText="141" w:rightFromText="141" w:vertAnchor="text" w:tblpY="1"/>
        <w:tblOverlap w:val="never"/>
        <w:tblW w:w="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2268"/>
        <w:gridCol w:w="4165"/>
      </w:tblGrid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Riport név</w:t>
            </w:r>
          </w:p>
        </w:tc>
        <w:tc>
          <w:tcPr>
            <w:tcW w:w="2268" w:type="dxa"/>
            <w:shd w:val="clear" w:color="auto" w:fill="C0C0C0"/>
            <w:noWrap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Rövid név</w:t>
            </w:r>
          </w:p>
        </w:tc>
        <w:tc>
          <w:tcPr>
            <w:tcW w:w="4165" w:type="dxa"/>
            <w:shd w:val="clear" w:color="auto" w:fill="C0C0C0"/>
            <w:vAlign w:val="bottom"/>
          </w:tcPr>
          <w:p w:rsidR="00E652D9" w:rsidRPr="00F0184A" w:rsidRDefault="00E652D9" w:rsidP="00FA5A23">
            <w:pPr>
              <w:rPr>
                <w:b/>
                <w:bCs/>
              </w:rPr>
            </w:pPr>
            <w:r>
              <w:rPr>
                <w:b/>
                <w:bCs/>
              </w:rPr>
              <w:t>Forrástábla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>
              <w:t>OBA alap ügyfél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F0184A" w:rsidRDefault="00E652D9" w:rsidP="00FA5A23">
            <w:r w:rsidRPr="00E652D9">
              <w:t>OBA_RES_U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>
              <w:t>OBA alap betét</w:t>
            </w:r>
          </w:p>
        </w:tc>
        <w:tc>
          <w:tcPr>
            <w:tcW w:w="2268" w:type="dxa"/>
            <w:shd w:val="clear" w:color="auto" w:fill="auto"/>
            <w:noWrap/>
            <w:vAlign w:val="bottom"/>
          </w:tcPr>
          <w:p w:rsidR="00E652D9" w:rsidRPr="00975D0F" w:rsidRDefault="00E652D9" w:rsidP="00FA5A23">
            <w:pPr>
              <w:rPr>
                <w:caps/>
              </w:rPr>
            </w:pPr>
            <w:r w:rsidRPr="00E652D9">
              <w:rPr>
                <w:caps/>
              </w:rPr>
              <w:t>OBA_RES_</w:t>
            </w:r>
            <w:r>
              <w:rPr>
                <w:caps/>
              </w:rPr>
              <w:t>B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REPGA_DETM_OBA_RES_B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OBA_RES_D_UM</w:t>
            </w:r>
          </w:p>
        </w:tc>
        <w:tc>
          <w:tcPr>
            <w:tcW w:w="4165" w:type="dxa"/>
          </w:tcPr>
          <w:p w:rsidR="00E652D9" w:rsidRPr="00AE4EB8" w:rsidRDefault="00E652D9" w:rsidP="00FA5A23">
            <w:r w:rsidRPr="00AE4EB8">
              <w:t>REPGA_DETM_OBA_RES_DOLG_UM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E652D9">
            <w:r>
              <w:t>OBA dolgozói  betét - havi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OBA_RES_D_BM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REPGA_DETM_OBA_RES_DOLG_BM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ügyfél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OBA_RES_D_UY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REPGA_DETM_OBA_RES_DOLG_UY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dolgozói  betét - éves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E652D9">
            <w:r w:rsidRPr="00AE4EB8">
              <w:t>OBA_RES_D_B</w:t>
            </w:r>
            <w:r>
              <w:t>Y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REPGA_DETM_OBA_RES_DOLG_BY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ügyfél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Pr="00925D14" w:rsidRDefault="00E652D9" w:rsidP="00FA5A23">
            <w:r w:rsidRPr="00AE4EB8">
              <w:t>OBA_RES_URB_U</w:t>
            </w:r>
          </w:p>
        </w:tc>
        <w:tc>
          <w:tcPr>
            <w:tcW w:w="4165" w:type="dxa"/>
          </w:tcPr>
          <w:p w:rsidR="00E652D9" w:rsidRPr="00AE4EB8" w:rsidRDefault="00E652D9" w:rsidP="00E652D9">
            <w:r w:rsidRPr="00AE4EB8">
              <w:t>REPGA_DETM_OBA_RES_URB_U</w:t>
            </w:r>
          </w:p>
        </w:tc>
      </w:tr>
      <w:tr w:rsidR="00E652D9" w:rsidRPr="00F0184A" w:rsidTr="00E652D9">
        <w:trPr>
          <w:trHeight w:val="255"/>
        </w:trPr>
        <w:tc>
          <w:tcPr>
            <w:tcW w:w="3047" w:type="dxa"/>
            <w:shd w:val="clear" w:color="auto" w:fill="auto"/>
            <w:noWrap/>
          </w:tcPr>
          <w:p w:rsidR="00E652D9" w:rsidRPr="00925D14" w:rsidRDefault="00E652D9" w:rsidP="00FA5A23">
            <w:r>
              <w:t>OBA URBIS betét</w:t>
            </w:r>
          </w:p>
        </w:tc>
        <w:tc>
          <w:tcPr>
            <w:tcW w:w="2268" w:type="dxa"/>
            <w:shd w:val="clear" w:color="auto" w:fill="auto"/>
            <w:noWrap/>
          </w:tcPr>
          <w:p w:rsidR="00E652D9" w:rsidRDefault="00E652D9" w:rsidP="00FA5A23">
            <w:r w:rsidRPr="00AE4EB8">
              <w:t>OBA_RES_URB_</w:t>
            </w:r>
            <w:r>
              <w:t>B</w:t>
            </w:r>
          </w:p>
        </w:tc>
        <w:tc>
          <w:tcPr>
            <w:tcW w:w="4165" w:type="dxa"/>
          </w:tcPr>
          <w:p w:rsidR="00E652D9" w:rsidRDefault="00E652D9" w:rsidP="00E652D9">
            <w:r w:rsidRPr="00AE4EB8">
              <w:t>REPGA_DETM_OBA_RES_URB_B</w:t>
            </w:r>
          </w:p>
        </w:tc>
      </w:tr>
    </w:tbl>
    <w:p w:rsidR="00E652D9" w:rsidRDefault="00E652D9" w:rsidP="00113B21">
      <w:pPr>
        <w:spacing w:line="240" w:lineRule="auto"/>
        <w:rPr>
          <w:shd w:val="solid" w:color="FFFFFF" w:fill="FFFFFF"/>
        </w:rPr>
      </w:pPr>
    </w:p>
    <w:sectPr w:rsidR="00E652D9" w:rsidSect="006C5501">
      <w:headerReference w:type="default" r:id="rId70"/>
      <w:footerReference w:type="default" r:id="rId71"/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95D" w:rsidRDefault="00B2695D">
      <w:pPr>
        <w:spacing w:line="240" w:lineRule="auto"/>
      </w:pPr>
      <w:r>
        <w:separator/>
      </w:r>
    </w:p>
  </w:endnote>
  <w:endnote w:type="continuationSeparator" w:id="0">
    <w:p w:rsidR="00B2695D" w:rsidRDefault="00B26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C5B" w:rsidRDefault="006E0C5B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7182"/>
      <w:gridCol w:w="3224"/>
    </w:tblGrid>
    <w:tr w:rsidR="006E0C5B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E0C5B" w:rsidRDefault="006E0C5B">
          <w:pPr>
            <w:spacing w:line="240" w:lineRule="auto"/>
          </w:pPr>
          <w:hyperlink r:id="rId1" w:history="1">
            <w:r>
              <w:rPr>
                <w:color w:val="004270"/>
                <w:sz w:val="16"/>
                <w:szCs w:val="16"/>
                <w:u w:val="single"/>
              </w:rPr>
              <w:t>www</w:t>
            </w:r>
          </w:hyperlink>
          <w:hyperlink r:id="rId2" w:history="1">
            <w:r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3" w:history="1">
            <w:r>
              <w:rPr>
                <w:color w:val="004270"/>
                <w:sz w:val="16"/>
                <w:szCs w:val="16"/>
                <w:u w:val="single"/>
              </w:rPr>
              <w:t>nextent</w:t>
            </w:r>
          </w:hyperlink>
          <w:hyperlink r:id="rId4" w:history="1">
            <w:r>
              <w:rPr>
                <w:color w:val="004270"/>
                <w:sz w:val="16"/>
                <w:szCs w:val="16"/>
                <w:u w:val="single"/>
              </w:rPr>
              <w:t>.</w:t>
            </w:r>
          </w:hyperlink>
          <w:hyperlink r:id="rId5" w:history="1">
            <w:r>
              <w:rPr>
                <w:color w:val="004270"/>
                <w:sz w:val="16"/>
                <w:szCs w:val="16"/>
                <w:u w:val="single"/>
              </w:rPr>
              <w:t>hu</w:t>
            </w:r>
          </w:hyperlink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E0C5B" w:rsidRDefault="006E0C5B">
          <w:pPr>
            <w:spacing w:line="240" w:lineRule="auto"/>
            <w:jc w:val="right"/>
          </w:pP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PAGE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95422B">
            <w:rPr>
              <w:noProof/>
              <w:color w:val="004270"/>
              <w:sz w:val="16"/>
              <w:szCs w:val="16"/>
            </w:rPr>
            <w:t>40</w:t>
          </w:r>
          <w:r>
            <w:rPr>
              <w:color w:val="004270"/>
              <w:sz w:val="16"/>
              <w:szCs w:val="16"/>
            </w:rPr>
            <w:fldChar w:fldCharType="end"/>
          </w:r>
          <w:r>
            <w:rPr>
              <w:color w:val="004270"/>
              <w:sz w:val="16"/>
              <w:szCs w:val="16"/>
            </w:rPr>
            <w:t xml:space="preserve"> / </w:t>
          </w:r>
          <w:r>
            <w:rPr>
              <w:color w:val="004270"/>
              <w:sz w:val="16"/>
              <w:szCs w:val="16"/>
            </w:rPr>
            <w:fldChar w:fldCharType="begin"/>
          </w:r>
          <w:r>
            <w:rPr>
              <w:color w:val="004270"/>
              <w:sz w:val="16"/>
              <w:szCs w:val="16"/>
            </w:rPr>
            <w:instrText>NUMPAGES</w:instrText>
          </w:r>
          <w:r>
            <w:rPr>
              <w:color w:val="004270"/>
              <w:sz w:val="16"/>
              <w:szCs w:val="16"/>
            </w:rPr>
            <w:fldChar w:fldCharType="separate"/>
          </w:r>
          <w:r w:rsidR="0095422B">
            <w:rPr>
              <w:noProof/>
              <w:color w:val="004270"/>
              <w:sz w:val="16"/>
              <w:szCs w:val="16"/>
            </w:rPr>
            <w:t>62</w:t>
          </w:r>
          <w:r>
            <w:rPr>
              <w:color w:val="004270"/>
              <w:sz w:val="16"/>
              <w:szCs w:val="16"/>
            </w:rPr>
            <w:fldChar w:fldCharType="end"/>
          </w:r>
        </w:p>
      </w:tc>
    </w:tr>
  </w:tbl>
  <w:p w:rsidR="006E0C5B" w:rsidRDefault="006E0C5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95D" w:rsidRDefault="00B2695D">
      <w:pPr>
        <w:spacing w:line="240" w:lineRule="auto"/>
      </w:pPr>
      <w:r>
        <w:separator/>
      </w:r>
    </w:p>
  </w:footnote>
  <w:footnote w:type="continuationSeparator" w:id="0">
    <w:p w:rsidR="00B2695D" w:rsidRDefault="00B2695D">
      <w:pPr>
        <w:spacing w:line="240" w:lineRule="auto"/>
      </w:pPr>
      <w:r>
        <w:continuationSeparator/>
      </w:r>
    </w:p>
  </w:footnote>
  <w:footnote w:id="1">
    <w:p w:rsidR="006E0C5B" w:rsidRDefault="006E0C5B">
      <w:pPr>
        <w:pStyle w:val="Lbjegyzetszveg"/>
      </w:pPr>
      <w:r>
        <w:rPr>
          <w:rStyle w:val="Lbjegyzet-hivatkozs"/>
        </w:rPr>
        <w:footnoteRef/>
      </w:r>
      <w:r>
        <w:t xml:space="preserve"> REPGA_DETM_OBA_TBASE_RES tábla töltéséhez használni kell</w:t>
      </w:r>
    </w:p>
  </w:footnote>
  <w:footnote w:id="2">
    <w:p w:rsidR="006E0C5B" w:rsidRDefault="006E0C5B">
      <w:pPr>
        <w:pStyle w:val="Lbjegyzetszveg"/>
      </w:pPr>
      <w:r>
        <w:rPr>
          <w:rStyle w:val="Lbjegyzet-hivatkozs"/>
        </w:rPr>
        <w:footnoteRef/>
      </w:r>
      <w:r>
        <w:t xml:space="preserve"> REPGA_DETM_OBA_TBASE tábla töltéséhez használni kell</w:t>
      </w:r>
    </w:p>
  </w:footnote>
  <w:footnote w:id="3">
    <w:p w:rsidR="006E0C5B" w:rsidRPr="00130B93" w:rsidRDefault="006E0C5B" w:rsidP="00073915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rPr>
          <w:rStyle w:val="Lbjegyzet-hivatkozs"/>
        </w:rPr>
        <w:footnoteRef/>
      </w:r>
      <w:r>
        <w:t xml:space="preserve"> 1. Meg kell vizsgálni hogy nincs </w:t>
      </w:r>
      <w:proofErr w:type="spellStart"/>
      <w:r>
        <w:t>-e</w:t>
      </w:r>
      <w:proofErr w:type="spellEnd"/>
      <w:r>
        <w:t xml:space="preserve"> átfedés a </w:t>
      </w:r>
      <w:proofErr w:type="spellStart"/>
      <w:r>
        <w:t>CTFK-ból</w:t>
      </w:r>
      <w:proofErr w:type="spellEnd"/>
      <w:r>
        <w:t xml:space="preserve"> lekérdezett függő kamatokkal. </w:t>
      </w:r>
      <w:r w:rsidRPr="00130B93">
        <w:rPr>
          <w:color w:val="4F6228" w:themeColor="accent3" w:themeShade="80"/>
        </w:rPr>
        <w:t xml:space="preserve">Van, csak a </w:t>
      </w:r>
      <w:proofErr w:type="spellStart"/>
      <w:r w:rsidRPr="00130B93">
        <w:rPr>
          <w:color w:val="4F6228" w:themeColor="accent3" w:themeShade="80"/>
        </w:rPr>
        <w:t>FIDB-t</w:t>
      </w:r>
      <w:proofErr w:type="spellEnd"/>
      <w:r w:rsidRPr="00130B93">
        <w:rPr>
          <w:color w:val="4F6228" w:themeColor="accent3" w:themeShade="80"/>
        </w:rPr>
        <w:t xml:space="preserve"> használjuk.</w:t>
      </w:r>
    </w:p>
    <w:p w:rsidR="006E0C5B" w:rsidRDefault="006E0C5B" w:rsidP="00C45FB7">
      <w:pPr>
        <w:pStyle w:val="Lbjegyzetszveg"/>
        <w:shd w:val="clear" w:color="auto" w:fill="FDE9D9" w:themeFill="accent6" w:themeFillTint="33"/>
      </w:pPr>
      <w:r>
        <w:t xml:space="preserve">2. A visszakönyveléseket is tartalmazó </w:t>
      </w:r>
      <w:proofErr w:type="spellStart"/>
      <w:r>
        <w:t>hóvégi</w:t>
      </w:r>
      <w:proofErr w:type="spellEnd"/>
      <w:r>
        <w:t xml:space="preserve"> </w:t>
      </w:r>
      <w:r w:rsidRPr="00A56595">
        <w:t>KMDW_EX_ODS.ODS_EX_FK_BALANCE</w:t>
      </w:r>
      <w:r>
        <w:t>_</w:t>
      </w:r>
      <w:proofErr w:type="spellStart"/>
      <w:r>
        <w:t>MTH-t</w:t>
      </w:r>
      <w:proofErr w:type="spellEnd"/>
      <w:r>
        <w:t xml:space="preserve"> lehet/kell-e használni a napi </w:t>
      </w:r>
      <w:r w:rsidRPr="000D5B7D">
        <w:rPr>
          <w:caps/>
        </w:rPr>
        <w:t>kmdw_ex_ods.ods_ex_fk_balance</w:t>
      </w:r>
      <w:r>
        <w:rPr>
          <w:caps/>
        </w:rPr>
        <w:t xml:space="preserve"> </w:t>
      </w:r>
      <w:r>
        <w:t>helyett? (</w:t>
      </w:r>
      <w:proofErr w:type="spellStart"/>
      <w:r>
        <w:t>Gyuláék</w:t>
      </w:r>
      <w:proofErr w:type="spellEnd"/>
      <w:r>
        <w:t xml:space="preserve">) </w:t>
      </w:r>
      <w:r w:rsidRPr="00130B93">
        <w:rPr>
          <w:color w:val="4F6228" w:themeColor="accent3" w:themeShade="80"/>
        </w:rPr>
        <w:t xml:space="preserve">A havi </w:t>
      </w:r>
      <w:proofErr w:type="spellStart"/>
      <w:r w:rsidRPr="00130B93">
        <w:rPr>
          <w:color w:val="4F6228" w:themeColor="accent3" w:themeShade="80"/>
        </w:rPr>
        <w:t>mth-s</w:t>
      </w:r>
      <w:proofErr w:type="spellEnd"/>
      <w:r w:rsidRPr="00130B93">
        <w:rPr>
          <w:color w:val="4F6228" w:themeColor="accent3" w:themeShade="80"/>
        </w:rPr>
        <w:t xml:space="preserve"> tábla használható.</w:t>
      </w:r>
    </w:p>
    <w:p w:rsidR="006E0C5B" w:rsidRPr="00130B93" w:rsidRDefault="006E0C5B" w:rsidP="00C45FB7">
      <w:pPr>
        <w:pStyle w:val="Lbjegyzetszveg"/>
        <w:shd w:val="clear" w:color="auto" w:fill="FDE9D9" w:themeFill="accent6" w:themeFillTint="33"/>
        <w:rPr>
          <w:color w:val="4F6228" w:themeColor="accent3" w:themeShade="80"/>
        </w:rPr>
      </w:pPr>
      <w:r>
        <w:t xml:space="preserve">3. Ugyanakkor, bár az üzleti specifikáció említi, a lejárt, nem függősített kamatok és díjak töltése nincs benne az SQL-ekben (H343100, H343200, H343300) </w:t>
      </w:r>
      <w:r w:rsidRPr="00130B93">
        <w:rPr>
          <w:color w:val="4F6228" w:themeColor="accent3" w:themeShade="80"/>
        </w:rPr>
        <w:t>Ezek is kellenek.</w:t>
      </w:r>
    </w:p>
  </w:footnote>
  <w:footnote w:id="4">
    <w:p w:rsidR="006E0C5B" w:rsidRDefault="006E0C5B">
      <w:pPr>
        <w:pStyle w:val="Lbjegyzetszveg"/>
        <w:rPr>
          <w:shd w:val="clear" w:color="auto" w:fill="FDE9D9" w:themeFill="accent6" w:themeFillTint="33"/>
        </w:rPr>
      </w:pPr>
      <w:r w:rsidRPr="005038BB">
        <w:rPr>
          <w:rStyle w:val="Lbjegyzet-hivatkozs"/>
          <w:shd w:val="clear" w:color="auto" w:fill="FDE9D9" w:themeFill="accent6" w:themeFillTint="33"/>
        </w:rPr>
        <w:footnoteRef/>
      </w:r>
      <w:r w:rsidRPr="005038BB">
        <w:rPr>
          <w:shd w:val="clear" w:color="auto" w:fill="FDE9D9" w:themeFill="accent6" w:themeFillTint="33"/>
        </w:rPr>
        <w:t xml:space="preserve"> OBA_TBASE_</w:t>
      </w:r>
      <w:proofErr w:type="spellStart"/>
      <w:r w:rsidRPr="005038BB">
        <w:rPr>
          <w:shd w:val="clear" w:color="auto" w:fill="FDE9D9" w:themeFill="accent6" w:themeFillTint="33"/>
        </w:rPr>
        <w:t>LAK.sql</w:t>
      </w:r>
      <w:proofErr w:type="spellEnd"/>
      <w:r>
        <w:rPr>
          <w:shd w:val="clear" w:color="auto" w:fill="FDE9D9" w:themeFill="accent6" w:themeFillTint="33"/>
        </w:rPr>
        <w:t>:</w:t>
      </w:r>
      <w:r w:rsidRPr="005038BB">
        <w:rPr>
          <w:shd w:val="clear" w:color="auto" w:fill="FDE9D9" w:themeFill="accent6" w:themeFillTint="33"/>
        </w:rPr>
        <w:t xml:space="preserve"> </w:t>
      </w:r>
      <w:proofErr w:type="spellStart"/>
      <w:r w:rsidRPr="005038BB">
        <w:rPr>
          <w:shd w:val="clear" w:color="auto" w:fill="FDE9D9" w:themeFill="accent6" w:themeFillTint="33"/>
        </w:rPr>
        <w:t>ufo</w:t>
      </w:r>
      <w:proofErr w:type="spellEnd"/>
      <w:r w:rsidRPr="005038BB">
        <w:rPr>
          <w:shd w:val="clear" w:color="auto" w:fill="FDE9D9" w:themeFill="accent6" w:themeFillTint="33"/>
        </w:rPr>
        <w:t>_ebh19255.oba_</w:t>
      </w:r>
      <w:proofErr w:type="spellStart"/>
      <w:r w:rsidRPr="005038BB">
        <w:rPr>
          <w:shd w:val="clear" w:color="auto" w:fill="FDE9D9" w:themeFill="accent6" w:themeFillTint="33"/>
        </w:rPr>
        <w:t>ugyfelek</w:t>
      </w:r>
      <w:proofErr w:type="spellEnd"/>
      <w:r w:rsidRPr="005038BB">
        <w:rPr>
          <w:shd w:val="clear" w:color="auto" w:fill="FDE9D9" w:themeFill="accent6" w:themeFillTint="33"/>
        </w:rPr>
        <w:t>_minta_1215@</w:t>
      </w:r>
      <w:proofErr w:type="spellStart"/>
      <w:r w:rsidRPr="005038BB">
        <w:rPr>
          <w:shd w:val="clear" w:color="auto" w:fill="FDE9D9" w:themeFill="accent6" w:themeFillTint="33"/>
        </w:rPr>
        <w:t>mis-ból</w:t>
      </w:r>
      <w:proofErr w:type="spellEnd"/>
      <w:r w:rsidRPr="005038BB">
        <w:rPr>
          <w:shd w:val="clear" w:color="auto" w:fill="FDE9D9" w:themeFill="accent6" w:themeFillTint="33"/>
        </w:rPr>
        <w:t xml:space="preserve"> töltődik. Mi a forrása?</w:t>
      </w:r>
    </w:p>
    <w:p w:rsidR="006E0C5B" w:rsidRPr="00130B93" w:rsidRDefault="006E0C5B">
      <w:pPr>
        <w:pStyle w:val="Lbjegyzetszveg"/>
        <w:rPr>
          <w:color w:val="4F6228" w:themeColor="accent3" w:themeShade="80"/>
        </w:rPr>
      </w:pPr>
      <w:r w:rsidRPr="00130B93">
        <w:rPr>
          <w:color w:val="4F6228" w:themeColor="accent3" w:themeShade="80"/>
          <w:shd w:val="clear" w:color="auto" w:fill="FDE9D9" w:themeFill="accent6" w:themeFillTint="33"/>
        </w:rPr>
        <w:t xml:space="preserve">Lakásszövetkezetektől bekért adatokat tartalmazza, </w:t>
      </w:r>
      <w:proofErr w:type="spellStart"/>
      <w:r w:rsidRPr="00130B93">
        <w:rPr>
          <w:color w:val="4F6228" w:themeColor="accent3" w:themeShade="80"/>
          <w:shd w:val="clear" w:color="auto" w:fill="FDE9D9" w:themeFill="accent6" w:themeFillTint="33"/>
        </w:rPr>
        <w:t>csv</w:t>
      </w:r>
      <w:proofErr w:type="spellEnd"/>
      <w:r w:rsidRPr="00130B93">
        <w:rPr>
          <w:color w:val="4F6228" w:themeColor="accent3" w:themeShade="80"/>
          <w:shd w:val="clear" w:color="auto" w:fill="FDE9D9" w:themeFill="accent6" w:themeFillTint="33"/>
        </w:rPr>
        <w:t xml:space="preserve"> betöltéssel kell megvalósítani (ha nincs újabb </w:t>
      </w:r>
      <w:proofErr w:type="spellStart"/>
      <w:r w:rsidRPr="00130B93">
        <w:rPr>
          <w:color w:val="4F6228" w:themeColor="accent3" w:themeShade="80"/>
          <w:shd w:val="clear" w:color="auto" w:fill="FDE9D9" w:themeFill="accent6" w:themeFillTint="33"/>
        </w:rPr>
        <w:t>csv</w:t>
      </w:r>
      <w:proofErr w:type="spellEnd"/>
      <w:r w:rsidRPr="00130B93">
        <w:rPr>
          <w:color w:val="4F6228" w:themeColor="accent3" w:themeShade="80"/>
          <w:shd w:val="clear" w:color="auto" w:fill="FDE9D9" w:themeFill="accent6" w:themeFillTint="33"/>
        </w:rPr>
        <w:t>, a régit kell használni)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C5B" w:rsidRDefault="006E0C5B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7261"/>
      <w:gridCol w:w="3145"/>
    </w:tblGrid>
    <w:tr w:rsidR="006E0C5B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E0C5B" w:rsidRDefault="006E0C5B">
          <w:pPr>
            <w:spacing w:line="240" w:lineRule="auto"/>
          </w:pPr>
          <w:r>
            <w:rPr>
              <w:b/>
              <w:bCs/>
              <w:color w:val="004270"/>
              <w:sz w:val="28"/>
              <w:szCs w:val="28"/>
            </w:rPr>
            <w:t>Funkcionális specifikáció</w:t>
          </w:r>
        </w:p>
        <w:p w:rsidR="006E0C5B" w:rsidRDefault="006E0C5B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r w:rsidRPr="001A2EF4">
            <w:rPr>
              <w:b/>
              <w:bCs/>
              <w:color w:val="004270"/>
              <w:sz w:val="24"/>
              <w:szCs w:val="24"/>
            </w:rPr>
            <w:t xml:space="preserve">OBA-KBB alapadat állományának </w:t>
          </w:r>
        </w:p>
        <w:p w:rsidR="006E0C5B" w:rsidRDefault="006E0C5B">
          <w:pPr>
            <w:spacing w:line="240" w:lineRule="auto"/>
            <w:rPr>
              <w:b/>
              <w:bCs/>
              <w:color w:val="004270"/>
              <w:sz w:val="24"/>
              <w:szCs w:val="24"/>
            </w:rPr>
          </w:pPr>
          <w:proofErr w:type="spellStart"/>
          <w:r w:rsidRPr="001A2EF4">
            <w:rPr>
              <w:b/>
              <w:bCs/>
              <w:color w:val="004270"/>
              <w:sz w:val="24"/>
              <w:szCs w:val="24"/>
            </w:rPr>
            <w:t>Repga</w:t>
          </w:r>
          <w:proofErr w:type="spellEnd"/>
          <w:r w:rsidRPr="001A2EF4">
            <w:rPr>
              <w:b/>
              <w:bCs/>
              <w:color w:val="004270"/>
              <w:sz w:val="24"/>
              <w:szCs w:val="24"/>
            </w:rPr>
            <w:t xml:space="preserve"> 3 rendszerbe</w:t>
          </w:r>
          <w:r>
            <w:rPr>
              <w:b/>
              <w:bCs/>
              <w:color w:val="004270"/>
              <w:sz w:val="24"/>
              <w:szCs w:val="24"/>
            </w:rPr>
            <w:t>n</w:t>
          </w:r>
          <w:r w:rsidRPr="001A2EF4">
            <w:rPr>
              <w:b/>
              <w:bCs/>
              <w:color w:val="004270"/>
              <w:sz w:val="24"/>
              <w:szCs w:val="24"/>
            </w:rPr>
            <w:t xml:space="preserve"> történő megvalósítása</w:t>
          </w: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E0C5B" w:rsidRDefault="006E0C5B">
          <w:pPr>
            <w:spacing w:line="240" w:lineRule="auto"/>
            <w:jc w:val="right"/>
          </w:pPr>
          <w:r>
            <w:rPr>
              <w:noProof/>
            </w:rPr>
            <w:drawing>
              <wp:inline distT="0" distB="0" distL="0" distR="0">
                <wp:extent cx="1287780" cy="373380"/>
                <wp:effectExtent l="19050" t="0" r="7620" b="0"/>
                <wp:docPr id="1" name="Kép 1" descr="Image_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_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778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C5B"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E0C5B" w:rsidRDefault="006E0C5B">
          <w:pPr>
            <w:spacing w:line="240" w:lineRule="auto"/>
          </w:pPr>
        </w:p>
      </w:tc>
      <w:tc>
        <w:tcPr>
          <w:tcW w:w="0" w:type="auto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6E0C5B" w:rsidRDefault="006E0C5B">
          <w:pPr>
            <w:spacing w:line="240" w:lineRule="auto"/>
          </w:pPr>
        </w:p>
      </w:tc>
    </w:tr>
  </w:tbl>
  <w:p w:rsidR="006E0C5B" w:rsidRDefault="006E0C5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873C8A8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1" w:tplc="BD04E5B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2" w:tplc="E4B4502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3" w:tplc="4AD07F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4" w:tplc="D2EA0B4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5" w:tplc="281C397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6" w:tplc="F8DA6AC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7" w:tplc="B82E66D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  <w:lvl w:ilvl="8" w:tplc="ECFACE6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2"/>
        <w:szCs w:val="22"/>
        <w:u w:val="none"/>
        <w:shd w:val="solid" w:color="FFFFFF" w:fill="FFFFFF"/>
      </w:rPr>
    </w:lvl>
  </w:abstractNum>
  <w:abstractNum w:abstractNumId="1">
    <w:nsid w:val="00000002"/>
    <w:multiLevelType w:val="hybridMultilevel"/>
    <w:tmpl w:val="00000002"/>
    <w:lvl w:ilvl="0" w:tplc="4F7A6AC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33C882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226AA8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2EA739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880DD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C1C975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4CDE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524CED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68838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1C182BE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64C329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6283B7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0F80A00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010C9A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B060F0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9A07D6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6049BE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D305AF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D1E85C5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BF2826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6092F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7983FC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6EA793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E88E210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59ABE4C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2E20F9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51A2D4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D1C072C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9850BBC0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4582ED0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17CC3C5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1B3E901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F0581B4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113A3610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8398F15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5F1C420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6"/>
    <w:multiLevelType w:val="hybridMultilevel"/>
    <w:tmpl w:val="00000006"/>
    <w:lvl w:ilvl="0" w:tplc="B8F41EB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1" w:tplc="BF047DC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2" w:tplc="84A06B3A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3" w:tplc="E7D2E6E6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4" w:tplc="B8E234D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5" w:tplc="A59E122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6" w:tplc="5268F48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7" w:tplc="C152F74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  <w:lvl w:ilvl="8" w:tplc="BCE29E6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/>
        <w:bCs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0000007"/>
    <w:multiLevelType w:val="hybridMultilevel"/>
    <w:tmpl w:val="00000007"/>
    <w:lvl w:ilvl="0" w:tplc="109EF2C0">
      <w:start w:val="1"/>
      <w:numFmt w:val="bullet"/>
      <w:lvlText w:val="○"/>
      <w:lvlJc w:val="left"/>
      <w:pPr>
        <w:tabs>
          <w:tab w:val="num" w:pos="1080"/>
        </w:tabs>
        <w:ind w:left="144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2527160">
      <w:start w:val="1"/>
      <w:numFmt w:val="bullet"/>
      <w:lvlText w:val="○"/>
      <w:lvlJc w:val="left"/>
      <w:pPr>
        <w:tabs>
          <w:tab w:val="num" w:pos="1800"/>
        </w:tabs>
        <w:ind w:left="21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6667DD8">
      <w:start w:val="1"/>
      <w:numFmt w:val="bullet"/>
      <w:lvlText w:val="■"/>
      <w:lvlJc w:val="right"/>
      <w:pPr>
        <w:tabs>
          <w:tab w:val="num" w:pos="2520"/>
        </w:tabs>
        <w:ind w:left="288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8D01B76">
      <w:start w:val="1"/>
      <w:numFmt w:val="bullet"/>
      <w:lvlText w:val="●"/>
      <w:lvlJc w:val="left"/>
      <w:pPr>
        <w:tabs>
          <w:tab w:val="num" w:pos="3240"/>
        </w:tabs>
        <w:ind w:left="360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5D449C2">
      <w:start w:val="1"/>
      <w:numFmt w:val="bullet"/>
      <w:lvlText w:val="○"/>
      <w:lvlJc w:val="left"/>
      <w:pPr>
        <w:tabs>
          <w:tab w:val="num" w:pos="3960"/>
        </w:tabs>
        <w:ind w:left="432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2B9C6A10">
      <w:start w:val="1"/>
      <w:numFmt w:val="bullet"/>
      <w:lvlText w:val="■"/>
      <w:lvlJc w:val="right"/>
      <w:pPr>
        <w:tabs>
          <w:tab w:val="num" w:pos="4680"/>
        </w:tabs>
        <w:ind w:left="504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6026EEE">
      <w:start w:val="1"/>
      <w:numFmt w:val="bullet"/>
      <w:lvlText w:val="●"/>
      <w:lvlJc w:val="left"/>
      <w:pPr>
        <w:tabs>
          <w:tab w:val="num" w:pos="5400"/>
        </w:tabs>
        <w:ind w:left="576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44290F4">
      <w:start w:val="1"/>
      <w:numFmt w:val="bullet"/>
      <w:lvlText w:val="○"/>
      <w:lvlJc w:val="left"/>
      <w:pPr>
        <w:tabs>
          <w:tab w:val="num" w:pos="6120"/>
        </w:tabs>
        <w:ind w:left="6480" w:hanging="10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52D647E4">
      <w:start w:val="1"/>
      <w:numFmt w:val="bullet"/>
      <w:lvlText w:val="■"/>
      <w:lvlJc w:val="right"/>
      <w:pPr>
        <w:tabs>
          <w:tab w:val="num" w:pos="6840"/>
        </w:tabs>
        <w:ind w:left="7200" w:hanging="90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>
    <w:nsid w:val="00000008"/>
    <w:multiLevelType w:val="hybridMultilevel"/>
    <w:tmpl w:val="00000008"/>
    <w:lvl w:ilvl="0" w:tplc="27D0B5C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5F86A2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2BC026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DE8B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22A792E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696A678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AE48318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B42A59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682F6D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>
    <w:nsid w:val="179440AF"/>
    <w:multiLevelType w:val="hybridMultilevel"/>
    <w:tmpl w:val="6A1C45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E354F5"/>
    <w:multiLevelType w:val="hybridMultilevel"/>
    <w:tmpl w:val="EEF6F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3523F6"/>
    <w:multiLevelType w:val="hybridMultilevel"/>
    <w:tmpl w:val="BDA4AF22"/>
    <w:lvl w:ilvl="0" w:tplc="040E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>
    <w:nsid w:val="26AD6909"/>
    <w:multiLevelType w:val="hybridMultilevel"/>
    <w:tmpl w:val="B9DCA99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4A7015"/>
    <w:multiLevelType w:val="hybridMultilevel"/>
    <w:tmpl w:val="3118CB0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6E3381"/>
    <w:multiLevelType w:val="hybridMultilevel"/>
    <w:tmpl w:val="38C42E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04D9"/>
    <w:multiLevelType w:val="hybridMultilevel"/>
    <w:tmpl w:val="E13AF52C"/>
    <w:lvl w:ilvl="0" w:tplc="0BB476D8">
      <w:start w:val="1"/>
      <w:numFmt w:val="decimal"/>
      <w:lvlText w:val="2.1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123C82"/>
    <w:multiLevelType w:val="hybridMultilevel"/>
    <w:tmpl w:val="25F45A6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A787A"/>
    <w:multiLevelType w:val="hybridMultilevel"/>
    <w:tmpl w:val="5170B6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D9732E6"/>
    <w:multiLevelType w:val="hybridMultilevel"/>
    <w:tmpl w:val="F35242AE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F9D5910"/>
    <w:multiLevelType w:val="multilevel"/>
    <w:tmpl w:val="2A9ADCBE"/>
    <w:lvl w:ilvl="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821362"/>
    <w:multiLevelType w:val="hybridMultilevel"/>
    <w:tmpl w:val="9210E390"/>
    <w:lvl w:ilvl="0" w:tplc="040E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CB354F1"/>
    <w:multiLevelType w:val="hybridMultilevel"/>
    <w:tmpl w:val="B93E15B4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03A2B1C"/>
    <w:multiLevelType w:val="hybridMultilevel"/>
    <w:tmpl w:val="C90A28EA"/>
    <w:lvl w:ilvl="0" w:tplc="B06003F2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00C7112"/>
    <w:multiLevelType w:val="hybridMultilevel"/>
    <w:tmpl w:val="39B688C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06602AC"/>
    <w:multiLevelType w:val="hybridMultilevel"/>
    <w:tmpl w:val="4BCAFDF8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FAD7F84"/>
    <w:multiLevelType w:val="hybridMultilevel"/>
    <w:tmpl w:val="8ABA7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6C0296"/>
    <w:multiLevelType w:val="hybridMultilevel"/>
    <w:tmpl w:val="C354096C"/>
    <w:lvl w:ilvl="0" w:tplc="635E61E4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4"/>
  </w:num>
  <w:num w:numId="10">
    <w:abstractNumId w:val="12"/>
  </w:num>
  <w:num w:numId="11">
    <w:abstractNumId w:val="18"/>
  </w:num>
  <w:num w:numId="12">
    <w:abstractNumId w:val="21"/>
  </w:num>
  <w:num w:numId="13">
    <w:abstractNumId w:val="25"/>
  </w:num>
  <w:num w:numId="14">
    <w:abstractNumId w:val="24"/>
  </w:num>
  <w:num w:numId="15">
    <w:abstractNumId w:val="15"/>
  </w:num>
  <w:num w:numId="16">
    <w:abstractNumId w:val="9"/>
  </w:num>
  <w:num w:numId="17">
    <w:abstractNumId w:val="8"/>
  </w:num>
  <w:num w:numId="18">
    <w:abstractNumId w:val="10"/>
  </w:num>
  <w:num w:numId="19">
    <w:abstractNumId w:val="20"/>
  </w:num>
  <w:num w:numId="20">
    <w:abstractNumId w:val="11"/>
  </w:num>
  <w:num w:numId="21">
    <w:abstractNumId w:val="22"/>
  </w:num>
  <w:num w:numId="22">
    <w:abstractNumId w:val="16"/>
  </w:num>
  <w:num w:numId="23">
    <w:abstractNumId w:val="23"/>
  </w:num>
  <w:num w:numId="24">
    <w:abstractNumId w:val="17"/>
  </w:num>
  <w:num w:numId="25">
    <w:abstractNumId w:val="13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1"/>
  <w:stylePaneSortMethod w:val="0000"/>
  <w:trackRevision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B3E"/>
    <w:rsid w:val="00015699"/>
    <w:rsid w:val="0004243C"/>
    <w:rsid w:val="00042B5D"/>
    <w:rsid w:val="00042D93"/>
    <w:rsid w:val="000500C9"/>
    <w:rsid w:val="00071DD7"/>
    <w:rsid w:val="00073915"/>
    <w:rsid w:val="000924DB"/>
    <w:rsid w:val="000A3F11"/>
    <w:rsid w:val="000A5CC8"/>
    <w:rsid w:val="000A5D70"/>
    <w:rsid w:val="000A6738"/>
    <w:rsid w:val="000C16A7"/>
    <w:rsid w:val="000C3721"/>
    <w:rsid w:val="000C5899"/>
    <w:rsid w:val="000D19B8"/>
    <w:rsid w:val="000D5B7D"/>
    <w:rsid w:val="000E1F4F"/>
    <w:rsid w:val="000F53FA"/>
    <w:rsid w:val="000F54B2"/>
    <w:rsid w:val="000F55AD"/>
    <w:rsid w:val="000F6AB0"/>
    <w:rsid w:val="00106891"/>
    <w:rsid w:val="00113B21"/>
    <w:rsid w:val="00115DC0"/>
    <w:rsid w:val="00122029"/>
    <w:rsid w:val="00122115"/>
    <w:rsid w:val="001256DB"/>
    <w:rsid w:val="00130B93"/>
    <w:rsid w:val="00155024"/>
    <w:rsid w:val="00166598"/>
    <w:rsid w:val="00167AF4"/>
    <w:rsid w:val="00173DE9"/>
    <w:rsid w:val="00190344"/>
    <w:rsid w:val="00194D10"/>
    <w:rsid w:val="001A05DA"/>
    <w:rsid w:val="001A2EF4"/>
    <w:rsid w:val="001C0ADF"/>
    <w:rsid w:val="001C71D5"/>
    <w:rsid w:val="001D00A7"/>
    <w:rsid w:val="001F2980"/>
    <w:rsid w:val="001F3672"/>
    <w:rsid w:val="0020492E"/>
    <w:rsid w:val="002148FF"/>
    <w:rsid w:val="0023393A"/>
    <w:rsid w:val="0023461D"/>
    <w:rsid w:val="00237126"/>
    <w:rsid w:val="00245013"/>
    <w:rsid w:val="002453E5"/>
    <w:rsid w:val="00257CC0"/>
    <w:rsid w:val="002612EB"/>
    <w:rsid w:val="00270A49"/>
    <w:rsid w:val="00275878"/>
    <w:rsid w:val="002872FA"/>
    <w:rsid w:val="00293E00"/>
    <w:rsid w:val="0029642D"/>
    <w:rsid w:val="002B426E"/>
    <w:rsid w:val="002C20D2"/>
    <w:rsid w:val="002D5334"/>
    <w:rsid w:val="002E0DA4"/>
    <w:rsid w:val="002E534F"/>
    <w:rsid w:val="002E5438"/>
    <w:rsid w:val="002F1939"/>
    <w:rsid w:val="003111B3"/>
    <w:rsid w:val="00324410"/>
    <w:rsid w:val="0033076A"/>
    <w:rsid w:val="00331650"/>
    <w:rsid w:val="003464A8"/>
    <w:rsid w:val="00346FED"/>
    <w:rsid w:val="00355850"/>
    <w:rsid w:val="003631BF"/>
    <w:rsid w:val="0037241E"/>
    <w:rsid w:val="00381F7A"/>
    <w:rsid w:val="00395461"/>
    <w:rsid w:val="003A12AA"/>
    <w:rsid w:val="003A4D7F"/>
    <w:rsid w:val="003B42BE"/>
    <w:rsid w:val="00413259"/>
    <w:rsid w:val="004321DD"/>
    <w:rsid w:val="0043501E"/>
    <w:rsid w:val="004422A3"/>
    <w:rsid w:val="004619BF"/>
    <w:rsid w:val="004700F9"/>
    <w:rsid w:val="0049144F"/>
    <w:rsid w:val="004A1D3D"/>
    <w:rsid w:val="004A48A1"/>
    <w:rsid w:val="004A4BE6"/>
    <w:rsid w:val="004A543F"/>
    <w:rsid w:val="004B0917"/>
    <w:rsid w:val="004B1C1E"/>
    <w:rsid w:val="004B1EBE"/>
    <w:rsid w:val="004B704B"/>
    <w:rsid w:val="004C797E"/>
    <w:rsid w:val="004D25F5"/>
    <w:rsid w:val="004D5A45"/>
    <w:rsid w:val="004D651C"/>
    <w:rsid w:val="004E0D0D"/>
    <w:rsid w:val="004E2259"/>
    <w:rsid w:val="004E4921"/>
    <w:rsid w:val="005038BB"/>
    <w:rsid w:val="00506F2C"/>
    <w:rsid w:val="005113FF"/>
    <w:rsid w:val="005321F3"/>
    <w:rsid w:val="005352AD"/>
    <w:rsid w:val="00567949"/>
    <w:rsid w:val="005B3E8E"/>
    <w:rsid w:val="005C1EDD"/>
    <w:rsid w:val="005D0A0F"/>
    <w:rsid w:val="005E2E61"/>
    <w:rsid w:val="005E3136"/>
    <w:rsid w:val="005F33F0"/>
    <w:rsid w:val="0060622D"/>
    <w:rsid w:val="00622376"/>
    <w:rsid w:val="006534D0"/>
    <w:rsid w:val="0066604E"/>
    <w:rsid w:val="00674638"/>
    <w:rsid w:val="006A0746"/>
    <w:rsid w:val="006C5501"/>
    <w:rsid w:val="006C6286"/>
    <w:rsid w:val="006C7F5B"/>
    <w:rsid w:val="006E0C5B"/>
    <w:rsid w:val="006F22B5"/>
    <w:rsid w:val="006F2EF2"/>
    <w:rsid w:val="006F6280"/>
    <w:rsid w:val="00704370"/>
    <w:rsid w:val="00706C65"/>
    <w:rsid w:val="00735BEC"/>
    <w:rsid w:val="00742104"/>
    <w:rsid w:val="00746B22"/>
    <w:rsid w:val="007517F2"/>
    <w:rsid w:val="007532B9"/>
    <w:rsid w:val="00753681"/>
    <w:rsid w:val="00762C53"/>
    <w:rsid w:val="00766EDC"/>
    <w:rsid w:val="00772FFA"/>
    <w:rsid w:val="007A299B"/>
    <w:rsid w:val="007A4361"/>
    <w:rsid w:val="007B2A7A"/>
    <w:rsid w:val="007B3757"/>
    <w:rsid w:val="007C4CCF"/>
    <w:rsid w:val="007D282E"/>
    <w:rsid w:val="007E6535"/>
    <w:rsid w:val="007E7338"/>
    <w:rsid w:val="007F1AE0"/>
    <w:rsid w:val="00803FC0"/>
    <w:rsid w:val="00812A59"/>
    <w:rsid w:val="008244CD"/>
    <w:rsid w:val="0082481F"/>
    <w:rsid w:val="0082641D"/>
    <w:rsid w:val="00832CF0"/>
    <w:rsid w:val="00833157"/>
    <w:rsid w:val="00840CA6"/>
    <w:rsid w:val="00862659"/>
    <w:rsid w:val="0087015A"/>
    <w:rsid w:val="0087748B"/>
    <w:rsid w:val="008966FA"/>
    <w:rsid w:val="008A0B7B"/>
    <w:rsid w:val="008B783E"/>
    <w:rsid w:val="00901822"/>
    <w:rsid w:val="0090405B"/>
    <w:rsid w:val="00906B4D"/>
    <w:rsid w:val="009157D8"/>
    <w:rsid w:val="00917092"/>
    <w:rsid w:val="00920CC8"/>
    <w:rsid w:val="009303AE"/>
    <w:rsid w:val="009327A1"/>
    <w:rsid w:val="0093439D"/>
    <w:rsid w:val="00941B94"/>
    <w:rsid w:val="0095422B"/>
    <w:rsid w:val="00975D0F"/>
    <w:rsid w:val="009800D6"/>
    <w:rsid w:val="009916FC"/>
    <w:rsid w:val="009A4066"/>
    <w:rsid w:val="009C6825"/>
    <w:rsid w:val="009F170D"/>
    <w:rsid w:val="009F5CDA"/>
    <w:rsid w:val="00A011C1"/>
    <w:rsid w:val="00A11983"/>
    <w:rsid w:val="00A129F8"/>
    <w:rsid w:val="00A136E3"/>
    <w:rsid w:val="00A145FD"/>
    <w:rsid w:val="00A20071"/>
    <w:rsid w:val="00A22DBF"/>
    <w:rsid w:val="00A3385A"/>
    <w:rsid w:val="00A52049"/>
    <w:rsid w:val="00A56595"/>
    <w:rsid w:val="00A60A9A"/>
    <w:rsid w:val="00A61815"/>
    <w:rsid w:val="00A65F55"/>
    <w:rsid w:val="00A77B3E"/>
    <w:rsid w:val="00A804AB"/>
    <w:rsid w:val="00A86DA3"/>
    <w:rsid w:val="00A94BEE"/>
    <w:rsid w:val="00A951E5"/>
    <w:rsid w:val="00AC02A8"/>
    <w:rsid w:val="00AC0B36"/>
    <w:rsid w:val="00AC2E01"/>
    <w:rsid w:val="00AC4E20"/>
    <w:rsid w:val="00AE4F72"/>
    <w:rsid w:val="00AE63F6"/>
    <w:rsid w:val="00AF022F"/>
    <w:rsid w:val="00AF3DE4"/>
    <w:rsid w:val="00AF7FF4"/>
    <w:rsid w:val="00B01FAD"/>
    <w:rsid w:val="00B02482"/>
    <w:rsid w:val="00B02999"/>
    <w:rsid w:val="00B0364D"/>
    <w:rsid w:val="00B04428"/>
    <w:rsid w:val="00B107CB"/>
    <w:rsid w:val="00B156C5"/>
    <w:rsid w:val="00B2695D"/>
    <w:rsid w:val="00B34B9E"/>
    <w:rsid w:val="00B41AE2"/>
    <w:rsid w:val="00B46400"/>
    <w:rsid w:val="00B570FC"/>
    <w:rsid w:val="00B61F70"/>
    <w:rsid w:val="00B72254"/>
    <w:rsid w:val="00B737D9"/>
    <w:rsid w:val="00B758A6"/>
    <w:rsid w:val="00B76AF3"/>
    <w:rsid w:val="00B7701D"/>
    <w:rsid w:val="00BA7091"/>
    <w:rsid w:val="00BB190B"/>
    <w:rsid w:val="00BC545A"/>
    <w:rsid w:val="00BD25A6"/>
    <w:rsid w:val="00BD7201"/>
    <w:rsid w:val="00BE1B84"/>
    <w:rsid w:val="00BE515C"/>
    <w:rsid w:val="00BF028A"/>
    <w:rsid w:val="00BF1C27"/>
    <w:rsid w:val="00C02A5E"/>
    <w:rsid w:val="00C05D92"/>
    <w:rsid w:val="00C07C05"/>
    <w:rsid w:val="00C117B4"/>
    <w:rsid w:val="00C27258"/>
    <w:rsid w:val="00C27B58"/>
    <w:rsid w:val="00C3292D"/>
    <w:rsid w:val="00C45FB7"/>
    <w:rsid w:val="00C652B1"/>
    <w:rsid w:val="00C72ED8"/>
    <w:rsid w:val="00C806DD"/>
    <w:rsid w:val="00C81C96"/>
    <w:rsid w:val="00C91590"/>
    <w:rsid w:val="00C949E8"/>
    <w:rsid w:val="00CA0EF1"/>
    <w:rsid w:val="00CA2BB5"/>
    <w:rsid w:val="00CA555C"/>
    <w:rsid w:val="00CC35AC"/>
    <w:rsid w:val="00CD044E"/>
    <w:rsid w:val="00CE126D"/>
    <w:rsid w:val="00D06026"/>
    <w:rsid w:val="00D60A4B"/>
    <w:rsid w:val="00D62EAC"/>
    <w:rsid w:val="00D64D2D"/>
    <w:rsid w:val="00D67686"/>
    <w:rsid w:val="00D74225"/>
    <w:rsid w:val="00D94006"/>
    <w:rsid w:val="00DA3A76"/>
    <w:rsid w:val="00DA5B36"/>
    <w:rsid w:val="00DA7FBC"/>
    <w:rsid w:val="00DD0A69"/>
    <w:rsid w:val="00DD2996"/>
    <w:rsid w:val="00DE0205"/>
    <w:rsid w:val="00DE6FF8"/>
    <w:rsid w:val="00DF06C5"/>
    <w:rsid w:val="00E031A5"/>
    <w:rsid w:val="00E30C08"/>
    <w:rsid w:val="00E47BE0"/>
    <w:rsid w:val="00E51EF8"/>
    <w:rsid w:val="00E57536"/>
    <w:rsid w:val="00E576C5"/>
    <w:rsid w:val="00E652D9"/>
    <w:rsid w:val="00E66746"/>
    <w:rsid w:val="00E71ADB"/>
    <w:rsid w:val="00E77B91"/>
    <w:rsid w:val="00E806F5"/>
    <w:rsid w:val="00E83342"/>
    <w:rsid w:val="00EA149C"/>
    <w:rsid w:val="00EA20FF"/>
    <w:rsid w:val="00EA23AE"/>
    <w:rsid w:val="00EA6A70"/>
    <w:rsid w:val="00EB6DFF"/>
    <w:rsid w:val="00EC1555"/>
    <w:rsid w:val="00ED36D9"/>
    <w:rsid w:val="00EE0F8F"/>
    <w:rsid w:val="00EF6E3A"/>
    <w:rsid w:val="00F02EC1"/>
    <w:rsid w:val="00F06AA7"/>
    <w:rsid w:val="00F146E1"/>
    <w:rsid w:val="00F25EB8"/>
    <w:rsid w:val="00F33EF8"/>
    <w:rsid w:val="00F40842"/>
    <w:rsid w:val="00F41E1A"/>
    <w:rsid w:val="00F512EA"/>
    <w:rsid w:val="00F52B49"/>
    <w:rsid w:val="00F66FB6"/>
    <w:rsid w:val="00F7153D"/>
    <w:rsid w:val="00F81B6C"/>
    <w:rsid w:val="00F90EF6"/>
    <w:rsid w:val="00F9116B"/>
    <w:rsid w:val="00F931F4"/>
    <w:rsid w:val="00FA5A23"/>
    <w:rsid w:val="00FA5A89"/>
    <w:rsid w:val="00FA7869"/>
    <w:rsid w:val="00FE1762"/>
    <w:rsid w:val="00FE1C65"/>
    <w:rsid w:val="00FE1F34"/>
    <w:rsid w:val="00FE2376"/>
    <w:rsid w:val="00FF00B8"/>
    <w:rsid w:val="00FF18A5"/>
    <w:rsid w:val="00FF7E2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6C5501"/>
    <w:pPr>
      <w:spacing w:line="276" w:lineRule="auto"/>
    </w:pPr>
    <w:rPr>
      <w:rFonts w:ascii="Arial" w:eastAsia="Arial" w:hAnsi="Arial" w:cs="Arial"/>
      <w:color w:val="000000"/>
    </w:rPr>
  </w:style>
  <w:style w:type="paragraph" w:styleId="Cmsor1">
    <w:name w:val="heading 1"/>
    <w:basedOn w:val="Norml"/>
    <w:next w:val="Norml"/>
    <w:qFormat/>
    <w:rsid w:val="004E2259"/>
    <w:pPr>
      <w:pageBreakBefore/>
      <w:numPr>
        <w:numId w:val="13"/>
      </w:numPr>
      <w:spacing w:before="480" w:after="120" w:line="240" w:lineRule="auto"/>
      <w:outlineLvl w:val="0"/>
    </w:pPr>
    <w:rPr>
      <w:b/>
      <w:bCs/>
      <w:sz w:val="36"/>
      <w:szCs w:val="48"/>
    </w:rPr>
  </w:style>
  <w:style w:type="paragraph" w:styleId="Cmsor2">
    <w:name w:val="heading 2"/>
    <w:basedOn w:val="Norml"/>
    <w:next w:val="Norml"/>
    <w:qFormat/>
    <w:rsid w:val="004E2259"/>
    <w:pPr>
      <w:spacing w:before="360" w:after="80" w:line="240" w:lineRule="auto"/>
      <w:outlineLvl w:val="1"/>
    </w:pPr>
    <w:rPr>
      <w:b/>
      <w:bCs/>
      <w:sz w:val="32"/>
      <w:szCs w:val="36"/>
    </w:rPr>
  </w:style>
  <w:style w:type="paragraph" w:styleId="Cmsor3">
    <w:name w:val="heading 3"/>
    <w:basedOn w:val="Norml"/>
    <w:next w:val="Norm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Cmsor4">
    <w:name w:val="heading 4"/>
    <w:basedOn w:val="Norml"/>
    <w:next w:val="Norm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Cmsor5">
    <w:name w:val="heading 5"/>
    <w:basedOn w:val="Norml"/>
    <w:next w:val="Norml"/>
    <w:link w:val="Cmsor5Char"/>
    <w:qFormat/>
    <w:rsid w:val="00EF7B96"/>
    <w:pPr>
      <w:spacing w:before="220" w:after="40" w:line="240" w:lineRule="auto"/>
      <w:outlineLvl w:val="4"/>
    </w:pPr>
    <w:rPr>
      <w:b/>
      <w:bCs/>
      <w:sz w:val="22"/>
      <w:szCs w:val="22"/>
    </w:rPr>
  </w:style>
  <w:style w:type="paragraph" w:styleId="Cmsor6">
    <w:name w:val="heading 6"/>
    <w:basedOn w:val="Norml"/>
    <w:next w:val="Norml"/>
    <w:qFormat/>
    <w:rsid w:val="00EF7B96"/>
    <w:pPr>
      <w:spacing w:before="200" w:after="40" w:line="240" w:lineRule="auto"/>
      <w:outlineLvl w:val="5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Alcm">
    <w:name w:val="Subtitle"/>
    <w:basedOn w:val="Norm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Buborkszveg">
    <w:name w:val="Balloon Text"/>
    <w:basedOn w:val="Norml"/>
    <w:link w:val="BuborkszvegChar"/>
    <w:rsid w:val="000E1F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0E1F4F"/>
    <w:rPr>
      <w:rFonts w:ascii="Tahoma" w:eastAsia="Arial" w:hAnsi="Tahoma" w:cs="Tahoma"/>
      <w:color w:val="000000"/>
      <w:sz w:val="16"/>
      <w:szCs w:val="16"/>
    </w:rPr>
  </w:style>
  <w:style w:type="paragraph" w:styleId="lfej">
    <w:name w:val="header"/>
    <w:basedOn w:val="Norml"/>
    <w:link w:val="lfej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rsid w:val="000E1F4F"/>
    <w:rPr>
      <w:rFonts w:ascii="Arial" w:eastAsia="Arial" w:hAnsi="Arial" w:cs="Arial"/>
      <w:color w:val="000000"/>
    </w:rPr>
  </w:style>
  <w:style w:type="paragraph" w:styleId="llb">
    <w:name w:val="footer"/>
    <w:basedOn w:val="Norml"/>
    <w:link w:val="llbChar"/>
    <w:rsid w:val="000E1F4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rsid w:val="000E1F4F"/>
    <w:rPr>
      <w:rFonts w:ascii="Arial" w:eastAsia="Arial" w:hAnsi="Arial" w:cs="Arial"/>
      <w:color w:val="000000"/>
    </w:rPr>
  </w:style>
  <w:style w:type="character" w:styleId="Hiperhivatkozs">
    <w:name w:val="Hyperlink"/>
    <w:basedOn w:val="Bekezdsalapbettpusa"/>
    <w:uiPriority w:val="99"/>
    <w:rsid w:val="0087015A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2B426E"/>
    <w:pPr>
      <w:ind w:left="720"/>
      <w:contextualSpacing/>
    </w:pPr>
  </w:style>
  <w:style w:type="character" w:customStyle="1" w:styleId="Cmsor5Char">
    <w:name w:val="Címsor 5 Char"/>
    <w:basedOn w:val="Bekezdsalapbettpusa"/>
    <w:link w:val="Cmsor5"/>
    <w:rsid w:val="00FF7E21"/>
    <w:rPr>
      <w:rFonts w:ascii="Arial" w:eastAsia="Arial" w:hAnsi="Arial" w:cs="Arial"/>
      <w:b/>
      <w:bCs/>
      <w:color w:val="000000"/>
      <w:sz w:val="22"/>
      <w:szCs w:val="22"/>
    </w:rPr>
  </w:style>
  <w:style w:type="character" w:styleId="Mrltotthiperhivatkozs">
    <w:name w:val="FollowedHyperlink"/>
    <w:basedOn w:val="Bekezdsalapbettpusa"/>
    <w:rsid w:val="004A543F"/>
    <w:rPr>
      <w:color w:val="800080" w:themeColor="followedHyperlink"/>
      <w:u w:val="single"/>
    </w:rPr>
  </w:style>
  <w:style w:type="paragraph" w:styleId="TJ1">
    <w:name w:val="toc 1"/>
    <w:basedOn w:val="Norml"/>
    <w:next w:val="Norml"/>
    <w:autoRedefine/>
    <w:uiPriority w:val="39"/>
    <w:rsid w:val="00B02482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6F2EF2"/>
    <w:pPr>
      <w:spacing w:after="100"/>
      <w:ind w:left="200"/>
    </w:pPr>
  </w:style>
  <w:style w:type="paragraph" w:customStyle="1" w:styleId="Nextentszveg">
    <w:name w:val="Nextent_szöveg"/>
    <w:basedOn w:val="Norml"/>
    <w:rsid w:val="007B2A7A"/>
    <w:pPr>
      <w:widowControl w:val="0"/>
      <w:spacing w:before="240" w:after="120" w:line="240" w:lineRule="auto"/>
      <w:jc w:val="both"/>
    </w:pPr>
    <w:rPr>
      <w:rFonts w:eastAsia="Times New Roman"/>
      <w:color w:val="auto"/>
      <w:lang w:eastAsia="en-US"/>
    </w:rPr>
  </w:style>
  <w:style w:type="character" w:styleId="Jegyzethivatkozs">
    <w:name w:val="annotation reference"/>
    <w:basedOn w:val="Bekezdsalapbettpusa"/>
    <w:rsid w:val="004B1EB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4B1EBE"/>
    <w:pPr>
      <w:spacing w:line="240" w:lineRule="auto"/>
    </w:pPr>
  </w:style>
  <w:style w:type="character" w:customStyle="1" w:styleId="JegyzetszvegChar">
    <w:name w:val="Jegyzetszöveg Char"/>
    <w:basedOn w:val="Bekezdsalapbettpusa"/>
    <w:link w:val="Jegyzetszveg"/>
    <w:rsid w:val="004B1EBE"/>
    <w:rPr>
      <w:rFonts w:ascii="Arial" w:eastAsia="Arial" w:hAnsi="Arial" w:cs="Arial"/>
      <w:color w:val="000000"/>
    </w:rPr>
  </w:style>
  <w:style w:type="paragraph" w:styleId="Megjegyzstrgya">
    <w:name w:val="annotation subject"/>
    <w:basedOn w:val="Jegyzetszveg"/>
    <w:next w:val="Jegyzetszveg"/>
    <w:link w:val="MegjegyzstrgyaChar"/>
    <w:rsid w:val="004B1EB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4B1EBE"/>
    <w:rPr>
      <w:rFonts w:ascii="Arial" w:eastAsia="Arial" w:hAnsi="Arial" w:cs="Arial"/>
      <w:b/>
      <w:bCs/>
      <w:color w:val="000000"/>
    </w:rPr>
  </w:style>
  <w:style w:type="paragraph" w:styleId="Lbjegyzetszveg">
    <w:name w:val="footnote text"/>
    <w:basedOn w:val="Norml"/>
    <w:link w:val="LbjegyzetszvegChar"/>
    <w:rsid w:val="000D5B7D"/>
    <w:pPr>
      <w:spacing w:line="240" w:lineRule="auto"/>
    </w:pPr>
  </w:style>
  <w:style w:type="character" w:customStyle="1" w:styleId="LbjegyzetszvegChar">
    <w:name w:val="Lábjegyzetszöveg Char"/>
    <w:basedOn w:val="Bekezdsalapbettpusa"/>
    <w:link w:val="Lbjegyzetszveg"/>
    <w:rsid w:val="000D5B7D"/>
    <w:rPr>
      <w:rFonts w:ascii="Arial" w:eastAsia="Arial" w:hAnsi="Arial" w:cs="Arial"/>
      <w:color w:val="000000"/>
    </w:rPr>
  </w:style>
  <w:style w:type="character" w:styleId="Lbjegyzet-hivatkozs">
    <w:name w:val="footnote reference"/>
    <w:basedOn w:val="Bekezdsalapbettpusa"/>
    <w:rsid w:val="000D5B7D"/>
    <w:rPr>
      <w:vertAlign w:val="superscript"/>
    </w:rPr>
  </w:style>
  <w:style w:type="table" w:styleId="Rcsostblzat">
    <w:name w:val="Table Grid"/>
    <w:basedOn w:val="Normltblzat"/>
    <w:rsid w:val="00E65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emf"/><Relationship Id="rId21" Type="http://schemas.openxmlformats.org/officeDocument/2006/relationships/image" Target="media/image7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e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e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emf"/><Relationship Id="rId53" Type="http://schemas.openxmlformats.org/officeDocument/2006/relationships/oleObject" Target="embeddings/oleObject25.bin"/><Relationship Id="rId58" Type="http://schemas.openxmlformats.org/officeDocument/2006/relationships/image" Target="media/image24.emf"/><Relationship Id="rId66" Type="http://schemas.openxmlformats.org/officeDocument/2006/relationships/image" Target="media/image26.emf"/><Relationship Id="rId7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emf"/><Relationship Id="rId57" Type="http://schemas.openxmlformats.org/officeDocument/2006/relationships/oleObject" Target="embeddings/oleObject27.bin"/><Relationship Id="rId61" Type="http://schemas.openxmlformats.org/officeDocument/2006/relationships/image" Target="media/image25.emf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31" Type="http://schemas.openxmlformats.org/officeDocument/2006/relationships/image" Target="media/image12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2.bin"/><Relationship Id="rId56" Type="http://schemas.openxmlformats.org/officeDocument/2006/relationships/image" Target="media/image23.emf"/><Relationship Id="rId64" Type="http://schemas.openxmlformats.org/officeDocument/2006/relationships/oleObject" Target="embeddings/oleObject32.bin"/><Relationship Id="rId69" Type="http://schemas.openxmlformats.org/officeDocument/2006/relationships/image" Target="media/image27.png"/><Relationship Id="rId8" Type="http://schemas.openxmlformats.org/officeDocument/2006/relationships/image" Target="media/image1.emf"/><Relationship Id="rId51" Type="http://schemas.openxmlformats.org/officeDocument/2006/relationships/image" Target="media/image21.emf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emf"/><Relationship Id="rId54" Type="http://schemas.openxmlformats.org/officeDocument/2006/relationships/image" Target="media/image22.emf"/><Relationship Id="rId62" Type="http://schemas.openxmlformats.org/officeDocument/2006/relationships/oleObject" Target="embeddings/oleObject30.bin"/><Relationship Id="rId7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xtent.hu" TargetMode="External"/><Relationship Id="rId2" Type="http://schemas.openxmlformats.org/officeDocument/2006/relationships/hyperlink" Target="http://www.nextent.hu" TargetMode="External"/><Relationship Id="rId1" Type="http://schemas.openxmlformats.org/officeDocument/2006/relationships/hyperlink" Target="http://www.nextent.hu" TargetMode="External"/><Relationship Id="rId5" Type="http://schemas.openxmlformats.org/officeDocument/2006/relationships/hyperlink" Target="http://www.nextent.hu" TargetMode="External"/><Relationship Id="rId4" Type="http://schemas.openxmlformats.org/officeDocument/2006/relationships/hyperlink" Target="http://www.nextent.h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Dornyei%20Laszlo\Downloads\Image_0" TargetMode="External"/><Relationship Id="rId1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B2166-516B-45A2-A898-5635E907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62</Pages>
  <Words>6903</Words>
  <Characters>47636</Characters>
  <Application>Microsoft Office Word</Application>
  <DocSecurity>0</DocSecurity>
  <Lines>396</Lines>
  <Paragraphs>108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Dornyei Laszlo</dc:creator>
  <cp:lastModifiedBy>Dornyei Laszlo</cp:lastModifiedBy>
  <cp:revision>7</cp:revision>
  <cp:lastPrinted>1900-12-31T22:00:00Z</cp:lastPrinted>
  <dcterms:created xsi:type="dcterms:W3CDTF">2013-02-06T13:12:00Z</dcterms:created>
  <dcterms:modified xsi:type="dcterms:W3CDTF">2013-02-06T15:53:00Z</dcterms:modified>
</cp:coreProperties>
</file>